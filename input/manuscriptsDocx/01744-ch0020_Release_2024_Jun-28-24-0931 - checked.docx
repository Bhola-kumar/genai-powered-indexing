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D2E168C">
      <w:pPr>
        <w:spacing w:before="0" w:beforeAutospacing="0" w:after="0" w:afterAutospacing="0"/>
      </w:pPr>
      <w:bookmarkStart w:id="0" w:name="_GoBack"/>
      <w:bookmarkEnd w:id="0"/>
      <w:r>
        <w:rPr>
          <w:rStyle w:val="89"/>
          <w:color w:val="800080"/>
        </w:rPr>
        <w:br w:type="textWrapping"/>
      </w:r>
      <w:r>
        <w:rPr>
          <w:rStyle w:val="89"/>
          <w:color w:val="800080"/>
        </w:rPr>
        <w:t>-------------------------------------------------------------------------------------------------------------</w:t>
      </w:r>
      <w:r>
        <w:rPr>
          <w:rStyle w:val="89"/>
          <w:color w:val="800080"/>
        </w:rPr>
        <w:br w:type="textWrapping"/>
      </w:r>
      <w:r>
        <w:rPr>
          <w:rStyle w:val="89"/>
          <w:color w:val="800080"/>
        </w:rPr>
        <w:tab/>
      </w:r>
      <w:r>
        <w:rPr>
          <w:rStyle w:val="89"/>
          <w:color w:val="800080"/>
        </w:rPr>
        <w:tab/>
      </w:r>
      <w:r>
        <w:rPr>
          <w:rStyle w:val="89"/>
          <w:color w:val="800080"/>
        </w:rPr>
        <w:tab/>
      </w:r>
      <w:r>
        <w:rPr>
          <w:rStyle w:val="89"/>
          <w:color w:val="800080"/>
        </w:rPr>
        <w:tab/>
      </w:r>
      <w:r>
        <w:rPr>
          <w:rStyle w:val="89"/>
          <w:color w:val="800080"/>
        </w:rPr>
        <w:tab/>
      </w:r>
      <w:r>
        <w:rPr>
          <w:rStyle w:val="89"/>
          <w:color w:val="800080"/>
        </w:rPr>
        <w:t>Page 20-1</w:t>
      </w:r>
      <w:r>
        <w:rPr>
          <w:rStyle w:val="89"/>
          <w:color w:val="800080"/>
        </w:rPr>
        <w:tab/>
      </w:r>
      <w:r>
        <w:rPr>
          <w:rStyle w:val="89"/>
          <w:color w:val="800080"/>
        </w:rPr>
        <w:t>(Rel. 2014)</w:t>
      </w:r>
      <w:r>
        <w:rPr>
          <w:rStyle w:val="89"/>
          <w:color w:val="800080"/>
        </w:rPr>
        <w:br w:type="textWrapping"/>
      </w:r>
    </w:p>
    <w:p w14:paraId="14CDB2DF">
      <w:pPr>
        <w:pStyle w:val="46"/>
      </w:pPr>
      <w:r>
        <w:fldChar w:fldCharType="begin"/>
      </w:r>
      <w:r>
        <w:instrText xml:space="preserve"> XE "desig:N10016:Chapter" </w:instrText>
      </w:r>
      <w:r>
        <w:fldChar w:fldCharType="end"/>
      </w:r>
      <w:r>
        <w:t xml:space="preserve">Chapter 20 </w:t>
      </w:r>
      <w:r>
        <w:fldChar w:fldCharType="begin"/>
      </w:r>
      <w:r>
        <w:instrText xml:space="preserve"> XE "title:N1001A:Chapter" </w:instrText>
      </w:r>
      <w:r>
        <w:fldChar w:fldCharType="end"/>
      </w:r>
      <w:r>
        <w:t>FORMS</w:t>
      </w:r>
    </w:p>
    <w:p w14:paraId="19A57D58">
      <w:pPr>
        <w:pStyle w:val="51"/>
      </w:pPr>
      <w:r>
        <w:fldChar w:fldCharType="begin"/>
      </w:r>
      <w:r>
        <w:instrText xml:space="preserve"> XE "title-alt:N10021" </w:instrText>
      </w:r>
      <w:r>
        <w:fldChar w:fldCharType="end"/>
      </w:r>
      <w:r>
        <w:rPr>
          <w:rStyle w:val="92"/>
          <w:b/>
          <w:bCs/>
        </w:rPr>
        <w:t>Forms</w:t>
      </w:r>
      <w:r>
        <w:t xml:space="preserve"> </w:t>
      </w:r>
    </w:p>
    <w:p w14:paraId="06CD6CD8">
      <w:pPr>
        <w:pStyle w:val="50"/>
      </w:pPr>
      <w:r>
        <w:fldChar w:fldCharType="begin"/>
      </w:r>
      <w:r>
        <w:instrText xml:space="preserve"> XE "title:N10038" </w:instrText>
      </w:r>
      <w:r>
        <w:fldChar w:fldCharType="end"/>
      </w:r>
      <w:r>
        <w:t>SYNOPSIS</w:t>
      </w:r>
    </w:p>
    <w:p w14:paraId="260F4D03">
      <w:pPr>
        <w:pStyle w:val="43"/>
      </w:pPr>
      <w:r>
        <w:fldChar w:fldCharType="begin"/>
      </w:r>
      <w:r>
        <w:instrText xml:space="preserve"> XE "entry-title:N10043" </w:instrText>
      </w:r>
      <w:r>
        <w:fldChar w:fldCharType="end"/>
      </w:r>
      <w:r>
        <w:t>FAMILY MATTERS FORMS</w:t>
      </w:r>
    </w:p>
    <w:p w14:paraId="387D8066">
      <w:pPr>
        <w:pStyle w:val="43"/>
      </w:pPr>
      <w:r>
        <w:fldChar w:fldCharType="begin"/>
      </w:r>
      <w:r>
        <w:instrText xml:space="preserve"> XE "entry-title:N1004A" </w:instrText>
      </w:r>
      <w:r>
        <w:fldChar w:fldCharType="end"/>
      </w:r>
      <w:r>
        <w:t>§ 20.01 JD-FM-1—Income Withholding for Support</w:t>
      </w:r>
    </w:p>
    <w:p w14:paraId="7AF34249">
      <w:pPr>
        <w:pStyle w:val="43"/>
      </w:pPr>
      <w:r>
        <w:fldChar w:fldCharType="begin"/>
      </w:r>
      <w:r>
        <w:instrText xml:space="preserve"> XE "entry-title:N10051" </w:instrText>
      </w:r>
      <w:r>
        <w:fldChar w:fldCharType="end"/>
      </w:r>
      <w:r>
        <w:t>§ 20.02 JD-FM-3—Summons, Family Actions</w:t>
      </w:r>
    </w:p>
    <w:p w14:paraId="21610027">
      <w:pPr>
        <w:pStyle w:val="43"/>
      </w:pPr>
      <w:r>
        <w:fldChar w:fldCharType="begin"/>
      </w:r>
      <w:r>
        <w:instrText xml:space="preserve"> XE "entry-title:N10058" </w:instrText>
      </w:r>
      <w:r>
        <w:fldChar w:fldCharType="end"/>
      </w:r>
      <w:r>
        <w:t>§ 20.03 JD-FM-6—Financial Affidavit—Long and Short Forms</w:t>
      </w:r>
    </w:p>
    <w:p w14:paraId="39B7C13D">
      <w:pPr>
        <w:pStyle w:val="43"/>
      </w:pPr>
      <w:r>
        <w:fldChar w:fldCharType="begin"/>
      </w:r>
      <w:r>
        <w:instrText xml:space="preserve"> XE "entry-title:N1005F" </w:instrText>
      </w:r>
      <w:r>
        <w:fldChar w:fldCharType="end"/>
      </w:r>
      <w:r>
        <w:t>§ 20.04 JD-FM-68—Notice and Claim Form—Support Income Withholding</w:t>
      </w:r>
    </w:p>
    <w:p w14:paraId="42059E5F">
      <w:pPr>
        <w:pStyle w:val="43"/>
      </w:pPr>
      <w:r>
        <w:fldChar w:fldCharType="begin"/>
      </w:r>
      <w:r>
        <w:instrText xml:space="preserve"> XE "entry-title:N10066" </w:instrText>
      </w:r>
      <w:r>
        <w:fldChar w:fldCharType="end"/>
      </w:r>
      <w:r>
        <w:t>§ 20.05 JD-FM-70—Notice to Nonappearing Obligor of Income Withholding Order</w:t>
      </w:r>
    </w:p>
    <w:p w14:paraId="5EAA2344">
      <w:pPr>
        <w:pStyle w:val="43"/>
      </w:pPr>
      <w:r>
        <w:fldChar w:fldCharType="begin"/>
      </w:r>
      <w:r>
        <w:instrText xml:space="preserve"> XE "entry-title:N1006D" </w:instrText>
      </w:r>
      <w:r>
        <w:fldChar w:fldCharType="end"/>
      </w:r>
      <w:r>
        <w:t>§ 20.06 JD-FM-71—Advisement of Rights</w:t>
      </w:r>
    </w:p>
    <w:p w14:paraId="1A1301AC">
      <w:pPr>
        <w:pStyle w:val="43"/>
      </w:pPr>
      <w:r>
        <w:fldChar w:fldCharType="begin"/>
      </w:r>
      <w:r>
        <w:instrText xml:space="preserve"> XE "entry-title:N10074" </w:instrText>
      </w:r>
      <w:r>
        <w:fldChar w:fldCharType="end"/>
      </w:r>
      <w:r>
        <w:t>§ 20.07 JD-FM-125—Order to Maintain Health Insurance for Minor Child(ren)</w:t>
      </w:r>
    </w:p>
    <w:p w14:paraId="35B6564C">
      <w:pPr>
        <w:pStyle w:val="43"/>
      </w:pPr>
      <w:r>
        <w:fldChar w:fldCharType="begin"/>
      </w:r>
      <w:r>
        <w:instrText xml:space="preserve"> XE "entry-title:N1007B" </w:instrText>
      </w:r>
      <w:r>
        <w:fldChar w:fldCharType="end"/>
      </w:r>
      <w:r>
        <w:t>§ 20.08 JD-FM-149—Parenting Education Program</w:t>
      </w:r>
    </w:p>
    <w:p w14:paraId="7FB9F844">
      <w:pPr>
        <w:pStyle w:val="43"/>
      </w:pPr>
      <w:r>
        <w:fldChar w:fldCharType="begin"/>
      </w:r>
      <w:r>
        <w:instrText xml:space="preserve"> XE "entry-title:N10082" </w:instrText>
      </w:r>
      <w:r>
        <w:fldChar w:fldCharType="end"/>
      </w:r>
      <w:r>
        <w:t>§ 20.09 JD-FM-158—Notice of Automatic Orders</w:t>
      </w:r>
    </w:p>
    <w:p w14:paraId="5B324254">
      <w:pPr>
        <w:pStyle w:val="43"/>
      </w:pPr>
      <w:r>
        <w:fldChar w:fldCharType="begin"/>
      </w:r>
      <w:r>
        <w:instrText xml:space="preserve"> XE "entry-title:N10089" </w:instrText>
      </w:r>
      <w:r>
        <w:fldChar w:fldCharType="end"/>
      </w:r>
      <w:r>
        <w:t>§ 20.10[1] JD-FM-159—Divorce Complaint</w:t>
      </w:r>
    </w:p>
    <w:p w14:paraId="5A2300AE">
      <w:pPr>
        <w:pStyle w:val="43"/>
      </w:pPr>
      <w:r>
        <w:fldChar w:fldCharType="begin"/>
      </w:r>
      <w:r>
        <w:instrText xml:space="preserve"> XE "entry-title:N10090" </w:instrText>
      </w:r>
      <w:r>
        <w:fldChar w:fldCharType="end"/>
      </w:r>
      <w:r>
        <w:t>§ 20.10[2] JD-FM-237—Legal Separation Complaint</w:t>
      </w:r>
    </w:p>
    <w:p w14:paraId="384E3A55">
      <w:pPr>
        <w:pStyle w:val="43"/>
      </w:pPr>
      <w:r>
        <w:fldChar w:fldCharType="begin"/>
      </w:r>
      <w:r>
        <w:instrText xml:space="preserve"> XE "entry-title:N10097" </w:instrText>
      </w:r>
      <w:r>
        <w:fldChar w:fldCharType="end"/>
      </w:r>
      <w:r>
        <w:t>§ 20.10[3] JD-FM-240—Annulment Complaint</w:t>
      </w:r>
    </w:p>
    <w:p w14:paraId="49CA9E97">
      <w:pPr>
        <w:pStyle w:val="43"/>
      </w:pPr>
      <w:r>
        <w:fldChar w:fldCharType="begin"/>
      </w:r>
      <w:r>
        <w:instrText xml:space="preserve"> XE "entry-title:N1009E" </w:instrText>
      </w:r>
      <w:r>
        <w:fldChar w:fldCharType="end"/>
      </w:r>
      <w:r>
        <w:t>§ 20.11 JD-FM-160—Dissolution Answer</w:t>
      </w:r>
    </w:p>
    <w:p w14:paraId="34B89FA9">
      <w:pPr>
        <w:pStyle w:val="43"/>
      </w:pPr>
      <w:r>
        <w:fldChar w:fldCharType="begin"/>
      </w:r>
      <w:r>
        <w:instrText xml:space="preserve"> XE "entry-title:N100A6" </w:instrText>
      </w:r>
      <w:r>
        <w:fldChar w:fldCharType="end"/>
      </w:r>
      <w:r>
        <w:t>§ 20.12 JD-FM-161—Custody/Visitation Application—Parent</w:t>
      </w:r>
    </w:p>
    <w:p w14:paraId="78C92F6A">
      <w:pPr>
        <w:pStyle w:val="43"/>
      </w:pPr>
      <w:r>
        <w:fldChar w:fldCharType="begin"/>
      </w:r>
      <w:r>
        <w:instrText xml:space="preserve"> XE "entry-title:N100AD" </w:instrText>
      </w:r>
      <w:r>
        <w:fldChar w:fldCharType="end"/>
      </w:r>
      <w:r>
        <w:t>§ 20.13 JD-FM-162—Order to Show Cause and Notice to Respondent</w:t>
      </w:r>
    </w:p>
    <w:p w14:paraId="116BF3AA">
      <w:pPr>
        <w:pStyle w:val="43"/>
      </w:pPr>
      <w:r>
        <w:fldChar w:fldCharType="begin"/>
      </w:r>
      <w:r>
        <w:instrText xml:space="preserve"> XE "entry-title:N100B4" </w:instrText>
      </w:r>
      <w:r>
        <w:fldChar w:fldCharType="end"/>
      </w:r>
      <w:r>
        <w:t>§ 20.14 JD-FM-163—Case Management Agreement/Order</w:t>
      </w:r>
    </w:p>
    <w:p w14:paraId="33A1BAF5">
      <w:pPr>
        <w:pStyle w:val="43"/>
      </w:pPr>
      <w:r>
        <w:fldChar w:fldCharType="begin"/>
      </w:r>
      <w:r>
        <w:instrText xml:space="preserve"> XE "entry-title:N100BB" </w:instrText>
      </w:r>
      <w:r>
        <w:fldChar w:fldCharType="end"/>
      </w:r>
      <w:r>
        <w:t>§ 20.15 JD-FM-164 and 164A—Affidavit Concerning Children &amp; Addendum to Affidavit Concerning Children</w:t>
      </w:r>
    </w:p>
    <w:p w14:paraId="0B8AF947">
      <w:pPr>
        <w:pStyle w:val="43"/>
      </w:pPr>
      <w:r>
        <w:fldChar w:fldCharType="begin"/>
      </w:r>
      <w:r>
        <w:instrText xml:space="preserve"> XE "entry-title:N100C2" </w:instrText>
      </w:r>
      <w:r>
        <w:fldChar w:fldCharType="end"/>
      </w:r>
      <w:r>
        <w:t>§ 20.16 JD-FM-167—Motion for Order of Notice in Family Cases</w:t>
      </w:r>
    </w:p>
    <w:p w14:paraId="66D022F3">
      <w:pPr>
        <w:pStyle w:val="43"/>
      </w:pPr>
      <w:r>
        <w:fldChar w:fldCharType="begin"/>
      </w:r>
      <w:r>
        <w:instrText xml:space="preserve"> XE "entry-title:N100C9" </w:instrText>
      </w:r>
      <w:r>
        <w:fldChar w:fldCharType="end"/>
      </w:r>
      <w:r>
        <w:t>§ 20.17 JD-FM-168—Order of Notice in Family Cases</w:t>
      </w:r>
    </w:p>
    <w:p w14:paraId="798FC2CA">
      <w:pPr>
        <w:pStyle w:val="43"/>
      </w:pPr>
      <w:r>
        <w:fldChar w:fldCharType="begin"/>
      </w:r>
      <w:r>
        <w:instrText xml:space="preserve"> XE "entry-title:N100D0" </w:instrText>
      </w:r>
      <w:r>
        <w:fldChar w:fldCharType="end"/>
      </w:r>
      <w:r>
        <w:t>§ 20.18 JD-FM-173—Motion for Contempt/Contempt Citation</w:t>
      </w:r>
    </w:p>
    <w:p w14:paraId="186698B4">
      <w:pPr>
        <w:pStyle w:val="43"/>
      </w:pPr>
      <w:r>
        <w:fldChar w:fldCharType="begin"/>
      </w:r>
      <w:r>
        <w:instrText xml:space="preserve"> XE "entry-title:N100D7" </w:instrText>
      </w:r>
      <w:r>
        <w:fldChar w:fldCharType="end"/>
      </w:r>
      <w:r>
        <w:t>§ 20.19 JD-FM-174—Motion for Modification</w:t>
      </w:r>
    </w:p>
    <w:p w14:paraId="1881F194">
      <w:pPr>
        <w:pStyle w:val="43"/>
      </w:pPr>
      <w:r>
        <w:fldChar w:fldCharType="begin"/>
      </w:r>
      <w:r>
        <w:instrText xml:space="preserve"> XE "entry-title:N100DE" </w:instrText>
      </w:r>
      <w:r>
        <w:fldChar w:fldCharType="end"/>
      </w:r>
      <w:r>
        <w:t>§ 20.20 JD-FM-176—Motion for Orders Before Judgment (</w:t>
      </w:r>
      <w:r>
        <w:rPr>
          <w:b/>
          <w:bCs/>
          <w:i/>
          <w:iCs/>
        </w:rPr>
        <w:t>P.L.</w:t>
      </w:r>
      <w:r>
        <w:t>) in Family Cases</w:t>
      </w:r>
    </w:p>
    <w:p w14:paraId="02CAE127">
      <w:pPr>
        <w:pStyle w:val="43"/>
      </w:pPr>
      <w:r>
        <w:fldChar w:fldCharType="begin"/>
      </w:r>
      <w:r>
        <w:instrText xml:space="preserve"> XE "entry-title:N100E9" </w:instrText>
      </w:r>
      <w:r>
        <w:fldChar w:fldCharType="end"/>
      </w:r>
      <w:r>
        <w:t>§ 20.21 JD-FM-177—Dissolution of Marriage (Divorce) Judgment</w:t>
      </w:r>
    </w:p>
    <w:p w14:paraId="218A5A94">
      <w:pPr>
        <w:pStyle w:val="43"/>
      </w:pPr>
      <w:r>
        <w:fldChar w:fldCharType="begin"/>
      </w:r>
      <w:r>
        <w:instrText xml:space="preserve"> XE "entry-title:N100F0" </w:instrText>
      </w:r>
      <w:r>
        <w:fldChar w:fldCharType="end"/>
      </w:r>
      <w:r>
        <w:t>§ 20.22 JD-FM-178—Affidavit Concerning Military Service</w:t>
      </w:r>
    </w:p>
    <w:p w14:paraId="4D12BB86">
      <w:pPr>
        <w:pStyle w:val="43"/>
      </w:pPr>
      <w:r>
        <w:fldChar w:fldCharType="begin"/>
      </w:r>
      <w:r>
        <w:instrText xml:space="preserve"> XE "entry-title:N100F7" </w:instrText>
      </w:r>
      <w:r>
        <w:fldChar w:fldCharType="end"/>
      </w:r>
      <w:r>
        <w:t>§ 20.23 JD-FM-184—Custody/Visitation Judgment</w:t>
      </w:r>
    </w:p>
    <w:p w14:paraId="61D1D649">
      <w:pPr>
        <w:pStyle w:val="43"/>
      </w:pPr>
      <w:r>
        <w:fldChar w:fldCharType="begin"/>
      </w:r>
      <w:r>
        <w:instrText xml:space="preserve"> XE "entry-title:N100FE" </w:instrText>
      </w:r>
      <w:r>
        <w:fldChar w:fldCharType="end"/>
      </w:r>
      <w:r>
        <w:t>§ 20.24 JD-FM-185—Motion for Intervention in Family Matters</w:t>
      </w:r>
    </w:p>
    <w:p w14:paraId="223A6AC0">
      <w:pPr>
        <w:pStyle w:val="43"/>
      </w:pPr>
      <w:r>
        <w:fldChar w:fldCharType="begin"/>
      </w:r>
      <w:r>
        <w:instrText xml:space="preserve"> XE "entry-title:N10105" </w:instrText>
      </w:r>
      <w:r>
        <w:fldChar w:fldCharType="end"/>
      </w:r>
      <w:r>
        <w:t>§ 20.25 JD-FM-199—Proposed Parental Responsibility Plan</w:t>
      </w:r>
    </w:p>
    <w:p w14:paraId="2B2BB593">
      <w:pPr>
        <w:pStyle w:val="43"/>
      </w:pPr>
      <w:r>
        <w:fldChar w:fldCharType="begin"/>
      </w:r>
      <w:r>
        <w:instrText xml:space="preserve"> XE "entry-title:N1010C" </w:instrText>
      </w:r>
      <w:r>
        <w:fldChar w:fldCharType="end"/>
      </w:r>
      <w:r>
        <w:t>§ 20.26 JD-FM-200—Motion to Approve Arbitration Agreement in Family Cases</w:t>
      </w:r>
    </w:p>
    <w:p w14:paraId="3354E808">
      <w:pPr>
        <w:pStyle w:val="43"/>
      </w:pPr>
      <w:r>
        <w:fldChar w:fldCharType="begin"/>
      </w:r>
      <w:r>
        <w:instrText xml:space="preserve"> XE "entry-title:N10113" </w:instrText>
      </w:r>
      <w:r>
        <w:fldChar w:fldCharType="end"/>
      </w:r>
      <w:r>
        <w:t>§ 20.27 JD-FM-206 Motion to Open Judgment</w:t>
      </w:r>
    </w:p>
    <w:p w14:paraId="30A8074A">
      <w:pPr>
        <w:pStyle w:val="43"/>
      </w:pPr>
      <w:r>
        <w:fldChar w:fldCharType="begin"/>
      </w:r>
      <w:r>
        <w:instrText xml:space="preserve"> XE "entry-title:N1011A" </w:instrText>
      </w:r>
      <w:r>
        <w:fldChar w:fldCharType="end"/>
      </w:r>
      <w:r>
        <w:t>§ 20.28 JD-FM-210—Notice of Automatic Orders—Petition for Child Support</w:t>
      </w:r>
    </w:p>
    <w:p w14:paraId="09FB780E">
      <w:pPr>
        <w:pStyle w:val="43"/>
      </w:pPr>
      <w:r>
        <w:fldChar w:fldCharType="begin"/>
      </w:r>
      <w:r>
        <w:instrText xml:space="preserve"> XE "entry-title:N10121" </w:instrText>
      </w:r>
      <w:r>
        <w:fldChar w:fldCharType="end"/>
      </w:r>
      <w:r>
        <w:t xml:space="preserve">§ 20.29 JD-FM-219—Guardian </w:t>
      </w:r>
      <w:r>
        <w:rPr>
          <w:i/>
          <w:iCs/>
        </w:rPr>
        <w:t>ad Litem</w:t>
      </w:r>
      <w:r>
        <w:t>, Request for Status Conference</w:t>
      </w:r>
    </w:p>
    <w:p w14:paraId="1810F655">
      <w:pPr>
        <w:pStyle w:val="43"/>
      </w:pPr>
      <w:r>
        <w:fldChar w:fldCharType="begin"/>
      </w:r>
      <w:r>
        <w:instrText xml:space="preserve"> XE "entry-title:N1012C" </w:instrText>
      </w:r>
      <w:r>
        <w:fldChar w:fldCharType="end"/>
      </w:r>
      <w:r>
        <w:t>§ 20.30 JD-FM-220—Worksheet for CT Child Support and Arrearage Guidelines</w:t>
      </w:r>
    </w:p>
    <w:p w14:paraId="4C541066">
      <w:pPr>
        <w:pStyle w:val="43"/>
      </w:pPr>
      <w:r>
        <w:fldChar w:fldCharType="begin"/>
      </w:r>
      <w:r>
        <w:instrText xml:space="preserve"> XE "entry-title:N10133" </w:instrText>
      </w:r>
      <w:r>
        <w:fldChar w:fldCharType="end"/>
      </w:r>
      <w:r>
        <w:t>§ 20.31 JD-F-221—Verified Petition for Visitation—Grandparents and Third Parties</w:t>
      </w:r>
    </w:p>
    <w:p w14:paraId="50CAF146">
      <w:pPr>
        <w:pStyle w:val="43"/>
      </w:pPr>
      <w:r>
        <w:fldChar w:fldCharType="begin"/>
      </w:r>
      <w:r>
        <w:instrText xml:space="preserve"> XE "entry-title:N1013A" </w:instrText>
      </w:r>
      <w:r>
        <w:fldChar w:fldCharType="end"/>
      </w:r>
      <w:r>
        <w:t>§ 20.32 JD-FM-222—Application for Emergency Ex Parte Order of Custody</w:t>
      </w:r>
    </w:p>
    <w:p w14:paraId="0AA79472">
      <w:pPr>
        <w:pStyle w:val="43"/>
      </w:pPr>
      <w:r>
        <w:fldChar w:fldCharType="begin"/>
      </w:r>
      <w:r>
        <w:instrText xml:space="preserve"> XE "entry-title:N10141" </w:instrText>
      </w:r>
      <w:r>
        <w:fldChar w:fldCharType="end"/>
      </w:r>
      <w:r>
        <w:t xml:space="preserve">§ 20.33 JD-FM-225—Affidavit of Expenses of Counsel or Guardian </w:t>
      </w:r>
      <w:r>
        <w:rPr>
          <w:i/>
          <w:iCs/>
        </w:rPr>
        <w:t>ad Litem</w:t>
      </w:r>
      <w:r>
        <w:t xml:space="preserve"> for Minor Child or Children</w:t>
      </w:r>
    </w:p>
    <w:p w14:paraId="300FD541">
      <w:pPr>
        <w:pStyle w:val="43"/>
      </w:pPr>
      <w:r>
        <w:fldChar w:fldCharType="begin"/>
      </w:r>
      <w:r>
        <w:instrText xml:space="preserve"> XE "entry-title:N1014C" </w:instrText>
      </w:r>
      <w:r>
        <w:fldChar w:fldCharType="end"/>
      </w:r>
      <w:r>
        <w:t>§ 20.34 JD-FM-231—Agreement Form</w:t>
      </w:r>
    </w:p>
    <w:p w14:paraId="097430A9">
      <w:pPr>
        <w:pStyle w:val="43"/>
      </w:pPr>
      <w:r>
        <w:fldChar w:fldCharType="begin"/>
      </w:r>
      <w:r>
        <w:instrText xml:space="preserve"> XE "entry-title:N10153" </w:instrText>
      </w:r>
      <w:r>
        <w:fldChar w:fldCharType="end"/>
      </w:r>
      <w:r>
        <w:t xml:space="preserve">§ 20.35 JD-FM-232—Periodic Review Worksheet—Fees Charged by Counsel or Guardian </w:t>
      </w:r>
      <w:r>
        <w:rPr>
          <w:i/>
          <w:iCs/>
        </w:rPr>
        <w:t>ad Litem</w:t>
      </w:r>
      <w:r>
        <w:t xml:space="preserve"> </w:t>
      </w:r>
    </w:p>
    <w:p w14:paraId="3C3C25F1">
      <w:pPr>
        <w:pStyle w:val="43"/>
      </w:pPr>
      <w:r>
        <w:fldChar w:fldCharType="begin"/>
      </w:r>
      <w:r>
        <w:instrText xml:space="preserve"> XE "entry-title:N1015D" </w:instrText>
      </w:r>
      <w:r>
        <w:fldChar w:fldCharType="end"/>
      </w:r>
      <w:r>
        <w:t>§ 20.36 JD-FM-233—Supplemental Affidavit and Request for Orders of Maintenance</w:t>
      </w:r>
    </w:p>
    <w:p w14:paraId="765579F6">
      <w:pPr>
        <w:pStyle w:val="43"/>
      </w:pPr>
      <w:r>
        <w:fldChar w:fldCharType="begin"/>
      </w:r>
      <w:r>
        <w:instrText xml:space="preserve"> XE "entry-title:N10164" </w:instrText>
      </w:r>
      <w:r>
        <w:fldChar w:fldCharType="end"/>
      </w:r>
      <w:r>
        <w:t>§ 20.37 JD-CL-12—Appearance</w:t>
      </w:r>
    </w:p>
    <w:p w14:paraId="33E2DDC2">
      <w:pPr>
        <w:pStyle w:val="43"/>
      </w:pPr>
      <w:r>
        <w:fldChar w:fldCharType="begin"/>
      </w:r>
      <w:r>
        <w:instrText xml:space="preserve"> XE "entry-title:N1016B" </w:instrText>
      </w:r>
      <w:r>
        <w:fldChar w:fldCharType="end"/>
      </w:r>
      <w:r>
        <w:t>§ 20.38 Family Matters Standing Orders</w:t>
      </w:r>
    </w:p>
    <w:p w14:paraId="5D1AB2BD">
      <w:pPr>
        <w:pStyle w:val="43"/>
      </w:pPr>
      <w:r>
        <w:fldChar w:fldCharType="begin"/>
      </w:r>
      <w:r>
        <w:instrText xml:space="preserve"> XE "entry-title:N10172" </w:instrText>
      </w:r>
      <w:r>
        <w:fldChar w:fldCharType="end"/>
      </w:r>
      <w:r>
        <w:t>§ 20.39 JD-CV-3—Wage Execution, Proceedings, Application, Order, Execution</w:t>
      </w:r>
    </w:p>
    <w:p w14:paraId="28864398">
      <w:pPr>
        <w:pStyle w:val="43"/>
      </w:pPr>
      <w:r>
        <w:fldChar w:fldCharType="begin"/>
      </w:r>
      <w:r>
        <w:instrText xml:space="preserve"> XE "entry-title:N10179" </w:instrText>
      </w:r>
      <w:r>
        <w:fldChar w:fldCharType="end"/>
      </w:r>
      <w:r>
        <w:t>§ 20.40 JD-CL-121—Limited Appearance</w:t>
      </w:r>
    </w:p>
    <w:p w14:paraId="02BEB206">
      <w:pPr>
        <w:pStyle w:val="43"/>
      </w:pPr>
      <w:r>
        <w:fldChar w:fldCharType="begin"/>
      </w:r>
      <w:r>
        <w:instrText xml:space="preserve"> XE "entry-title:N10180" </w:instrText>
      </w:r>
      <w:r>
        <w:fldChar w:fldCharType="end"/>
      </w:r>
      <w:r>
        <w:t>§ 20.41 JD-CL-122—Certificate of Completion of Limited Appearance</w:t>
      </w:r>
    </w:p>
    <w:p w14:paraId="1478281F">
      <w:pPr>
        <w:pStyle w:val="43"/>
      </w:pPr>
      <w:r>
        <w:fldChar w:fldCharType="begin"/>
      </w:r>
      <w:r>
        <w:instrText xml:space="preserve"> XE "entry-title:N10187" </w:instrText>
      </w:r>
      <w:r>
        <w:fldChar w:fldCharType="end"/>
      </w:r>
      <w:r>
        <w:t xml:space="preserve">§ 20.42 Code of Conduct for Counsel for the Minor Child and Guardian </w:t>
      </w:r>
      <w:r>
        <w:rPr>
          <w:i/>
          <w:iCs/>
        </w:rPr>
        <w:t>ad Litem</w:t>
      </w:r>
      <w:r>
        <w:t xml:space="preserve"> </w:t>
      </w:r>
    </w:p>
    <w:p w14:paraId="5B210B52">
      <w:pPr>
        <w:pStyle w:val="43"/>
      </w:pPr>
      <w:r>
        <w:fldChar w:fldCharType="begin"/>
      </w:r>
      <w:r>
        <w:instrText xml:space="preserve"> XE "entry-title:N10190" </w:instrText>
      </w:r>
      <w:r>
        <w:fldChar w:fldCharType="end"/>
      </w:r>
      <w:r>
        <w:t>MISCELLANEOUS FAMILY MATTERS FORMS</w:t>
      </w:r>
    </w:p>
    <w:p w14:paraId="4CBBD491">
      <w:pPr>
        <w:pStyle w:val="43"/>
      </w:pPr>
      <w:r>
        <w:fldChar w:fldCharType="begin"/>
      </w:r>
      <w:r>
        <w:instrText xml:space="preserve"> XE "entry-title:N10197" </w:instrText>
      </w:r>
      <w:r>
        <w:fldChar w:fldCharType="end"/>
      </w:r>
      <w:r>
        <w:t>§ 20.43 Order to Show Cause Packet</w:t>
      </w:r>
    </w:p>
    <w:p w14:paraId="64053765">
      <w:pPr>
        <w:pStyle w:val="43"/>
      </w:pPr>
      <w:r>
        <w:fldChar w:fldCharType="begin"/>
      </w:r>
      <w:r>
        <w:instrText xml:space="preserve"> XE "entry-title:N1019E" </w:instrText>
      </w:r>
      <w:r>
        <w:fldChar w:fldCharType="end"/>
      </w:r>
      <w:r>
        <w:t>§ 20.44 Motion to Withdraw Appearance</w:t>
      </w:r>
    </w:p>
    <w:p w14:paraId="253820DC">
      <w:pPr>
        <w:pStyle w:val="43"/>
      </w:pPr>
      <w:r>
        <w:fldChar w:fldCharType="begin"/>
      </w:r>
      <w:r>
        <w:instrText xml:space="preserve"> XE "entry-title:N101A5" </w:instrText>
      </w:r>
      <w:r>
        <w:fldChar w:fldCharType="end"/>
      </w:r>
      <w:r>
        <w:t xml:space="preserve">§ 20.45 </w:t>
      </w:r>
      <w:r>
        <w:rPr>
          <w:b/>
          <w:bCs/>
          <w:i/>
          <w:iCs/>
        </w:rPr>
        <w:t>Lis Pendens</w:t>
      </w:r>
      <w:r>
        <w:t xml:space="preserve"> </w:t>
      </w:r>
    </w:p>
    <w:p w14:paraId="667EDD7D">
      <w:pPr>
        <w:pStyle w:val="43"/>
      </w:pPr>
      <w:r>
        <w:fldChar w:fldCharType="begin"/>
      </w:r>
      <w:r>
        <w:instrText xml:space="preserve"> XE "entry-title:N101AE" </w:instrText>
      </w:r>
      <w:r>
        <w:fldChar w:fldCharType="end"/>
      </w:r>
      <w:r>
        <w:t>§ 20.46 Motion for Exclusive Possession</w:t>
      </w:r>
    </w:p>
    <w:p w14:paraId="154BE314">
      <w:pPr>
        <w:pStyle w:val="43"/>
      </w:pPr>
      <w:r>
        <w:fldChar w:fldCharType="begin"/>
      </w:r>
      <w:r>
        <w:instrText xml:space="preserve"> XE "entry-title:N101B5" </w:instrText>
      </w:r>
      <w:r>
        <w:fldChar w:fldCharType="end"/>
      </w:r>
      <w:r>
        <w:t xml:space="preserve">§ 20.47 </w:t>
      </w:r>
      <w:r>
        <w:rPr>
          <w:b/>
          <w:bCs/>
          <w:i/>
          <w:iCs/>
        </w:rPr>
        <w:t>Ex Parte</w:t>
      </w:r>
      <w:r>
        <w:t xml:space="preserve"> Injunction</w:t>
      </w:r>
    </w:p>
    <w:p w14:paraId="35828528">
      <w:pPr>
        <w:pStyle w:val="43"/>
      </w:pPr>
      <w:r>
        <w:fldChar w:fldCharType="begin"/>
      </w:r>
      <w:r>
        <w:instrText xml:space="preserve"> XE "entry-title:N101BF" </w:instrText>
      </w:r>
      <w:r>
        <w:fldChar w:fldCharType="end"/>
      </w:r>
      <w:r>
        <w:t>§ 20.48 Notice of Deposition</w:t>
      </w:r>
    </w:p>
    <w:p w14:paraId="7D2999C5">
      <w:pPr>
        <w:pStyle w:val="43"/>
      </w:pPr>
      <w:r>
        <w:fldChar w:fldCharType="begin"/>
      </w:r>
      <w:r>
        <w:instrText xml:space="preserve"> XE "entry-title:N101C6" </w:instrText>
      </w:r>
      <w:r>
        <w:fldChar w:fldCharType="end"/>
      </w:r>
      <w:r>
        <w:t>§ 20.49 Notice of Deposition to Preserve Testimony</w:t>
      </w:r>
    </w:p>
    <w:p w14:paraId="186C00BB">
      <w:pPr>
        <w:pStyle w:val="43"/>
      </w:pPr>
      <w:r>
        <w:fldChar w:fldCharType="begin"/>
      </w:r>
      <w:r>
        <w:instrText xml:space="preserve"> XE "entry-title:N101CD" </w:instrText>
      </w:r>
      <w:r>
        <w:fldChar w:fldCharType="end"/>
      </w:r>
      <w:r>
        <w:t>§ 20.50 Disclosure of Expert Witness</w:t>
      </w:r>
    </w:p>
    <w:p w14:paraId="7A668886">
      <w:pPr>
        <w:pStyle w:val="43"/>
      </w:pPr>
      <w:r>
        <w:fldChar w:fldCharType="begin"/>
      </w:r>
      <w:r>
        <w:instrText xml:space="preserve"> XE "entry-title:N101D4" </w:instrText>
      </w:r>
      <w:r>
        <w:fldChar w:fldCharType="end"/>
      </w:r>
      <w:r>
        <w:t>§ 20.51 Motion for Commission to Take an Out of State Deposition</w:t>
      </w:r>
    </w:p>
    <w:p w14:paraId="6646FDDC">
      <w:pPr>
        <w:pStyle w:val="43"/>
      </w:pPr>
      <w:r>
        <w:fldChar w:fldCharType="begin"/>
      </w:r>
      <w:r>
        <w:instrText xml:space="preserve"> XE "entry-title:N101DA" </w:instrText>
      </w:r>
      <w:r>
        <w:fldChar w:fldCharType="end"/>
      </w:r>
      <w:r>
        <w:t>APPELLATE FORMS</w:t>
      </w:r>
    </w:p>
    <w:p w14:paraId="2BB66905">
      <w:pPr>
        <w:pStyle w:val="43"/>
      </w:pPr>
      <w:r>
        <w:fldChar w:fldCharType="begin"/>
      </w:r>
      <w:r>
        <w:instrText xml:space="preserve"> XE "entry-title:N101E1" </w:instrText>
      </w:r>
      <w:r>
        <w:fldChar w:fldCharType="end"/>
      </w:r>
      <w:r>
        <w:t>§ 20.52 JD-SC-28—Appeal—Civil</w:t>
      </w:r>
    </w:p>
    <w:p w14:paraId="3719A703">
      <w:pPr>
        <w:pStyle w:val="43"/>
      </w:pPr>
      <w:r>
        <w:fldChar w:fldCharType="begin"/>
      </w:r>
      <w:r>
        <w:instrText xml:space="preserve"> XE "entry-title:N101E8" </w:instrText>
      </w:r>
      <w:r>
        <w:fldChar w:fldCharType="end"/>
      </w:r>
      <w:r>
        <w:t>§ 20.53 JD-SC-28a—Preargument Conference Statement</w:t>
      </w:r>
    </w:p>
    <w:p w14:paraId="5F5A977A">
      <w:pPr>
        <w:pStyle w:val="43"/>
      </w:pPr>
      <w:r>
        <w:fldChar w:fldCharType="begin"/>
      </w:r>
      <w:r>
        <w:instrText xml:space="preserve"> XE "entry-title:N101EF" </w:instrText>
      </w:r>
      <w:r>
        <w:fldChar w:fldCharType="end"/>
      </w:r>
      <w:r>
        <w:t>§ 20.53(a) JD-SC-38—Preliminary Statement of Issues</w:t>
      </w:r>
    </w:p>
    <w:p w14:paraId="004C1DF8">
      <w:pPr>
        <w:pStyle w:val="43"/>
      </w:pPr>
      <w:r>
        <w:fldChar w:fldCharType="begin"/>
      </w:r>
      <w:r>
        <w:instrText xml:space="preserve"> XE "entry-title:N101F6" </w:instrText>
      </w:r>
      <w:r>
        <w:fldChar w:fldCharType="end"/>
      </w:r>
      <w:r>
        <w:t>§ 20.53(b) JD-SC-39—Designation of the Contents of the Clerk Appendix</w:t>
      </w:r>
    </w:p>
    <w:p w14:paraId="5C0796E4">
      <w:pPr>
        <w:pStyle w:val="43"/>
      </w:pPr>
      <w:r>
        <w:fldChar w:fldCharType="begin"/>
      </w:r>
      <w:r>
        <w:instrText xml:space="preserve"> XE "entry-title:N101FD" </w:instrText>
      </w:r>
      <w:r>
        <w:fldChar w:fldCharType="end"/>
      </w:r>
      <w:r>
        <w:t>§ 20.54 JD-ES-38—Notice of Appeal Transcript Order</w:t>
      </w:r>
    </w:p>
    <w:p w14:paraId="7635FC79">
      <w:pPr>
        <w:pStyle w:val="43"/>
      </w:pPr>
      <w:r>
        <w:fldChar w:fldCharType="begin"/>
      </w:r>
      <w:r>
        <w:instrText xml:space="preserve"> XE "entry-title:N10204" </w:instrText>
      </w:r>
      <w:r>
        <w:fldChar w:fldCharType="end"/>
      </w:r>
      <w:r>
        <w:t>§ 20.55 JD-AC-8—Withdrawal (Appeal)</w:t>
      </w:r>
    </w:p>
    <w:p w14:paraId="7A1EE5C8">
      <w:pPr>
        <w:pStyle w:val="43"/>
      </w:pPr>
      <w:r>
        <w:fldChar w:fldCharType="begin"/>
      </w:r>
      <w:r>
        <w:instrText xml:space="preserve"> XE "entry-title:N1020B" </w:instrText>
      </w:r>
      <w:r>
        <w:fldChar w:fldCharType="end"/>
      </w:r>
      <w:r>
        <w:t>§ 20.56 JD-CL-62—Notice of Filing of Transcript</w:t>
      </w:r>
    </w:p>
    <w:p w14:paraId="2AABD120">
      <w:pPr>
        <w:pStyle w:val="43"/>
      </w:pPr>
      <w:r>
        <w:fldChar w:fldCharType="begin"/>
      </w:r>
      <w:r>
        <w:instrText xml:space="preserve"> XE "entry-title:N10211" </w:instrText>
      </w:r>
      <w:r>
        <w:fldChar w:fldCharType="end"/>
      </w:r>
      <w:r>
        <w:t>PROBATE FORMS</w:t>
      </w:r>
    </w:p>
    <w:p w14:paraId="7387EB89">
      <w:pPr>
        <w:pStyle w:val="43"/>
      </w:pPr>
      <w:r>
        <w:fldChar w:fldCharType="begin"/>
      </w:r>
      <w:r>
        <w:instrText xml:space="preserve"> XE "entry-title:N10218" </w:instrText>
      </w:r>
      <w:r>
        <w:fldChar w:fldCharType="end"/>
      </w:r>
      <w:r>
        <w:t>§ 20.57 PC-601—Petition/Consent Termination of Parental Rights AND Stepparent, Co-Parent, or Relative Adoption</w:t>
      </w:r>
    </w:p>
    <w:p w14:paraId="08B3FE48">
      <w:pPr>
        <w:pStyle w:val="43"/>
      </w:pPr>
      <w:r>
        <w:fldChar w:fldCharType="begin"/>
      </w:r>
      <w:r>
        <w:instrText xml:space="preserve"> XE "entry-title:N1021F" </w:instrText>
      </w:r>
      <w:r>
        <w:fldChar w:fldCharType="end"/>
      </w:r>
      <w:r>
        <w:t>§ 20.58 PC-602—Petition/Appointment of a Statutory Parent</w:t>
      </w:r>
    </w:p>
    <w:p w14:paraId="669CBB13">
      <w:pPr>
        <w:pStyle w:val="43"/>
      </w:pPr>
      <w:r>
        <w:fldChar w:fldCharType="begin"/>
      </w:r>
      <w:r>
        <w:instrText xml:space="preserve"> XE "entry-title:N10226" </w:instrText>
      </w:r>
      <w:r>
        <w:fldChar w:fldCharType="end"/>
      </w:r>
      <w:r>
        <w:t>§ 20.59 PC-603—Petition/Adoption</w:t>
      </w:r>
    </w:p>
    <w:p w14:paraId="3E200E48">
      <w:pPr>
        <w:pStyle w:val="43"/>
      </w:pPr>
      <w:r>
        <w:fldChar w:fldCharType="begin"/>
      </w:r>
      <w:r>
        <w:instrText xml:space="preserve"> XE "entry-title:N1022D" </w:instrText>
      </w:r>
      <w:r>
        <w:fldChar w:fldCharType="end"/>
      </w:r>
      <w:r>
        <w:t>§ 20.60 PC-604—Petition/Validation of Foreign Adoption</w:t>
      </w:r>
    </w:p>
    <w:p w14:paraId="28A7A4BD">
      <w:pPr>
        <w:pStyle w:val="43"/>
      </w:pPr>
      <w:r>
        <w:fldChar w:fldCharType="begin"/>
      </w:r>
      <w:r>
        <w:instrText xml:space="preserve"> XE "entry-title:N10234" </w:instrText>
      </w:r>
      <w:r>
        <w:fldChar w:fldCharType="end"/>
      </w:r>
      <w:r>
        <w:t>§ 20.60A PC-604A—Petition/Determination of Age and Date of Birth of Adopted Person Born Outside of the Country</w:t>
      </w:r>
    </w:p>
    <w:p w14:paraId="0F8366CB">
      <w:pPr>
        <w:pStyle w:val="43"/>
      </w:pPr>
      <w:r>
        <w:fldChar w:fldCharType="begin"/>
      </w:r>
      <w:r>
        <w:instrText xml:space="preserve"> XE "entry-title:N1023B" </w:instrText>
      </w:r>
      <w:r>
        <w:fldChar w:fldCharType="end"/>
      </w:r>
      <w:r>
        <w:t>§ 20.61 PC-606—Petition/Information for Emergency Health or Medical Treatment</w:t>
      </w:r>
    </w:p>
    <w:p w14:paraId="646CAD30">
      <w:pPr>
        <w:pStyle w:val="43"/>
      </w:pPr>
      <w:r>
        <w:fldChar w:fldCharType="begin"/>
      </w:r>
      <w:r>
        <w:instrText xml:space="preserve"> XE "entry-title:N10242" </w:instrText>
      </w:r>
      <w:r>
        <w:fldChar w:fldCharType="end"/>
      </w:r>
      <w:r>
        <w:t>§ 20.62 PC-608—Application for Placement of Child for Out-of-State Adoption</w:t>
      </w:r>
    </w:p>
    <w:p w14:paraId="20C806A1">
      <w:pPr>
        <w:pStyle w:val="43"/>
      </w:pPr>
      <w:r>
        <w:fldChar w:fldCharType="begin"/>
      </w:r>
      <w:r>
        <w:instrText xml:space="preserve"> XE "entry-title:N10249" </w:instrText>
      </w:r>
      <w:r>
        <w:fldChar w:fldCharType="end"/>
      </w:r>
      <w:r>
        <w:t>§ 20.63 PC-610—Affidavit Custody of Minor Child</w:t>
      </w:r>
    </w:p>
    <w:p w14:paraId="4F94589B">
      <w:pPr>
        <w:pStyle w:val="43"/>
      </w:pPr>
      <w:r>
        <w:fldChar w:fldCharType="begin"/>
      </w:r>
      <w:r>
        <w:instrText xml:space="preserve"> XE "entry-title:N10250" </w:instrText>
      </w:r>
      <w:r>
        <w:fldChar w:fldCharType="end"/>
      </w:r>
      <w:r>
        <w:t>§ 20.64 PC-611—Birthmother’s Financial Affidavit/Identified Adoption</w:t>
      </w:r>
    </w:p>
    <w:p w14:paraId="1606849A">
      <w:pPr>
        <w:pStyle w:val="43"/>
      </w:pPr>
      <w:r>
        <w:fldChar w:fldCharType="begin"/>
      </w:r>
      <w:r>
        <w:instrText xml:space="preserve"> XE "entry-title:N10257" </w:instrText>
      </w:r>
      <w:r>
        <w:fldChar w:fldCharType="end"/>
      </w:r>
      <w:r>
        <w:t>§ 20.65 PC-612—Adoptive Parent’s Financial Affidavit/Identified Adoption</w:t>
      </w:r>
    </w:p>
    <w:p w14:paraId="4F780BA2">
      <w:pPr>
        <w:pStyle w:val="43"/>
      </w:pPr>
      <w:r>
        <w:fldChar w:fldCharType="begin"/>
      </w:r>
      <w:r>
        <w:instrText xml:space="preserve"> XE "entry-title:N1025E" </w:instrText>
      </w:r>
      <w:r>
        <w:fldChar w:fldCharType="end"/>
      </w:r>
      <w:r>
        <w:t>§ 20.66 PC-613—Agency or Department Financial Affidavit/Identified Adoption</w:t>
      </w:r>
    </w:p>
    <w:p w14:paraId="678FFBD3">
      <w:pPr>
        <w:pStyle w:val="43"/>
      </w:pPr>
      <w:r>
        <w:fldChar w:fldCharType="begin"/>
      </w:r>
      <w:r>
        <w:instrText xml:space="preserve"> XE "entry-title:N10265" </w:instrText>
      </w:r>
      <w:r>
        <w:fldChar w:fldCharType="end"/>
      </w:r>
      <w:r>
        <w:t>§ 20.67 PC-680—Adoption Data Sheet</w:t>
      </w:r>
    </w:p>
    <w:p w14:paraId="4447EC7E">
      <w:pPr>
        <w:pStyle w:val="43"/>
      </w:pPr>
      <w:r>
        <w:fldChar w:fldCharType="begin"/>
      </w:r>
      <w:r>
        <w:instrText xml:space="preserve"> XE "entry-title:N1026C" </w:instrText>
      </w:r>
      <w:r>
        <w:fldChar w:fldCharType="end"/>
      </w:r>
      <w:r>
        <w:t>§ 20.68 PC-681—Adoption Agreement</w:t>
      </w:r>
    </w:p>
    <w:p w14:paraId="1E9A74C9">
      <w:pPr>
        <w:pStyle w:val="43"/>
      </w:pPr>
      <w:r>
        <w:fldChar w:fldCharType="begin"/>
      </w:r>
      <w:r>
        <w:instrText xml:space="preserve"> XE "entry-title:N10273" </w:instrText>
      </w:r>
      <w:r>
        <w:fldChar w:fldCharType="end"/>
      </w:r>
      <w:r>
        <w:t>§ 20.69 JD-JM-60—Affidavit of Consent to Termination of Parental Rights Adoption</w:t>
      </w:r>
    </w:p>
    <w:p w14:paraId="709637C7">
      <w:pPr>
        <w:pStyle w:val="43"/>
      </w:pPr>
      <w:r>
        <w:fldChar w:fldCharType="begin"/>
      </w:r>
      <w:r>
        <w:instrText xml:space="preserve"> XE "entry-title:N1027A" </w:instrText>
      </w:r>
      <w:r>
        <w:fldChar w:fldCharType="end"/>
      </w:r>
      <w:r>
        <w:t>§ 20.70 CT Department of Public Health—Acknowledgement of Paternity Form and Instructions</w:t>
      </w:r>
    </w:p>
    <w:p w14:paraId="5DEED15F">
      <w:pPr>
        <w:pStyle w:val="43"/>
      </w:pPr>
      <w:r>
        <w:fldChar w:fldCharType="begin"/>
      </w:r>
      <w:r>
        <w:instrText xml:space="preserve"> XE "entry-title:N10281" </w:instrText>
      </w:r>
      <w:r>
        <w:fldChar w:fldCharType="end"/>
      </w:r>
      <w:r>
        <w:t>§ 20.71 PC-907—Application/Paternity Claim</w:t>
      </w:r>
    </w:p>
    <w:p w14:paraId="18B56E29">
      <w:pPr>
        <w:pStyle w:val="43"/>
      </w:pPr>
      <w:r>
        <w:fldChar w:fldCharType="begin"/>
      </w:r>
      <w:r>
        <w:instrText xml:space="preserve"> XE "entry-title:N10288" </w:instrText>
      </w:r>
      <w:r>
        <w:fldChar w:fldCharType="end"/>
      </w:r>
      <w:r>
        <w:t>§ 20.72 Paternity Petition</w:t>
      </w:r>
    </w:p>
    <w:p w14:paraId="3BD65EEE">
      <w:pPr>
        <w:pStyle w:val="43"/>
      </w:pPr>
      <w:r>
        <w:fldChar w:fldCharType="begin"/>
      </w:r>
      <w:r>
        <w:instrText xml:space="preserve"> XE "entry-title:N1028E" </w:instrText>
      </w:r>
      <w:r>
        <w:fldChar w:fldCharType="end"/>
      </w:r>
      <w:r>
        <w:t>NON ADVERSARIAL DIVORCE FORMS</w:t>
      </w:r>
    </w:p>
    <w:p w14:paraId="26614A96">
      <w:pPr>
        <w:pStyle w:val="43"/>
      </w:pPr>
      <w:r>
        <w:fldChar w:fldCharType="begin"/>
      </w:r>
      <w:r>
        <w:instrText xml:space="preserve"> XE "entry-title:N10295" </w:instrText>
      </w:r>
      <w:r>
        <w:fldChar w:fldCharType="end"/>
      </w:r>
      <w:r>
        <w:t>§ 20.73 JD-FM-242—Joint Petition</w:t>
      </w:r>
    </w:p>
    <w:p w14:paraId="650EE175">
      <w:pPr>
        <w:pStyle w:val="43"/>
      </w:pPr>
      <w:r>
        <w:fldChar w:fldCharType="begin"/>
      </w:r>
      <w:r>
        <w:instrText xml:space="preserve"> XE "entry-title:N1029C" </w:instrText>
      </w:r>
      <w:r>
        <w:fldChar w:fldCharType="end"/>
      </w:r>
      <w:r>
        <w:t>§ 20.74 JD-FM-243—Agreement</w:t>
      </w:r>
    </w:p>
    <w:p w14:paraId="24A12156">
      <w:pPr>
        <w:pStyle w:val="43"/>
      </w:pPr>
      <w:r>
        <w:fldChar w:fldCharType="begin"/>
      </w:r>
      <w:r>
        <w:instrText xml:space="preserve"> XE "entry-title:N102A3" </w:instrText>
      </w:r>
      <w:r>
        <w:fldChar w:fldCharType="end"/>
      </w:r>
      <w:r>
        <w:t>§ 20.75 JD-FM-244—Notice of Changed Condition</w:t>
      </w:r>
    </w:p>
    <w:p w14:paraId="6A57A2AE">
      <w:pPr>
        <w:pStyle w:val="43"/>
      </w:pPr>
      <w:r>
        <w:fldChar w:fldCharType="begin"/>
      </w:r>
      <w:r>
        <w:instrText xml:space="preserve"> XE "entry-title:N102AA" </w:instrText>
      </w:r>
      <w:r>
        <w:fldChar w:fldCharType="end"/>
      </w:r>
      <w:r>
        <w:t>§ 20.76 JD-FM-245—Notice of Revocation</w:t>
      </w:r>
    </w:p>
    <w:p w14:paraId="79A2D5A7">
      <w:pPr>
        <w:pStyle w:val="43"/>
      </w:pPr>
      <w:r>
        <w:fldChar w:fldCharType="begin"/>
      </w:r>
      <w:r>
        <w:instrText xml:space="preserve"> XE "entry-title:N102B1" </w:instrText>
      </w:r>
      <w:r>
        <w:fldChar w:fldCharType="end"/>
      </w:r>
      <w:r>
        <w:t>§ 20.77 JD-FM-246—Divorce Decree</w:t>
      </w:r>
    </w:p>
    <w:p w14:paraId="49106354">
      <w:pPr>
        <w:pStyle w:val="43"/>
      </w:pPr>
      <w:r>
        <w:fldChar w:fldCharType="begin"/>
      </w:r>
      <w:r>
        <w:instrText xml:space="preserve"> XE "entry-title:N102B8" </w:instrText>
      </w:r>
      <w:r>
        <w:fldChar w:fldCharType="end"/>
      </w:r>
      <w:r>
        <w:t>§ 20.78 JD-FM-247—Motion to Waive Statutory Time Period</w:t>
      </w:r>
    </w:p>
    <w:p w14:paraId="6790EA79">
      <w:pPr>
        <w:pStyle w:val="43"/>
      </w:pPr>
      <w:r>
        <w:fldChar w:fldCharType="begin"/>
      </w:r>
      <w:r>
        <w:instrText xml:space="preserve"> XE "entry-title:N102BF" </w:instrText>
      </w:r>
      <w:r>
        <w:fldChar w:fldCharType="end"/>
      </w:r>
      <w:r>
        <w:t>§ 20.79 JD-FM-248—Information Sheet</w:t>
      </w:r>
    </w:p>
    <w:p w14:paraId="50A5A198">
      <w:pPr>
        <w:pStyle w:val="43"/>
      </w:pPr>
      <w:r>
        <w:fldChar w:fldCharType="begin"/>
      </w:r>
      <w:r>
        <w:instrText xml:space="preserve"> XE "entry-title:N102C6" </w:instrText>
      </w:r>
      <w:r>
        <w:fldChar w:fldCharType="end"/>
      </w:r>
      <w:r>
        <w:t>§ 20.80 JD-FM-249—Certification of Waiver of Service of Process</w:t>
      </w:r>
    </w:p>
    <w:p w14:paraId="218151F0">
      <w:pPr>
        <w:pStyle w:val="43"/>
      </w:pPr>
      <w:r>
        <w:fldChar w:fldCharType="begin"/>
      </w:r>
      <w:r>
        <w:instrText xml:space="preserve"> XE "entry-title:N102CD" </w:instrText>
      </w:r>
      <w:r>
        <w:fldChar w:fldCharType="end"/>
      </w:r>
      <w:r>
        <w:t>§ 20.81 JD-FM-250—Automatic Orders</w:t>
      </w:r>
    </w:p>
    <w:p w14:paraId="10D14355">
      <w:pPr>
        <w:pStyle w:val="43"/>
      </w:pPr>
      <w:r>
        <w:fldChar w:fldCharType="begin"/>
      </w:r>
      <w:r>
        <w:instrText xml:space="preserve"> XE "entry-title:N102D3" </w:instrText>
      </w:r>
      <w:r>
        <w:fldChar w:fldCharType="end"/>
      </w:r>
      <w:r>
        <w:t>APPROVAL OF AGREEMENTS</w:t>
      </w:r>
    </w:p>
    <w:p w14:paraId="308B08D0">
      <w:pPr>
        <w:pStyle w:val="43"/>
      </w:pPr>
      <w:r>
        <w:fldChar w:fldCharType="begin"/>
      </w:r>
      <w:r>
        <w:instrText xml:space="preserve"> XE "entry-title:N102DA" </w:instrText>
      </w:r>
      <w:r>
        <w:fldChar w:fldCharType="end"/>
      </w:r>
      <w:r>
        <w:t>§ 20.82 JD-FM-263—Approval of Temporary Agreement Without Court Appearance</w:t>
      </w:r>
    </w:p>
    <w:p w14:paraId="16F53314">
      <w:pPr>
        <w:pStyle w:val="43"/>
      </w:pPr>
      <w:r>
        <w:fldChar w:fldCharType="begin"/>
      </w:r>
      <w:r>
        <w:instrText xml:space="preserve"> XE "entry-title:N102E0" </w:instrText>
      </w:r>
      <w:r>
        <w:fldChar w:fldCharType="end"/>
      </w:r>
      <w:r>
        <w:t>RESTRAINING ORDERS</w:t>
      </w:r>
    </w:p>
    <w:p w14:paraId="5D0CF9CF">
      <w:pPr>
        <w:pStyle w:val="43"/>
      </w:pPr>
      <w:r>
        <w:fldChar w:fldCharType="begin"/>
      </w:r>
      <w:r>
        <w:instrText xml:space="preserve"> XE "entry-title:N102E7" </w:instrText>
      </w:r>
      <w:r>
        <w:fldChar w:fldCharType="end"/>
      </w:r>
      <w:r>
        <w:t>§ 20.83 JD-FM-137 Application for Relief from Abuse</w:t>
      </w:r>
    </w:p>
    <w:p w14:paraId="16DA8F4D">
      <w:pPr>
        <w:pStyle w:val="43"/>
      </w:pPr>
      <w:r>
        <w:fldChar w:fldCharType="begin"/>
      </w:r>
      <w:r>
        <w:instrText xml:space="preserve"> XE "entry-title:N102EE" </w:instrText>
      </w:r>
      <w:r>
        <w:fldChar w:fldCharType="end"/>
      </w:r>
      <w:r>
        <w:t>§ 20.84 JD-FM-138 Affidavit—Relief from Abuse</w:t>
      </w:r>
    </w:p>
    <w:p w14:paraId="5C6C2EF5">
      <w:pPr>
        <w:pStyle w:val="43"/>
      </w:pPr>
      <w:r>
        <w:fldChar w:fldCharType="begin"/>
      </w:r>
      <w:r>
        <w:instrText xml:space="preserve"> XE "entry-title:N102F5" </w:instrText>
      </w:r>
      <w:r>
        <w:fldChar w:fldCharType="end"/>
      </w:r>
      <w:r>
        <w:t>§ 20.85 JD-FM-164 CO and 164ACO—Statement of Facts Concerning Children and Addendum to Statement of Facts Concerning Children</w:t>
      </w:r>
    </w:p>
    <w:p w14:paraId="34A50E3A">
      <w:pPr>
        <w:pStyle w:val="43"/>
      </w:pPr>
      <w:r>
        <w:fldChar w:fldCharType="begin"/>
      </w:r>
      <w:r>
        <w:instrText xml:space="preserve"> XE "entry-title:N102FC" </w:instrText>
      </w:r>
      <w:r>
        <w:fldChar w:fldCharType="end"/>
      </w:r>
      <w:r>
        <w:t>§ 20.86 JD-FM-188CO—Request for Non-Disclosure of Location</w:t>
      </w:r>
    </w:p>
    <w:p w14:paraId="0E5D2196">
      <w:pPr>
        <w:pStyle w:val="43"/>
      </w:pPr>
      <w:r>
        <w:fldChar w:fldCharType="begin"/>
      </w:r>
      <w:r>
        <w:instrText xml:space="preserve"> XE "entry-title:N10303" </w:instrText>
      </w:r>
      <w:r>
        <w:fldChar w:fldCharType="end"/>
      </w:r>
      <w:r>
        <w:t>§ 20.87 JD-FM-233CO—Supplemental Statement and Request for Orders of Maintenance</w:t>
      </w:r>
    </w:p>
    <w:p w14:paraId="7DCAD496">
      <w:pPr>
        <w:pStyle w:val="43"/>
      </w:pPr>
      <w:r>
        <w:fldChar w:fldCharType="begin"/>
      </w:r>
      <w:r>
        <w:instrText xml:space="preserve"> XE "entry-title:N10309" </w:instrText>
      </w:r>
      <w:r>
        <w:fldChar w:fldCharType="end"/>
      </w:r>
      <w:r>
        <w:t>COVID-19 FORMS</w:t>
      </w:r>
    </w:p>
    <w:p w14:paraId="61AABC7B">
      <w:pPr>
        <w:pStyle w:val="43"/>
      </w:pPr>
      <w:r>
        <w:fldChar w:fldCharType="begin"/>
      </w:r>
      <w:r>
        <w:instrText xml:space="preserve"> XE "entry-title:N10310" </w:instrText>
      </w:r>
      <w:r>
        <w:fldChar w:fldCharType="end"/>
      </w:r>
      <w:r>
        <w:t>§ 20.88 JD-FM-279—Affidavit in Support of Request to Enter Final Custody/Visitation Agreement</w:t>
      </w:r>
    </w:p>
    <w:p w14:paraId="46D0B772">
      <w:pPr>
        <w:pStyle w:val="43"/>
      </w:pPr>
      <w:r>
        <w:fldChar w:fldCharType="begin"/>
      </w:r>
      <w:r>
        <w:instrText xml:space="preserve"> XE "entry-title:N10317" </w:instrText>
      </w:r>
      <w:r>
        <w:fldChar w:fldCharType="end"/>
      </w:r>
      <w:r>
        <w:t>§ 20.89 JD-FM-280—Affidavit in Support of Request for Approval of Final Agreement on Motion(s)</w:t>
      </w:r>
    </w:p>
    <w:p w14:paraId="03931011">
      <w:pPr>
        <w:pStyle w:val="43"/>
      </w:pPr>
      <w:r>
        <w:fldChar w:fldCharType="begin"/>
      </w:r>
      <w:r>
        <w:instrText xml:space="preserve"> XE "entry-title:N1031E" </w:instrText>
      </w:r>
      <w:r>
        <w:fldChar w:fldCharType="end"/>
      </w:r>
      <w:r>
        <w:t>§ 20.90 JD-FM-281—Affidavit in Support of Request for Entry of Judgment of Dissolution of Marriage or Legal Separation</w:t>
      </w:r>
    </w:p>
    <w:p w14:paraId="6FA85F5F">
      <w:pPr>
        <w:pStyle w:val="43"/>
      </w:pPr>
      <w:r>
        <w:fldChar w:fldCharType="begin"/>
      </w:r>
      <w:r>
        <w:instrText xml:space="preserve"> XE "entry-title:N10325" </w:instrText>
      </w:r>
      <w:r>
        <w:fldChar w:fldCharType="end"/>
      </w:r>
      <w:r>
        <w:t>§ 20.91 JD-FM-282—Request for Approval of Final Agreement without Court Appearance</w:t>
      </w:r>
    </w:p>
    <w:p w14:paraId="0C075E59">
      <w:pPr>
        <w:pStyle w:val="43"/>
      </w:pPr>
      <w:r>
        <w:fldChar w:fldCharType="begin"/>
      </w:r>
      <w:r>
        <w:instrText xml:space="preserve"> XE "entry-title:N1032C" </w:instrText>
      </w:r>
      <w:r>
        <w:fldChar w:fldCharType="end"/>
      </w:r>
      <w:r>
        <w:t>§ 20.92 JD-FM-284—Custody Agreement/Parenting Time</w:t>
      </w:r>
    </w:p>
    <w:p w14:paraId="781A1F18">
      <w:pPr>
        <w:pStyle w:val="43"/>
      </w:pPr>
      <w:r>
        <w:fldChar w:fldCharType="begin"/>
      </w:r>
      <w:r>
        <w:instrText xml:space="preserve"> XE "entry-title:N1033F" </w:instrText>
      </w:r>
      <w:r>
        <w:fldChar w:fldCharType="end"/>
      </w:r>
      <w:r>
        <w:t>FAMILY MATTERS FORMS</w:t>
      </w:r>
    </w:p>
    <w:p w14:paraId="0A278E04">
      <w:pPr>
        <w:pStyle w:val="43"/>
      </w:pPr>
      <w:r>
        <w:fldChar w:fldCharType="begin"/>
      </w:r>
      <w:r>
        <w:instrText xml:space="preserve"> XE "entry-title:N10346" </w:instrText>
      </w:r>
      <w:r>
        <w:fldChar w:fldCharType="end"/>
      </w:r>
      <w:r>
        <w:t>§ 20.01 JD-FM-1—Income Withholding for Support</w:t>
      </w:r>
    </w:p>
    <w:p w14:paraId="72183D6D">
      <w:pPr>
        <w:pStyle w:val="43"/>
      </w:pPr>
      <w:r>
        <w:fldChar w:fldCharType="begin"/>
      </w:r>
      <w:r>
        <w:instrText xml:space="preserve"> XE "entry-title:N1034D" </w:instrText>
      </w:r>
      <w:r>
        <w:fldChar w:fldCharType="end"/>
      </w:r>
      <w:r>
        <w:t>§ 20.02 JD-FM-3—Summons, Family Actions</w:t>
      </w:r>
    </w:p>
    <w:p w14:paraId="20D01398">
      <w:pPr>
        <w:pStyle w:val="43"/>
      </w:pPr>
      <w:r>
        <w:fldChar w:fldCharType="begin"/>
      </w:r>
      <w:r>
        <w:instrText xml:space="preserve"> XE "entry-title:N10354" </w:instrText>
      </w:r>
      <w:r>
        <w:fldChar w:fldCharType="end"/>
      </w:r>
      <w:r>
        <w:t>§ 20.03 JD-FM-6—Financial Affidavit—Long and Short Forms</w:t>
      </w:r>
    </w:p>
    <w:p w14:paraId="5099AE63">
      <w:pPr>
        <w:pStyle w:val="43"/>
      </w:pPr>
      <w:r>
        <w:fldChar w:fldCharType="begin"/>
      </w:r>
      <w:r>
        <w:instrText xml:space="preserve"> XE "entry-title:N1035B" </w:instrText>
      </w:r>
      <w:r>
        <w:fldChar w:fldCharType="end"/>
      </w:r>
      <w:r>
        <w:t>§ 20.04 JD-FM-68—Notice and Claim Form—Support Income Withholding</w:t>
      </w:r>
    </w:p>
    <w:p w14:paraId="65579B0F">
      <w:pPr>
        <w:pStyle w:val="43"/>
      </w:pPr>
      <w:r>
        <w:fldChar w:fldCharType="begin"/>
      </w:r>
      <w:r>
        <w:instrText xml:space="preserve"> XE "entry-title:N10362" </w:instrText>
      </w:r>
      <w:r>
        <w:fldChar w:fldCharType="end"/>
      </w:r>
      <w:r>
        <w:t>§ 20.05 JD-FM-70—Notice to Nonappearing Obligor of Income Withholding Order</w:t>
      </w:r>
    </w:p>
    <w:p w14:paraId="6501E919">
      <w:pPr>
        <w:pStyle w:val="43"/>
      </w:pPr>
      <w:r>
        <w:fldChar w:fldCharType="begin"/>
      </w:r>
      <w:r>
        <w:instrText xml:space="preserve"> XE "entry-title:N10369" </w:instrText>
      </w:r>
      <w:r>
        <w:fldChar w:fldCharType="end"/>
      </w:r>
      <w:r>
        <w:t>§ 20.06 JD-FM-71—Advisement of Rights</w:t>
      </w:r>
    </w:p>
    <w:p w14:paraId="12CEC5DA">
      <w:pPr>
        <w:pStyle w:val="43"/>
      </w:pPr>
      <w:r>
        <w:fldChar w:fldCharType="begin"/>
      </w:r>
      <w:r>
        <w:instrText xml:space="preserve"> XE "entry-title:N10370" </w:instrText>
      </w:r>
      <w:r>
        <w:fldChar w:fldCharType="end"/>
      </w:r>
      <w:r>
        <w:t>§ 20.07 JD-FM-125—Order to Maintain Health Insurance for Minor Child(ren)</w:t>
      </w:r>
    </w:p>
    <w:p w14:paraId="302DF5D6">
      <w:pPr>
        <w:pStyle w:val="43"/>
      </w:pPr>
      <w:r>
        <w:fldChar w:fldCharType="begin"/>
      </w:r>
      <w:r>
        <w:instrText xml:space="preserve"> XE "entry-title:N10377" </w:instrText>
      </w:r>
      <w:r>
        <w:fldChar w:fldCharType="end"/>
      </w:r>
      <w:r>
        <w:t>§ 20.08 JD-FM-149—Parenting Education Program</w:t>
      </w:r>
    </w:p>
    <w:p w14:paraId="24161C6F">
      <w:pPr>
        <w:pStyle w:val="43"/>
      </w:pPr>
      <w:r>
        <w:fldChar w:fldCharType="begin"/>
      </w:r>
      <w:r>
        <w:instrText xml:space="preserve"> XE "entry-title:N1037E" </w:instrText>
      </w:r>
      <w:r>
        <w:fldChar w:fldCharType="end"/>
      </w:r>
      <w:r>
        <w:t>§ 20.09 JD-FM-158—Notice of Automatic Orders</w:t>
      </w:r>
    </w:p>
    <w:p w14:paraId="25F33F2E">
      <w:pPr>
        <w:pStyle w:val="43"/>
      </w:pPr>
      <w:r>
        <w:fldChar w:fldCharType="begin"/>
      </w:r>
      <w:r>
        <w:instrText xml:space="preserve"> XE "entry-title:N10385" </w:instrText>
      </w:r>
      <w:r>
        <w:fldChar w:fldCharType="end"/>
      </w:r>
      <w:r>
        <w:t>§ 20.10[1] JD-FM-159—Divorce Complaint</w:t>
      </w:r>
    </w:p>
    <w:p w14:paraId="7F758790">
      <w:pPr>
        <w:pStyle w:val="43"/>
      </w:pPr>
      <w:r>
        <w:fldChar w:fldCharType="begin"/>
      </w:r>
      <w:r>
        <w:instrText xml:space="preserve"> XE "entry-title:N1038C" </w:instrText>
      </w:r>
      <w:r>
        <w:fldChar w:fldCharType="end"/>
      </w:r>
      <w:r>
        <w:t>§ 20.10[2] JD-FM-237—Legal Separation Complaint</w:t>
      </w:r>
    </w:p>
    <w:p w14:paraId="38E698ED">
      <w:pPr>
        <w:pStyle w:val="43"/>
      </w:pPr>
      <w:r>
        <w:fldChar w:fldCharType="begin"/>
      </w:r>
      <w:r>
        <w:instrText xml:space="preserve"> XE "entry-title:N10393" </w:instrText>
      </w:r>
      <w:r>
        <w:fldChar w:fldCharType="end"/>
      </w:r>
      <w:r>
        <w:t>§ 20.10[3] JD-FM-240—Annulment Complaint</w:t>
      </w:r>
    </w:p>
    <w:p w14:paraId="5F020709">
      <w:pPr>
        <w:pStyle w:val="43"/>
      </w:pPr>
      <w:r>
        <w:fldChar w:fldCharType="begin"/>
      </w:r>
      <w:r>
        <w:instrText xml:space="preserve"> XE "entry-title:N1039A" </w:instrText>
      </w:r>
      <w:r>
        <w:fldChar w:fldCharType="end"/>
      </w:r>
      <w:r>
        <w:t>§ 20.11 JD-FM-160—Dissolution Answer</w:t>
      </w:r>
    </w:p>
    <w:p w14:paraId="5315487A">
      <w:pPr>
        <w:pStyle w:val="43"/>
      </w:pPr>
      <w:r>
        <w:fldChar w:fldCharType="begin"/>
      </w:r>
      <w:r>
        <w:instrText xml:space="preserve"> XE "entry-title:N103A1" </w:instrText>
      </w:r>
      <w:r>
        <w:fldChar w:fldCharType="end"/>
      </w:r>
      <w:r>
        <w:t>§ 20.12 JD-FM-161—Custody/Visitation Application—Parent</w:t>
      </w:r>
    </w:p>
    <w:p w14:paraId="01D1A5C7">
      <w:pPr>
        <w:pStyle w:val="43"/>
      </w:pPr>
      <w:r>
        <w:fldChar w:fldCharType="begin"/>
      </w:r>
      <w:r>
        <w:instrText xml:space="preserve"> XE "entry-title:N103A8" </w:instrText>
      </w:r>
      <w:r>
        <w:fldChar w:fldCharType="end"/>
      </w:r>
      <w:r>
        <w:t>§ 20.13 JD-FM-162—Order to Show Cause and Notice to Respondent</w:t>
      </w:r>
    </w:p>
    <w:p w14:paraId="09417034">
      <w:pPr>
        <w:pStyle w:val="43"/>
      </w:pPr>
      <w:r>
        <w:fldChar w:fldCharType="begin"/>
      </w:r>
      <w:r>
        <w:instrText xml:space="preserve"> XE "entry-title:N103AF" </w:instrText>
      </w:r>
      <w:r>
        <w:fldChar w:fldCharType="end"/>
      </w:r>
      <w:r>
        <w:t>§ 20.14 JD-FM-163—Case Management Agreement/Order</w:t>
      </w:r>
    </w:p>
    <w:p w14:paraId="2F6B8169">
      <w:pPr>
        <w:pStyle w:val="43"/>
      </w:pPr>
      <w:r>
        <w:fldChar w:fldCharType="begin"/>
      </w:r>
      <w:r>
        <w:instrText xml:space="preserve"> XE "entry-title:N103B6" </w:instrText>
      </w:r>
      <w:r>
        <w:fldChar w:fldCharType="end"/>
      </w:r>
      <w:r>
        <w:t>§ 20.15 JD-FM-164 and 164A—Affidavit Concerning Children &amp; Addendum to Affidavit Concerning Children</w:t>
      </w:r>
    </w:p>
    <w:p w14:paraId="2E6B0D83">
      <w:pPr>
        <w:pStyle w:val="43"/>
      </w:pPr>
      <w:r>
        <w:fldChar w:fldCharType="begin"/>
      </w:r>
      <w:r>
        <w:instrText xml:space="preserve"> XE "entry-title:N103BD" </w:instrText>
      </w:r>
      <w:r>
        <w:fldChar w:fldCharType="end"/>
      </w:r>
      <w:r>
        <w:t>§ 20.16 JD-FM-167—Motion for Order of Notice in Family Cases</w:t>
      </w:r>
    </w:p>
    <w:p w14:paraId="6DBD2031">
      <w:pPr>
        <w:pStyle w:val="43"/>
      </w:pPr>
      <w:r>
        <w:fldChar w:fldCharType="begin"/>
      </w:r>
      <w:r>
        <w:instrText xml:space="preserve"> XE "entry-title:N103C4" </w:instrText>
      </w:r>
      <w:r>
        <w:fldChar w:fldCharType="end"/>
      </w:r>
      <w:r>
        <w:t>§ 20.17 JD-FM-168—Order of Notice in Family Cases</w:t>
      </w:r>
    </w:p>
    <w:p w14:paraId="396423CA">
      <w:pPr>
        <w:pStyle w:val="43"/>
      </w:pPr>
      <w:r>
        <w:fldChar w:fldCharType="begin"/>
      </w:r>
      <w:r>
        <w:instrText xml:space="preserve"> XE "entry-title:N103CB" </w:instrText>
      </w:r>
      <w:r>
        <w:fldChar w:fldCharType="end"/>
      </w:r>
      <w:r>
        <w:t>§ 20.18 JD-FM-173—Motion for Contempt/Contempt Citation</w:t>
      </w:r>
    </w:p>
    <w:p w14:paraId="3F952179">
      <w:pPr>
        <w:pStyle w:val="43"/>
      </w:pPr>
      <w:r>
        <w:fldChar w:fldCharType="begin"/>
      </w:r>
      <w:r>
        <w:instrText xml:space="preserve"> XE "entry-title:N103D2" </w:instrText>
      </w:r>
      <w:r>
        <w:fldChar w:fldCharType="end"/>
      </w:r>
      <w:r>
        <w:t>§ 20.19 JD-FM-174—Motion for Modification</w:t>
      </w:r>
    </w:p>
    <w:p w14:paraId="69B44C98">
      <w:pPr>
        <w:pStyle w:val="43"/>
      </w:pPr>
      <w:r>
        <w:fldChar w:fldCharType="begin"/>
      </w:r>
      <w:r>
        <w:instrText xml:space="preserve"> XE "entry-title:N103D9" </w:instrText>
      </w:r>
      <w:r>
        <w:fldChar w:fldCharType="end"/>
      </w:r>
      <w:r>
        <w:t>§ 20.20 JD-FM-176—Motion for Orders Before Judgment (</w:t>
      </w:r>
      <w:r>
        <w:rPr>
          <w:b/>
          <w:bCs/>
          <w:i/>
          <w:iCs/>
        </w:rPr>
        <w:t>P.L.</w:t>
      </w:r>
      <w:r>
        <w:t>) in Family Cases</w:t>
      </w:r>
    </w:p>
    <w:p w14:paraId="27764015">
      <w:pPr>
        <w:pStyle w:val="43"/>
      </w:pPr>
      <w:r>
        <w:fldChar w:fldCharType="begin"/>
      </w:r>
      <w:r>
        <w:instrText xml:space="preserve"> XE "entry-title:N103E4" </w:instrText>
      </w:r>
      <w:r>
        <w:fldChar w:fldCharType="end"/>
      </w:r>
      <w:r>
        <w:t>§ 20.21 JD-FM-177—Dissolution of Marriage (Divorce) Judgment</w:t>
      </w:r>
    </w:p>
    <w:p w14:paraId="633BDB69">
      <w:pPr>
        <w:pStyle w:val="43"/>
      </w:pPr>
      <w:r>
        <w:fldChar w:fldCharType="begin"/>
      </w:r>
      <w:r>
        <w:instrText xml:space="preserve"> XE "entry-title:N103EB" </w:instrText>
      </w:r>
      <w:r>
        <w:fldChar w:fldCharType="end"/>
      </w:r>
      <w:r>
        <w:t>§ 20.22 JD-FM-178—Affidavit Concerning Military Service</w:t>
      </w:r>
    </w:p>
    <w:p w14:paraId="41103E96">
      <w:pPr>
        <w:pStyle w:val="43"/>
      </w:pPr>
      <w:r>
        <w:fldChar w:fldCharType="begin"/>
      </w:r>
      <w:r>
        <w:instrText xml:space="preserve"> XE "entry-title:N103F2" </w:instrText>
      </w:r>
      <w:r>
        <w:fldChar w:fldCharType="end"/>
      </w:r>
      <w:r>
        <w:t>§ 20.23 JD-FM-184—Custody/Visitation Judgment</w:t>
      </w:r>
    </w:p>
    <w:p w14:paraId="1805935A">
      <w:pPr>
        <w:pStyle w:val="43"/>
      </w:pPr>
      <w:r>
        <w:fldChar w:fldCharType="begin"/>
      </w:r>
      <w:r>
        <w:instrText xml:space="preserve"> XE "entry-title:N103F9" </w:instrText>
      </w:r>
      <w:r>
        <w:fldChar w:fldCharType="end"/>
      </w:r>
      <w:r>
        <w:t>§ 20.24 JD-FM-185—Motion for Intervention in Family Matters</w:t>
      </w:r>
    </w:p>
    <w:p w14:paraId="68C16C04">
      <w:pPr>
        <w:pStyle w:val="43"/>
      </w:pPr>
      <w:r>
        <w:fldChar w:fldCharType="begin"/>
      </w:r>
      <w:r>
        <w:instrText xml:space="preserve"> XE "entry-title:N10400" </w:instrText>
      </w:r>
      <w:r>
        <w:fldChar w:fldCharType="end"/>
      </w:r>
      <w:r>
        <w:t>§ 20.25 JD-FM-199—Proposed Parental Responsibility Plan</w:t>
      </w:r>
    </w:p>
    <w:p w14:paraId="4DA79F0A">
      <w:pPr>
        <w:pStyle w:val="43"/>
      </w:pPr>
      <w:r>
        <w:fldChar w:fldCharType="begin"/>
      </w:r>
      <w:r>
        <w:instrText xml:space="preserve"> XE "entry-title:N10407" </w:instrText>
      </w:r>
      <w:r>
        <w:fldChar w:fldCharType="end"/>
      </w:r>
      <w:r>
        <w:t>§ 20.26 JD-FM-200—Motion to Approve Arbitration Agreement in Family Cases</w:t>
      </w:r>
    </w:p>
    <w:p w14:paraId="4BC2BF3D">
      <w:pPr>
        <w:pStyle w:val="43"/>
      </w:pPr>
      <w:r>
        <w:fldChar w:fldCharType="begin"/>
      </w:r>
      <w:r>
        <w:instrText xml:space="preserve"> XE "entry-title:N1040E" </w:instrText>
      </w:r>
      <w:r>
        <w:fldChar w:fldCharType="end"/>
      </w:r>
      <w:r>
        <w:t>§ 20.27 JD-FM-206 Motion to Open Judgment</w:t>
      </w:r>
    </w:p>
    <w:p w14:paraId="0695C6CB">
      <w:pPr>
        <w:pStyle w:val="43"/>
      </w:pPr>
      <w:r>
        <w:fldChar w:fldCharType="begin"/>
      </w:r>
      <w:r>
        <w:instrText xml:space="preserve"> XE "entry-title:N10415" </w:instrText>
      </w:r>
      <w:r>
        <w:fldChar w:fldCharType="end"/>
      </w:r>
      <w:r>
        <w:t>§ 20.28 JD-FM-210—Notice of Automatic Orders—Petition for Child Support</w:t>
      </w:r>
    </w:p>
    <w:p w14:paraId="72F4AF56">
      <w:pPr>
        <w:pStyle w:val="43"/>
      </w:pPr>
      <w:r>
        <w:fldChar w:fldCharType="begin"/>
      </w:r>
      <w:r>
        <w:instrText xml:space="preserve"> XE "entry-title:N1041C" </w:instrText>
      </w:r>
      <w:r>
        <w:fldChar w:fldCharType="end"/>
      </w:r>
      <w:r>
        <w:t xml:space="preserve">§ 20.29 JD-FM-219—Guardian </w:t>
      </w:r>
      <w:r>
        <w:rPr>
          <w:b/>
          <w:bCs/>
          <w:i/>
          <w:iCs/>
        </w:rPr>
        <w:t>ad Litem</w:t>
      </w:r>
      <w:r>
        <w:t>, Request for Status Conference</w:t>
      </w:r>
    </w:p>
    <w:p w14:paraId="3C260FE5">
      <w:pPr>
        <w:pStyle w:val="43"/>
      </w:pPr>
      <w:r>
        <w:fldChar w:fldCharType="begin"/>
      </w:r>
      <w:r>
        <w:instrText xml:space="preserve"> XE "entry-title:N10427" </w:instrText>
      </w:r>
      <w:r>
        <w:fldChar w:fldCharType="end"/>
      </w:r>
      <w:r>
        <w:t>§ 20.30 JD-FM-220—Worksheet for CT Child Support and Arrearage Guidelines</w:t>
      </w:r>
    </w:p>
    <w:p w14:paraId="38F85058">
      <w:pPr>
        <w:pStyle w:val="43"/>
      </w:pPr>
      <w:r>
        <w:fldChar w:fldCharType="begin"/>
      </w:r>
      <w:r>
        <w:instrText xml:space="preserve"> XE "entry-title:N1042E" </w:instrText>
      </w:r>
      <w:r>
        <w:fldChar w:fldCharType="end"/>
      </w:r>
      <w:r>
        <w:t>§ 20.31 JD-F-221—Verified Petition for Visitation—Grandparents and Third Parties</w:t>
      </w:r>
    </w:p>
    <w:p w14:paraId="4D75DB1A">
      <w:pPr>
        <w:pStyle w:val="43"/>
      </w:pPr>
      <w:r>
        <w:fldChar w:fldCharType="begin"/>
      </w:r>
      <w:r>
        <w:instrText xml:space="preserve"> XE "entry-title:N10435" </w:instrText>
      </w:r>
      <w:r>
        <w:fldChar w:fldCharType="end"/>
      </w:r>
      <w:r>
        <w:t>§ 20.32 JD-FM-222—Application for Emergency Ex Parte Order of Custody</w:t>
      </w:r>
    </w:p>
    <w:p w14:paraId="586514CF">
      <w:pPr>
        <w:pStyle w:val="43"/>
      </w:pPr>
      <w:r>
        <w:fldChar w:fldCharType="begin"/>
      </w:r>
      <w:r>
        <w:instrText xml:space="preserve"> XE "entry-title:N1043C" </w:instrText>
      </w:r>
      <w:r>
        <w:fldChar w:fldCharType="end"/>
      </w:r>
      <w:r>
        <w:t xml:space="preserve">§ 20.33 JD-FM-225—Affidavit of Expenses of Counsel or Guardian </w:t>
      </w:r>
      <w:r>
        <w:rPr>
          <w:i/>
          <w:iCs/>
        </w:rPr>
        <w:t>ad Litem</w:t>
      </w:r>
      <w:r>
        <w:t xml:space="preserve"> for Minor Child or Children</w:t>
      </w:r>
    </w:p>
    <w:p w14:paraId="1A48F3DF">
      <w:pPr>
        <w:pStyle w:val="43"/>
      </w:pPr>
      <w:r>
        <w:fldChar w:fldCharType="begin"/>
      </w:r>
      <w:r>
        <w:instrText xml:space="preserve"> XE "entry-title:N10447" </w:instrText>
      </w:r>
      <w:r>
        <w:fldChar w:fldCharType="end"/>
      </w:r>
      <w:r>
        <w:t>§ 20.34 JD-FM-231—Agreement Form</w:t>
      </w:r>
    </w:p>
    <w:p w14:paraId="02711627">
      <w:pPr>
        <w:pStyle w:val="43"/>
      </w:pPr>
      <w:r>
        <w:fldChar w:fldCharType="begin"/>
      </w:r>
      <w:r>
        <w:instrText xml:space="preserve"> XE "entry-title:N1044E" </w:instrText>
      </w:r>
      <w:r>
        <w:fldChar w:fldCharType="end"/>
      </w:r>
      <w:r>
        <w:t xml:space="preserve">§ 20.35 JD-FM-232—Periodic Review Worksheet—Fees Charged by Counsel or Guardian </w:t>
      </w:r>
      <w:r>
        <w:rPr>
          <w:i/>
          <w:iCs/>
        </w:rPr>
        <w:t>ad Litem</w:t>
      </w:r>
      <w:r>
        <w:t xml:space="preserve"> </w:t>
      </w:r>
    </w:p>
    <w:p w14:paraId="3D258E84">
      <w:pPr>
        <w:pStyle w:val="43"/>
      </w:pPr>
      <w:r>
        <w:fldChar w:fldCharType="begin"/>
      </w:r>
      <w:r>
        <w:instrText xml:space="preserve"> XE "entry-title:N10458" </w:instrText>
      </w:r>
      <w:r>
        <w:fldChar w:fldCharType="end"/>
      </w:r>
      <w:r>
        <w:t>§ 20.36 JD-FM-233—Supplemental Affidavit and Request for Orders of Maintenance</w:t>
      </w:r>
    </w:p>
    <w:p w14:paraId="4C733DB3">
      <w:pPr>
        <w:pStyle w:val="43"/>
      </w:pPr>
      <w:r>
        <w:fldChar w:fldCharType="begin"/>
      </w:r>
      <w:r>
        <w:instrText xml:space="preserve"> XE "entry-title:N1045F" </w:instrText>
      </w:r>
      <w:r>
        <w:fldChar w:fldCharType="end"/>
      </w:r>
      <w:r>
        <w:t>§ 20.37 JD-CL-12—Appearance</w:t>
      </w:r>
    </w:p>
    <w:p w14:paraId="02448B17">
      <w:pPr>
        <w:pStyle w:val="43"/>
      </w:pPr>
      <w:r>
        <w:fldChar w:fldCharType="begin"/>
      </w:r>
      <w:r>
        <w:instrText xml:space="preserve"> XE "entry-title:N10466" </w:instrText>
      </w:r>
      <w:r>
        <w:fldChar w:fldCharType="end"/>
      </w:r>
      <w:r>
        <w:t>§ 20.38 Family Matters Standing Orders</w:t>
      </w:r>
    </w:p>
    <w:p w14:paraId="380A7AAA">
      <w:pPr>
        <w:pStyle w:val="43"/>
      </w:pPr>
      <w:r>
        <w:fldChar w:fldCharType="begin"/>
      </w:r>
      <w:r>
        <w:instrText xml:space="preserve"> XE "entry-title:N1046D" </w:instrText>
      </w:r>
      <w:r>
        <w:fldChar w:fldCharType="end"/>
      </w:r>
      <w:r>
        <w:t>§ 20.39 JD-CV-3—Wage Execution, Proceedings, Application, Order, Execution</w:t>
      </w:r>
    </w:p>
    <w:p w14:paraId="3EB06ACF">
      <w:pPr>
        <w:pStyle w:val="43"/>
      </w:pPr>
      <w:r>
        <w:fldChar w:fldCharType="begin"/>
      </w:r>
      <w:r>
        <w:instrText xml:space="preserve"> XE "entry-title:N10474" </w:instrText>
      </w:r>
      <w:r>
        <w:fldChar w:fldCharType="end"/>
      </w:r>
      <w:r>
        <w:t>§ 20.40 JD-CL-121—Limited Appearance</w:t>
      </w:r>
    </w:p>
    <w:p w14:paraId="28663D0E">
      <w:pPr>
        <w:pStyle w:val="43"/>
      </w:pPr>
      <w:r>
        <w:fldChar w:fldCharType="begin"/>
      </w:r>
      <w:r>
        <w:instrText xml:space="preserve"> XE "entry-title:N1047B" </w:instrText>
      </w:r>
      <w:r>
        <w:fldChar w:fldCharType="end"/>
      </w:r>
      <w:r>
        <w:t>§ 20.41 JD-CL-122—Certificate of Completion of Limited Appearance</w:t>
      </w:r>
    </w:p>
    <w:p w14:paraId="3B4152B3">
      <w:pPr>
        <w:pStyle w:val="43"/>
      </w:pPr>
      <w:r>
        <w:fldChar w:fldCharType="begin"/>
      </w:r>
      <w:r>
        <w:instrText xml:space="preserve"> XE "entry-title:N10482" </w:instrText>
      </w:r>
      <w:r>
        <w:fldChar w:fldCharType="end"/>
      </w:r>
      <w:r>
        <w:t xml:space="preserve">§ 20.42 Code of Conduct for Counsel for the Minor Child and Guardian </w:t>
      </w:r>
      <w:r>
        <w:rPr>
          <w:i/>
          <w:iCs/>
        </w:rPr>
        <w:t>ad Litem</w:t>
      </w:r>
      <w:r>
        <w:t xml:space="preserve"> </w:t>
      </w:r>
    </w:p>
    <w:p w14:paraId="5CF853FD">
      <w:pPr>
        <w:pStyle w:val="43"/>
      </w:pPr>
      <w:r>
        <w:fldChar w:fldCharType="begin"/>
      </w:r>
      <w:r>
        <w:instrText xml:space="preserve"> XE "entry-title:N1048B" </w:instrText>
      </w:r>
      <w:r>
        <w:fldChar w:fldCharType="end"/>
      </w:r>
      <w:r>
        <w:t>MISCELLANEOUS FAMILY MATTERS FORMS</w:t>
      </w:r>
    </w:p>
    <w:p w14:paraId="2799DD8F">
      <w:pPr>
        <w:pStyle w:val="43"/>
      </w:pPr>
      <w:r>
        <w:fldChar w:fldCharType="begin"/>
      </w:r>
      <w:r>
        <w:instrText xml:space="preserve"> XE "entry-title:N10492" </w:instrText>
      </w:r>
      <w:r>
        <w:fldChar w:fldCharType="end"/>
      </w:r>
      <w:r>
        <w:t>§ 20.43 Order to Show Cause Packet</w:t>
      </w:r>
    </w:p>
    <w:p w14:paraId="73F6650E">
      <w:pPr>
        <w:pStyle w:val="43"/>
      </w:pPr>
      <w:r>
        <w:fldChar w:fldCharType="begin"/>
      </w:r>
      <w:r>
        <w:instrText xml:space="preserve"> XE "entry-title:N10499" </w:instrText>
      </w:r>
      <w:r>
        <w:fldChar w:fldCharType="end"/>
      </w:r>
      <w:r>
        <w:t>§ 20.44 Motion to Withdraw Appearance</w:t>
      </w:r>
    </w:p>
    <w:p w14:paraId="5F106CF5">
      <w:pPr>
        <w:pStyle w:val="43"/>
      </w:pPr>
      <w:r>
        <w:fldChar w:fldCharType="begin"/>
      </w:r>
      <w:r>
        <w:instrText xml:space="preserve"> XE "entry-title:N104A0" </w:instrText>
      </w:r>
      <w:r>
        <w:fldChar w:fldCharType="end"/>
      </w:r>
      <w:r>
        <w:t xml:space="preserve">§ 20.45 </w:t>
      </w:r>
      <w:r>
        <w:rPr>
          <w:b/>
          <w:bCs/>
          <w:i/>
          <w:iCs/>
        </w:rPr>
        <w:t>Lis Pendens</w:t>
      </w:r>
      <w:r>
        <w:t xml:space="preserve"> </w:t>
      </w:r>
    </w:p>
    <w:p w14:paraId="2EA2DBBD">
      <w:pPr>
        <w:pStyle w:val="43"/>
      </w:pPr>
      <w:r>
        <w:fldChar w:fldCharType="begin"/>
      </w:r>
      <w:r>
        <w:instrText xml:space="preserve"> XE "entry-title:N104A9" </w:instrText>
      </w:r>
      <w:r>
        <w:fldChar w:fldCharType="end"/>
      </w:r>
      <w:r>
        <w:t>§ 20.46 Motion for Exclusive Possession</w:t>
      </w:r>
    </w:p>
    <w:p w14:paraId="04F511FF">
      <w:pPr>
        <w:pStyle w:val="43"/>
      </w:pPr>
      <w:r>
        <w:fldChar w:fldCharType="begin"/>
      </w:r>
      <w:r>
        <w:instrText xml:space="preserve"> XE "entry-title:N104B0" </w:instrText>
      </w:r>
      <w:r>
        <w:fldChar w:fldCharType="end"/>
      </w:r>
      <w:r>
        <w:t xml:space="preserve">§ 20.47 </w:t>
      </w:r>
      <w:r>
        <w:rPr>
          <w:b/>
          <w:bCs/>
          <w:i/>
          <w:iCs/>
        </w:rPr>
        <w:t>Ex Parte</w:t>
      </w:r>
      <w:r>
        <w:t xml:space="preserve"> Injunction</w:t>
      </w:r>
    </w:p>
    <w:p w14:paraId="7B1A6B6A">
      <w:pPr>
        <w:pStyle w:val="43"/>
      </w:pPr>
      <w:r>
        <w:fldChar w:fldCharType="begin"/>
      </w:r>
      <w:r>
        <w:instrText xml:space="preserve"> XE "entry-title:N104BA" </w:instrText>
      </w:r>
      <w:r>
        <w:fldChar w:fldCharType="end"/>
      </w:r>
      <w:r>
        <w:t>§ 20.48 Notice of Deposition</w:t>
      </w:r>
    </w:p>
    <w:p w14:paraId="6CEBEE54">
      <w:pPr>
        <w:pStyle w:val="43"/>
      </w:pPr>
      <w:r>
        <w:fldChar w:fldCharType="begin"/>
      </w:r>
      <w:r>
        <w:instrText xml:space="preserve"> XE "entry-title:N104C1" </w:instrText>
      </w:r>
      <w:r>
        <w:fldChar w:fldCharType="end"/>
      </w:r>
      <w:r>
        <w:t>§ 20.49 Notice of Deposition to Preserve Testimony</w:t>
      </w:r>
    </w:p>
    <w:p w14:paraId="04C054D3">
      <w:pPr>
        <w:pStyle w:val="43"/>
      </w:pPr>
      <w:r>
        <w:fldChar w:fldCharType="begin"/>
      </w:r>
      <w:r>
        <w:instrText xml:space="preserve"> XE "entry-title:N104C8" </w:instrText>
      </w:r>
      <w:r>
        <w:fldChar w:fldCharType="end"/>
      </w:r>
      <w:r>
        <w:t>§ 20.50 Disclosure of Expert Witness</w:t>
      </w:r>
    </w:p>
    <w:p w14:paraId="6F5763B2">
      <w:pPr>
        <w:pStyle w:val="43"/>
      </w:pPr>
      <w:r>
        <w:fldChar w:fldCharType="begin"/>
      </w:r>
      <w:r>
        <w:instrText xml:space="preserve"> XE "entry-title:N104CF" </w:instrText>
      </w:r>
      <w:r>
        <w:fldChar w:fldCharType="end"/>
      </w:r>
      <w:r>
        <w:t>§ 20.51 Motion for Commission to Take an Out of State Deposition</w:t>
      </w:r>
    </w:p>
    <w:p w14:paraId="7A74BFEF">
      <w:pPr>
        <w:pStyle w:val="43"/>
      </w:pPr>
      <w:r>
        <w:fldChar w:fldCharType="begin"/>
      </w:r>
      <w:r>
        <w:instrText xml:space="preserve"> XE "entry-title:N104D5" </w:instrText>
      </w:r>
      <w:r>
        <w:fldChar w:fldCharType="end"/>
      </w:r>
      <w:r>
        <w:t>APPELLATE FORMS</w:t>
      </w:r>
    </w:p>
    <w:p w14:paraId="4FF4DC9D">
      <w:pPr>
        <w:pStyle w:val="43"/>
      </w:pPr>
      <w:r>
        <w:fldChar w:fldCharType="begin"/>
      </w:r>
      <w:r>
        <w:instrText xml:space="preserve"> XE "entry-title:N104DC" </w:instrText>
      </w:r>
      <w:r>
        <w:fldChar w:fldCharType="end"/>
      </w:r>
      <w:r>
        <w:t>§ 20.52 JD-SC-33—Appeal—Civil</w:t>
      </w:r>
    </w:p>
    <w:p w14:paraId="1B16A097">
      <w:pPr>
        <w:pStyle w:val="43"/>
      </w:pPr>
      <w:r>
        <w:fldChar w:fldCharType="begin"/>
      </w:r>
      <w:r>
        <w:instrText xml:space="preserve"> XE "entry-title:N104E3" </w:instrText>
      </w:r>
      <w:r>
        <w:fldChar w:fldCharType="end"/>
      </w:r>
      <w:r>
        <w:t>§ 20.53 JD-SC-28a—Preargument Conference Statement</w:t>
      </w:r>
    </w:p>
    <w:p w14:paraId="71CFB01F">
      <w:pPr>
        <w:pStyle w:val="43"/>
      </w:pPr>
      <w:r>
        <w:fldChar w:fldCharType="begin"/>
      </w:r>
      <w:r>
        <w:instrText xml:space="preserve"> XE "entry-title:N104EA" </w:instrText>
      </w:r>
      <w:r>
        <w:fldChar w:fldCharType="end"/>
      </w:r>
      <w:r>
        <w:t>§ 20.53(a) JD-SC-38—Preliminary Statement of Issues</w:t>
      </w:r>
    </w:p>
    <w:p w14:paraId="1DAA0F6F">
      <w:pPr>
        <w:pStyle w:val="43"/>
      </w:pPr>
      <w:r>
        <w:fldChar w:fldCharType="begin"/>
      </w:r>
      <w:r>
        <w:instrText xml:space="preserve"> XE "entry-title:N104F1" </w:instrText>
      </w:r>
      <w:r>
        <w:fldChar w:fldCharType="end"/>
      </w:r>
      <w:r>
        <w:t>§ 20.53(b) JD-SC-39—Designation of the Contents of the Clerk Appendix</w:t>
      </w:r>
    </w:p>
    <w:p w14:paraId="607B6D3B">
      <w:pPr>
        <w:pStyle w:val="43"/>
      </w:pPr>
      <w:r>
        <w:fldChar w:fldCharType="begin"/>
      </w:r>
      <w:r>
        <w:instrText xml:space="preserve"> XE "entry-title:N104F8" </w:instrText>
      </w:r>
      <w:r>
        <w:fldChar w:fldCharType="end"/>
      </w:r>
      <w:r>
        <w:t>§ 20.54 JD-ES-38—Notice of Appeal Transcript Order</w:t>
      </w:r>
    </w:p>
    <w:p w14:paraId="35D6F536">
      <w:pPr>
        <w:pStyle w:val="43"/>
      </w:pPr>
      <w:r>
        <w:fldChar w:fldCharType="begin"/>
      </w:r>
      <w:r>
        <w:instrText xml:space="preserve"> XE "entry-title:N104FF" </w:instrText>
      </w:r>
      <w:r>
        <w:fldChar w:fldCharType="end"/>
      </w:r>
      <w:r>
        <w:t>§ 20.55 JD-AC-8—Withdrawal (Appeal)</w:t>
      </w:r>
    </w:p>
    <w:p w14:paraId="2C42B5F2">
      <w:pPr>
        <w:pStyle w:val="43"/>
      </w:pPr>
      <w:r>
        <w:fldChar w:fldCharType="begin"/>
      </w:r>
      <w:r>
        <w:instrText xml:space="preserve"> XE "entry-title:N10506" </w:instrText>
      </w:r>
      <w:r>
        <w:fldChar w:fldCharType="end"/>
      </w:r>
      <w:r>
        <w:t>§ 20.56 JD-SC-40—Certificate Regarding Transcript</w:t>
      </w:r>
    </w:p>
    <w:p w14:paraId="0C33D8EB">
      <w:pPr>
        <w:pStyle w:val="43"/>
      </w:pPr>
      <w:r>
        <w:fldChar w:fldCharType="begin"/>
      </w:r>
      <w:r>
        <w:instrText xml:space="preserve"> XE "entry-title:N1050C" </w:instrText>
      </w:r>
      <w:r>
        <w:fldChar w:fldCharType="end"/>
      </w:r>
      <w:r>
        <w:t>PROBATE FORMS</w:t>
      </w:r>
    </w:p>
    <w:p w14:paraId="4019150E">
      <w:pPr>
        <w:pStyle w:val="43"/>
      </w:pPr>
      <w:r>
        <w:fldChar w:fldCharType="begin"/>
      </w:r>
      <w:r>
        <w:instrText xml:space="preserve"> XE "entry-title:N10513" </w:instrText>
      </w:r>
      <w:r>
        <w:fldChar w:fldCharType="end"/>
      </w:r>
      <w:r>
        <w:t>§ 20.57 PC-601—Petition/Consent Termination of Parental Rights AND Stepparent, Co-Parent, or Relative Adoption</w:t>
      </w:r>
    </w:p>
    <w:p w14:paraId="4E14C01F">
      <w:pPr>
        <w:pStyle w:val="43"/>
      </w:pPr>
      <w:r>
        <w:fldChar w:fldCharType="begin"/>
      </w:r>
      <w:r>
        <w:instrText xml:space="preserve"> XE "entry-title:N1051A" </w:instrText>
      </w:r>
      <w:r>
        <w:fldChar w:fldCharType="end"/>
      </w:r>
      <w:r>
        <w:t>§ 20.58 PC-602—Petition/Appointment of a Statutory Parent</w:t>
      </w:r>
    </w:p>
    <w:p w14:paraId="2CAAAAE1">
      <w:pPr>
        <w:pStyle w:val="43"/>
      </w:pPr>
      <w:r>
        <w:fldChar w:fldCharType="begin"/>
      </w:r>
      <w:r>
        <w:instrText xml:space="preserve"> XE "entry-title:N10521" </w:instrText>
      </w:r>
      <w:r>
        <w:fldChar w:fldCharType="end"/>
      </w:r>
      <w:r>
        <w:t>§ 20.59 PC-603—Petition/Adoption</w:t>
      </w:r>
    </w:p>
    <w:p w14:paraId="4BD21EFC">
      <w:pPr>
        <w:pStyle w:val="43"/>
      </w:pPr>
      <w:r>
        <w:fldChar w:fldCharType="begin"/>
      </w:r>
      <w:r>
        <w:instrText xml:space="preserve"> XE "entry-title:N10528" </w:instrText>
      </w:r>
      <w:r>
        <w:fldChar w:fldCharType="end"/>
      </w:r>
      <w:r>
        <w:t>§ 20.60 PC-604—Petition/Validation of Foreign Adoption</w:t>
      </w:r>
    </w:p>
    <w:p w14:paraId="3C6D46CE">
      <w:pPr>
        <w:pStyle w:val="43"/>
      </w:pPr>
      <w:r>
        <w:fldChar w:fldCharType="begin"/>
      </w:r>
      <w:r>
        <w:instrText xml:space="preserve"> XE "entry-title:N1052F" </w:instrText>
      </w:r>
      <w:r>
        <w:fldChar w:fldCharType="end"/>
      </w:r>
      <w:r>
        <w:t>§ 20.60A PC-604A—Petition/Determination of Age and Date of Birth of Adopted Person Born Outside of the Country</w:t>
      </w:r>
    </w:p>
    <w:p w14:paraId="0BA29819">
      <w:pPr>
        <w:pStyle w:val="43"/>
      </w:pPr>
      <w:r>
        <w:fldChar w:fldCharType="begin"/>
      </w:r>
      <w:r>
        <w:instrText xml:space="preserve"> XE "entry-title:N10536" </w:instrText>
      </w:r>
      <w:r>
        <w:fldChar w:fldCharType="end"/>
      </w:r>
      <w:r>
        <w:t>§ 20.61 PC-606—Petition/Information for Emergency Health or Medical Treatment</w:t>
      </w:r>
    </w:p>
    <w:p w14:paraId="15520318">
      <w:pPr>
        <w:pStyle w:val="43"/>
      </w:pPr>
      <w:r>
        <w:fldChar w:fldCharType="begin"/>
      </w:r>
      <w:r>
        <w:instrText xml:space="preserve"> XE "entry-title:N1053D" </w:instrText>
      </w:r>
      <w:r>
        <w:fldChar w:fldCharType="end"/>
      </w:r>
      <w:r>
        <w:t>§ 20.62 PC-608—Application for Placement of Child for Out-of-State Adoption</w:t>
      </w:r>
    </w:p>
    <w:p w14:paraId="0A326ED0">
      <w:pPr>
        <w:pStyle w:val="43"/>
      </w:pPr>
      <w:r>
        <w:fldChar w:fldCharType="begin"/>
      </w:r>
      <w:r>
        <w:instrText xml:space="preserve"> XE "entry-title:N10544" </w:instrText>
      </w:r>
      <w:r>
        <w:fldChar w:fldCharType="end"/>
      </w:r>
      <w:r>
        <w:t>§ 20.63 PC-610—Affidavit Custody of Minor Child</w:t>
      </w:r>
    </w:p>
    <w:p w14:paraId="40A717DD">
      <w:pPr>
        <w:pStyle w:val="43"/>
      </w:pPr>
      <w:r>
        <w:fldChar w:fldCharType="begin"/>
      </w:r>
      <w:r>
        <w:instrText xml:space="preserve"> XE "entry-title:N1054B" </w:instrText>
      </w:r>
      <w:r>
        <w:fldChar w:fldCharType="end"/>
      </w:r>
      <w:r>
        <w:t>§ 20.64 PC-611—Birthmother’s Financial Affidavit/Identified Adoption</w:t>
      </w:r>
    </w:p>
    <w:p w14:paraId="56588F5A">
      <w:pPr>
        <w:pStyle w:val="43"/>
      </w:pPr>
      <w:r>
        <w:fldChar w:fldCharType="begin"/>
      </w:r>
      <w:r>
        <w:instrText xml:space="preserve"> XE "entry-title:N10552" </w:instrText>
      </w:r>
      <w:r>
        <w:fldChar w:fldCharType="end"/>
      </w:r>
      <w:r>
        <w:t>§ 20.65 PC-612—Adoptive Parent’s Financial Affidavit/Identified Adoption</w:t>
      </w:r>
    </w:p>
    <w:p w14:paraId="48619507">
      <w:pPr>
        <w:pStyle w:val="43"/>
      </w:pPr>
      <w:r>
        <w:fldChar w:fldCharType="begin"/>
      </w:r>
      <w:r>
        <w:instrText xml:space="preserve"> XE "entry-title:N10559" </w:instrText>
      </w:r>
      <w:r>
        <w:fldChar w:fldCharType="end"/>
      </w:r>
      <w:r>
        <w:t>§ 20.66 PC-613—Agency or Department Financial Affidavit/Identified Adoption</w:t>
      </w:r>
    </w:p>
    <w:p w14:paraId="51DA1C6F">
      <w:pPr>
        <w:pStyle w:val="43"/>
      </w:pPr>
      <w:r>
        <w:fldChar w:fldCharType="begin"/>
      </w:r>
      <w:r>
        <w:instrText xml:space="preserve"> XE "entry-title:N10560" </w:instrText>
      </w:r>
      <w:r>
        <w:fldChar w:fldCharType="end"/>
      </w:r>
      <w:r>
        <w:t>§ 20.67 PC-680—Adoption Data Sheet</w:t>
      </w:r>
    </w:p>
    <w:p w14:paraId="526869F6">
      <w:pPr>
        <w:pStyle w:val="43"/>
      </w:pPr>
      <w:r>
        <w:fldChar w:fldCharType="begin"/>
      </w:r>
      <w:r>
        <w:instrText xml:space="preserve"> XE "entry-title:N10567" </w:instrText>
      </w:r>
      <w:r>
        <w:fldChar w:fldCharType="end"/>
      </w:r>
      <w:r>
        <w:t>§ 20.68 PC-681—Adoption Agreement</w:t>
      </w:r>
    </w:p>
    <w:p w14:paraId="5D8D0B12">
      <w:pPr>
        <w:pStyle w:val="43"/>
      </w:pPr>
      <w:r>
        <w:fldChar w:fldCharType="begin"/>
      </w:r>
      <w:r>
        <w:instrText xml:space="preserve"> XE "entry-title:N1056E" </w:instrText>
      </w:r>
      <w:r>
        <w:fldChar w:fldCharType="end"/>
      </w:r>
      <w:r>
        <w:t>§ 20.69 JD-JM-60—Affidavit of Consent to Termination of Parental Rights Adoption</w:t>
      </w:r>
    </w:p>
    <w:p w14:paraId="1E357C64">
      <w:pPr>
        <w:pStyle w:val="43"/>
      </w:pPr>
      <w:r>
        <w:fldChar w:fldCharType="begin"/>
      </w:r>
      <w:r>
        <w:instrText xml:space="preserve"> XE "entry-title:N10575" </w:instrText>
      </w:r>
      <w:r>
        <w:fldChar w:fldCharType="end"/>
      </w:r>
      <w:r>
        <w:t>§ 20.70 CT Department of Public Health—Acknowledgement of Paternity Form and Instructions</w:t>
      </w:r>
    </w:p>
    <w:p w14:paraId="1243928F">
      <w:pPr>
        <w:pStyle w:val="43"/>
      </w:pPr>
      <w:r>
        <w:fldChar w:fldCharType="begin"/>
      </w:r>
      <w:r>
        <w:instrText xml:space="preserve"> XE "entry-title:N1057C" </w:instrText>
      </w:r>
      <w:r>
        <w:fldChar w:fldCharType="end"/>
      </w:r>
      <w:r>
        <w:t>§ 20.71 PC-907—Application/Paternity Claim</w:t>
      </w:r>
    </w:p>
    <w:p w14:paraId="41DAC112">
      <w:pPr>
        <w:pStyle w:val="43"/>
      </w:pPr>
      <w:r>
        <w:fldChar w:fldCharType="begin"/>
      </w:r>
      <w:r>
        <w:instrText xml:space="preserve"> XE "entry-title:N10583" </w:instrText>
      </w:r>
      <w:r>
        <w:fldChar w:fldCharType="end"/>
      </w:r>
      <w:r>
        <w:t>§ 20.72 Paternity Petition</w:t>
      </w:r>
    </w:p>
    <w:p w14:paraId="46DEBC72">
      <w:pPr>
        <w:pStyle w:val="43"/>
      </w:pPr>
      <w:r>
        <w:fldChar w:fldCharType="begin"/>
      </w:r>
      <w:r>
        <w:instrText xml:space="preserve"> XE "entry-title:N10589" </w:instrText>
      </w:r>
      <w:r>
        <w:fldChar w:fldCharType="end"/>
      </w:r>
      <w:r>
        <w:t>NON ADVERSARIAL DIVORCE FORMS</w:t>
      </w:r>
    </w:p>
    <w:p w14:paraId="5CDE3841">
      <w:pPr>
        <w:pStyle w:val="43"/>
      </w:pPr>
      <w:r>
        <w:fldChar w:fldCharType="begin"/>
      </w:r>
      <w:r>
        <w:instrText xml:space="preserve"> XE "entry-title:N10590" </w:instrText>
      </w:r>
      <w:r>
        <w:fldChar w:fldCharType="end"/>
      </w:r>
      <w:r>
        <w:t>§ 20.73 JD-FM-242—Joint Petition</w:t>
      </w:r>
    </w:p>
    <w:p w14:paraId="1276CF66">
      <w:pPr>
        <w:pStyle w:val="43"/>
      </w:pPr>
      <w:r>
        <w:fldChar w:fldCharType="begin"/>
      </w:r>
      <w:r>
        <w:instrText xml:space="preserve"> XE "entry-title:N10597" </w:instrText>
      </w:r>
      <w:r>
        <w:fldChar w:fldCharType="end"/>
      </w:r>
      <w:r>
        <w:t>§ 20.74 JD-FM-243—Agreement</w:t>
      </w:r>
    </w:p>
    <w:p w14:paraId="7164E198">
      <w:pPr>
        <w:pStyle w:val="43"/>
      </w:pPr>
      <w:r>
        <w:fldChar w:fldCharType="begin"/>
      </w:r>
      <w:r>
        <w:instrText xml:space="preserve"> XE "entry-title:N1059E" </w:instrText>
      </w:r>
      <w:r>
        <w:fldChar w:fldCharType="end"/>
      </w:r>
      <w:r>
        <w:t>§ 20.75 JD-FM-244—Notice of Changed Condition</w:t>
      </w:r>
    </w:p>
    <w:p w14:paraId="7F4B4F6C">
      <w:pPr>
        <w:pStyle w:val="43"/>
      </w:pPr>
      <w:r>
        <w:fldChar w:fldCharType="begin"/>
      </w:r>
      <w:r>
        <w:instrText xml:space="preserve"> XE "entry-title:N105A5" </w:instrText>
      </w:r>
      <w:r>
        <w:fldChar w:fldCharType="end"/>
      </w:r>
      <w:r>
        <w:t>§ 20.76 JD-FM-245—Notice of Revocation</w:t>
      </w:r>
    </w:p>
    <w:p w14:paraId="1180EA38">
      <w:pPr>
        <w:pStyle w:val="43"/>
        <w:rPr>
          <w:del w:id="0" w:author="Louise Truax" w:date="2024-08-11T13:27:00Z"/>
        </w:rPr>
      </w:pPr>
      <w:r>
        <w:fldChar w:fldCharType="begin"/>
      </w:r>
      <w:del w:id="1" w:author="Louise Truax" w:date="2024-08-11T13:27:00Z">
        <w:r>
          <w:rPr/>
          <w:delInstrText xml:space="preserve"> XE "entry-title:N105AC" </w:delInstrText>
        </w:r>
      </w:del>
      <w:del w:id="2" w:author="Louise Truax" w:date="2024-08-11T13:27:00Z">
        <w:r>
          <w:rPr/>
          <w:fldChar w:fldCharType="end"/>
        </w:r>
      </w:del>
      <w:del w:id="3" w:author="Louise Truax" w:date="2024-08-11T13:27:00Z">
        <w:r>
          <w:rPr/>
          <w:delText>§ 20.77 JD-FM-246—Divorce Decree</w:delText>
        </w:r>
      </w:del>
    </w:p>
    <w:p w14:paraId="35C6785B">
      <w:pPr>
        <w:pStyle w:val="43"/>
        <w:rPr>
          <w:del w:id="4" w:author="Louise Truax" w:date="2024-08-11T13:27:00Z"/>
        </w:rPr>
      </w:pPr>
      <w:r>
        <w:fldChar w:fldCharType="begin"/>
      </w:r>
      <w:del w:id="5" w:author="Louise Truax" w:date="2024-08-11T13:27:00Z">
        <w:r>
          <w:rPr/>
          <w:delInstrText xml:space="preserve"> XE "entry-title:N105B3" </w:delInstrText>
        </w:r>
      </w:del>
      <w:del w:id="6" w:author="Louise Truax" w:date="2024-08-11T13:27:00Z">
        <w:r>
          <w:rPr/>
          <w:fldChar w:fldCharType="end"/>
        </w:r>
      </w:del>
      <w:del w:id="7" w:author="Louise Truax" w:date="2024-08-11T13:27:00Z">
        <w:r>
          <w:rPr/>
          <w:delText>§ 20.78 JD-FM-247—Motion to Waive Statutory Time Period</w:delText>
        </w:r>
      </w:del>
    </w:p>
    <w:p w14:paraId="78F562F5">
      <w:pPr>
        <w:pStyle w:val="43"/>
        <w:rPr>
          <w:del w:id="8" w:author="Louise Truax" w:date="2024-08-11T13:27:00Z"/>
        </w:rPr>
      </w:pPr>
      <w:r>
        <w:fldChar w:fldCharType="begin"/>
      </w:r>
      <w:del w:id="9" w:author="Louise Truax" w:date="2024-08-11T13:27:00Z">
        <w:r>
          <w:rPr/>
          <w:delInstrText xml:space="preserve"> XE "entry-title:N105BA" </w:delInstrText>
        </w:r>
      </w:del>
      <w:del w:id="10" w:author="Louise Truax" w:date="2024-08-11T13:27:00Z">
        <w:r>
          <w:rPr/>
          <w:fldChar w:fldCharType="end"/>
        </w:r>
      </w:del>
      <w:del w:id="11" w:author="Louise Truax" w:date="2024-08-11T13:27:00Z">
        <w:r>
          <w:rPr/>
          <w:delText>§ 20.79 JD-FM-248—Information Sheet</w:delText>
        </w:r>
      </w:del>
    </w:p>
    <w:p w14:paraId="3DE82D1C">
      <w:pPr>
        <w:pStyle w:val="43"/>
      </w:pPr>
      <w:r>
        <w:fldChar w:fldCharType="begin"/>
      </w:r>
      <w:r>
        <w:instrText xml:space="preserve"> XE "entry-title:N105C1" </w:instrText>
      </w:r>
      <w:r>
        <w:fldChar w:fldCharType="end"/>
      </w:r>
      <w:r>
        <w:t>§ 20.80 JD-FM-249—Certification of Waiver of Service of Process</w:t>
      </w:r>
    </w:p>
    <w:p w14:paraId="56FAC259">
      <w:pPr>
        <w:pStyle w:val="43"/>
      </w:pPr>
      <w:r>
        <w:fldChar w:fldCharType="begin"/>
      </w:r>
      <w:r>
        <w:instrText xml:space="preserve"> XE "entry-title:N105C8" </w:instrText>
      </w:r>
      <w:r>
        <w:fldChar w:fldCharType="end"/>
      </w:r>
      <w:del w:id="12" w:author="Louise Truax" w:date="2024-08-11T13:28:00Z">
        <w:r>
          <w:rPr/>
          <w:delText>§ 20.81 JD-FM-250—Automatic Orders</w:delText>
        </w:r>
      </w:del>
    </w:p>
    <w:p w14:paraId="58BCC142">
      <w:pPr>
        <w:pStyle w:val="43"/>
      </w:pPr>
      <w:r>
        <w:fldChar w:fldCharType="begin"/>
      </w:r>
      <w:r>
        <w:instrText xml:space="preserve"> XE "entry-title:N105CE" </w:instrText>
      </w:r>
      <w:r>
        <w:fldChar w:fldCharType="end"/>
      </w:r>
      <w:r>
        <w:t>APPROVAL OF AGREEMENTS</w:t>
      </w:r>
    </w:p>
    <w:p w14:paraId="1E91081C">
      <w:pPr>
        <w:pStyle w:val="43"/>
      </w:pPr>
      <w:r>
        <w:fldChar w:fldCharType="begin"/>
      </w:r>
      <w:r>
        <w:instrText xml:space="preserve"> XE "entry-title:N105D5" </w:instrText>
      </w:r>
      <w:r>
        <w:fldChar w:fldCharType="end"/>
      </w:r>
      <w:r>
        <w:t>§ 20.82 JD-FM-263—Approval of Temporary Agreement Without Court Appearance</w:t>
      </w:r>
    </w:p>
    <w:p w14:paraId="59060B12">
      <w:pPr>
        <w:pStyle w:val="43"/>
      </w:pPr>
      <w:r>
        <w:fldChar w:fldCharType="begin"/>
      </w:r>
      <w:r>
        <w:instrText xml:space="preserve"> XE "entry-title:N105DB" </w:instrText>
      </w:r>
      <w:r>
        <w:fldChar w:fldCharType="end"/>
      </w:r>
      <w:r>
        <w:t>RESTRAINING ORDERS</w:t>
      </w:r>
    </w:p>
    <w:p w14:paraId="0EBCA011">
      <w:pPr>
        <w:pStyle w:val="43"/>
      </w:pPr>
      <w:r>
        <w:fldChar w:fldCharType="begin"/>
      </w:r>
      <w:r>
        <w:instrText xml:space="preserve"> XE "entry-title:N105E2" </w:instrText>
      </w:r>
      <w:r>
        <w:fldChar w:fldCharType="end"/>
      </w:r>
      <w:r>
        <w:t>§ 20.83 JD-FM-137 Application for Relief from Abuse</w:t>
      </w:r>
    </w:p>
    <w:p w14:paraId="1FB19311">
      <w:pPr>
        <w:pStyle w:val="43"/>
      </w:pPr>
      <w:r>
        <w:fldChar w:fldCharType="begin"/>
      </w:r>
      <w:r>
        <w:instrText xml:space="preserve"> XE "entry-title:N105E9" </w:instrText>
      </w:r>
      <w:r>
        <w:fldChar w:fldCharType="end"/>
      </w:r>
      <w:r>
        <w:t>§ 20.84 JD-FM-138 Affidavit—Relief from Abuse</w:t>
      </w:r>
    </w:p>
    <w:p w14:paraId="44993B15">
      <w:pPr>
        <w:pStyle w:val="43"/>
      </w:pPr>
      <w:r>
        <w:fldChar w:fldCharType="begin"/>
      </w:r>
      <w:r>
        <w:instrText xml:space="preserve"> XE "entry-title:N105F0" </w:instrText>
      </w:r>
      <w:r>
        <w:fldChar w:fldCharType="end"/>
      </w:r>
      <w:r>
        <w:t>§ 20.85 JD-FM-164 CO and 164ACO—Statement of Facts Concerning Children and Addendum to Statement of Facts Concerning Children</w:t>
      </w:r>
    </w:p>
    <w:p w14:paraId="3AB978A1">
      <w:pPr>
        <w:pStyle w:val="43"/>
      </w:pPr>
      <w:r>
        <w:fldChar w:fldCharType="begin"/>
      </w:r>
      <w:r>
        <w:instrText xml:space="preserve"> XE "entry-title:N105F7" </w:instrText>
      </w:r>
      <w:r>
        <w:fldChar w:fldCharType="end"/>
      </w:r>
      <w:r>
        <w:t>§ 20.86 JD-FM-188CO—Request for Non-Disclosure of Location</w:t>
      </w:r>
    </w:p>
    <w:p w14:paraId="77C8464C">
      <w:pPr>
        <w:pStyle w:val="43"/>
      </w:pPr>
      <w:r>
        <w:fldChar w:fldCharType="begin"/>
      </w:r>
      <w:r>
        <w:instrText xml:space="preserve"> XE "entry-title:N105FE" </w:instrText>
      </w:r>
      <w:r>
        <w:fldChar w:fldCharType="end"/>
      </w:r>
      <w:r>
        <w:t>§ 20.87 JD-FM-233CO—Supplemental Statement and Request for Orders of Maintenance</w:t>
      </w:r>
    </w:p>
    <w:p w14:paraId="11B8BAC0">
      <w:pPr>
        <w:pStyle w:val="43"/>
      </w:pPr>
      <w:r>
        <w:fldChar w:fldCharType="begin"/>
      </w:r>
      <w:r>
        <w:instrText xml:space="preserve"> XE "entry-title:N10604" </w:instrText>
      </w:r>
      <w:r>
        <w:fldChar w:fldCharType="end"/>
      </w:r>
      <w:r>
        <w:t>COVID-19 FORMS</w:t>
      </w:r>
    </w:p>
    <w:p w14:paraId="6E1A94C9">
      <w:pPr>
        <w:pStyle w:val="43"/>
      </w:pPr>
      <w:r>
        <w:fldChar w:fldCharType="begin"/>
      </w:r>
      <w:r>
        <w:instrText xml:space="preserve"> XE "entry-title:N1060B" </w:instrText>
      </w:r>
      <w:r>
        <w:fldChar w:fldCharType="end"/>
      </w:r>
      <w:r>
        <w:t>§ 20.88 JD-FM-279—Affidavit in Support of Request to Enter Final Custody/Visitation Agreement</w:t>
      </w:r>
    </w:p>
    <w:p w14:paraId="57D5676E">
      <w:pPr>
        <w:pStyle w:val="43"/>
      </w:pPr>
      <w:r>
        <w:fldChar w:fldCharType="begin"/>
      </w:r>
      <w:r>
        <w:instrText xml:space="preserve"> XE "entry-title:N10612" </w:instrText>
      </w:r>
      <w:r>
        <w:fldChar w:fldCharType="end"/>
      </w:r>
      <w:r>
        <w:t>§ 20.89 JD-FM-280—Affidavit in Support of Request for Approval of Final Agreement on Motion(s)</w:t>
      </w:r>
    </w:p>
    <w:p w14:paraId="27ED635B">
      <w:pPr>
        <w:pStyle w:val="43"/>
      </w:pPr>
      <w:r>
        <w:fldChar w:fldCharType="begin"/>
      </w:r>
      <w:r>
        <w:instrText xml:space="preserve"> XE "entry-title:N10619" </w:instrText>
      </w:r>
      <w:r>
        <w:fldChar w:fldCharType="end"/>
      </w:r>
      <w:r>
        <w:t>§ 20.90 JD-FM-281—Affidavit in Support of Request for Entry of Judgment of Dissolution of Marriage or Legal Separation</w:t>
      </w:r>
    </w:p>
    <w:p w14:paraId="7E327E32">
      <w:pPr>
        <w:pStyle w:val="43"/>
      </w:pPr>
      <w:r>
        <w:fldChar w:fldCharType="begin"/>
      </w:r>
      <w:r>
        <w:instrText xml:space="preserve"> XE "entry-title:N10620" </w:instrText>
      </w:r>
      <w:r>
        <w:fldChar w:fldCharType="end"/>
      </w:r>
      <w:r>
        <w:t>§ 20.91 JD-FM-282—Request for Approval of Final Agreement without Court Appearance</w:t>
      </w:r>
    </w:p>
    <w:p w14:paraId="1FB0088A">
      <w:pPr>
        <w:pStyle w:val="43"/>
        <w:rPr>
          <w:ins w:id="13" w:author="Louise Truax" w:date="2024-08-11T12:42:00Z"/>
        </w:rPr>
      </w:pPr>
      <w:r>
        <w:fldChar w:fldCharType="begin"/>
      </w:r>
      <w:r>
        <w:instrText xml:space="preserve"> XE "entry-title:N10627" </w:instrText>
      </w:r>
      <w:r>
        <w:fldChar w:fldCharType="end"/>
      </w:r>
      <w:r>
        <w:t>§ 20.92 JD-FM-284—Custody Agreement/Parenting Time</w:t>
      </w:r>
    </w:p>
    <w:p w14:paraId="5C9EC9D7">
      <w:pPr>
        <w:pStyle w:val="40"/>
        <w:ind w:firstLine="0"/>
        <w:pPrChange w:id="14" w:author="Louise Truax" w:date="2024-08-11T12:42:00Z">
          <w:pPr>
            <w:pStyle w:val="43"/>
          </w:pPr>
        </w:pPrChange>
      </w:pPr>
      <w:ins w:id="15" w:author="Louise Truax" w:date="2024-08-11T12:42:00Z">
        <w:r>
          <w:rPr/>
          <w:t>§ 20.93 JD-FM-292 – Case Flow Request</w:t>
        </w:r>
      </w:ins>
    </w:p>
    <w:p w14:paraId="77BDB69F">
      <w:pPr>
        <w:pStyle w:val="50"/>
      </w:pPr>
      <w:r>
        <w:fldChar w:fldCharType="begin"/>
      </w:r>
      <w:r>
        <w:instrText xml:space="preserve"> XE "title:N1063B" </w:instrText>
      </w:r>
      <w:r>
        <w:fldChar w:fldCharType="end"/>
      </w:r>
      <w:r>
        <w:t>FAMILY MATTERS FORMS</w:t>
      </w:r>
    </w:p>
    <w:p w14:paraId="2601E72F">
      <w:pPr>
        <w:pStyle w:val="51"/>
        <w:rPr>
          <w:vanish w:val="0"/>
        </w:rPr>
      </w:pPr>
      <w:r>
        <w:fldChar w:fldCharType="begin"/>
      </w:r>
      <w:r>
        <w:rPr>
          <w:vanish w:val="0"/>
        </w:rPr>
        <w:instrText xml:space="preserve"> XE "title-alt:N10642" </w:instrText>
      </w:r>
      <w:r>
        <w:rPr>
          <w:vanish w:val="0"/>
        </w:rPr>
        <w:fldChar w:fldCharType="end"/>
      </w:r>
      <w:r>
        <w:rPr>
          <w:rStyle w:val="92"/>
          <w:b/>
          <w:bCs/>
          <w:vanish w:val="0"/>
        </w:rPr>
        <w:t>Forms</w:t>
      </w:r>
      <w:r>
        <w:rPr>
          <w:vanish w:val="0"/>
        </w:rPr>
        <w:t xml:space="preserve"> </w:t>
      </w:r>
    </w:p>
    <w:p w14:paraId="6CB6BA08">
      <w:pPr>
        <w:pStyle w:val="46"/>
      </w:pPr>
      <w:r>
        <w:fldChar w:fldCharType="begin"/>
      </w:r>
      <w:r>
        <w:instrText xml:space="preserve"> XE "desig:N10670:Heading 1" </w:instrText>
      </w:r>
      <w:r>
        <w:fldChar w:fldCharType="end"/>
      </w:r>
      <w:r>
        <w:t xml:space="preserve">§ 20.01 </w:t>
      </w:r>
      <w:r>
        <w:fldChar w:fldCharType="begin"/>
      </w:r>
      <w:r>
        <w:instrText xml:space="preserve"> XE "title:N10674:Heading 1" </w:instrText>
      </w:r>
      <w:r>
        <w:fldChar w:fldCharType="end"/>
      </w:r>
      <w:r>
        <w:t>JD-FM-1—Income Withholding for Support</w:t>
      </w:r>
    </w:p>
    <w:p w14:paraId="0CC6D53A">
      <w:pPr>
        <w:pStyle w:val="50"/>
      </w:pPr>
      <w:r>
        <w:fldChar w:fldCharType="begin"/>
      </w:r>
      <w:r>
        <w:instrText xml:space="preserve"> XE "desig:N1068C" </w:instrText>
      </w:r>
      <w:r>
        <w:fldChar w:fldCharType="end"/>
      </w:r>
      <w:r>
        <w:br w:type="textWrapping"/>
      </w:r>
      <w:r>
        <w:t xml:space="preserve">20.01.1 </w:t>
      </w:r>
      <w:r>
        <w:fldChar w:fldCharType="begin"/>
      </w:r>
      <w:r>
        <w:instrText xml:space="preserve"> XE "title:N10690" </w:instrText>
      </w:r>
      <w:r>
        <w:fldChar w:fldCharType="end"/>
      </w:r>
      <w:r>
        <w:t>Income Withholding for Support</w:t>
      </w:r>
    </w:p>
    <w:p w14:paraId="3AC46277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00F43034">
      <w:pPr>
        <w:pStyle w:val="46"/>
      </w:pPr>
      <w:r>
        <w:fldChar w:fldCharType="begin"/>
      </w:r>
      <w:r>
        <w:instrText xml:space="preserve"> XE "desig:N1072E:Heading 1" </w:instrText>
      </w:r>
      <w:r>
        <w:fldChar w:fldCharType="end"/>
      </w:r>
      <w:r>
        <w:t xml:space="preserve">§ 20.02 </w:t>
      </w:r>
      <w:r>
        <w:fldChar w:fldCharType="begin"/>
      </w:r>
      <w:r>
        <w:instrText xml:space="preserve"> XE "title:N10732:Heading 1" </w:instrText>
      </w:r>
      <w:r>
        <w:fldChar w:fldCharType="end"/>
      </w:r>
      <w:r>
        <w:t>JD-FM-3—Summons, Family Actions</w:t>
      </w:r>
    </w:p>
    <w:p w14:paraId="5B5F95E7">
      <w:pPr>
        <w:pStyle w:val="50"/>
      </w:pPr>
      <w:r>
        <w:fldChar w:fldCharType="begin"/>
      </w:r>
      <w:r>
        <w:instrText xml:space="preserve"> XE "desig:N1074A" </w:instrText>
      </w:r>
      <w:r>
        <w:fldChar w:fldCharType="end"/>
      </w:r>
      <w:r>
        <w:br w:type="textWrapping"/>
      </w:r>
      <w:r>
        <w:t xml:space="preserve">20.02.1 </w:t>
      </w:r>
      <w:r>
        <w:fldChar w:fldCharType="begin"/>
      </w:r>
      <w:r>
        <w:instrText xml:space="preserve"> XE "title:N1074E" </w:instrText>
      </w:r>
      <w:r>
        <w:fldChar w:fldCharType="end"/>
      </w:r>
      <w:r>
        <w:t>Summons, Family Actions</w:t>
      </w:r>
    </w:p>
    <w:p w14:paraId="352DD0E3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0069F23">
      <w:pPr>
        <w:pStyle w:val="46"/>
      </w:pPr>
      <w:r>
        <w:fldChar w:fldCharType="begin"/>
      </w:r>
      <w:r>
        <w:instrText xml:space="preserve"> XE "desig:N107D8:Heading 1" </w:instrText>
      </w:r>
      <w:r>
        <w:fldChar w:fldCharType="end"/>
      </w:r>
      <w:r>
        <w:t xml:space="preserve">§ 20.03 </w:t>
      </w:r>
      <w:r>
        <w:fldChar w:fldCharType="begin"/>
      </w:r>
      <w:r>
        <w:instrText xml:space="preserve"> XE "title:N107DC:Heading 1" </w:instrText>
      </w:r>
      <w:r>
        <w:fldChar w:fldCharType="end"/>
      </w:r>
      <w:r>
        <w:t>JD-FM-6—Financial Affidavit—Long and Short Forms</w:t>
      </w:r>
    </w:p>
    <w:p w14:paraId="7F51E6F1">
      <w:pPr>
        <w:pStyle w:val="50"/>
      </w:pPr>
      <w:r>
        <w:fldChar w:fldCharType="begin"/>
      </w:r>
      <w:r>
        <w:instrText xml:space="preserve"> XE "desig:N107F4" </w:instrText>
      </w:r>
      <w:r>
        <w:fldChar w:fldCharType="end"/>
      </w:r>
      <w:r>
        <w:br w:type="textWrapping"/>
      </w:r>
      <w:r>
        <w:t xml:space="preserve">20.03.1 </w:t>
      </w:r>
      <w:r>
        <w:fldChar w:fldCharType="begin"/>
      </w:r>
      <w:r>
        <w:instrText xml:space="preserve"> XE "title:N107F8" </w:instrText>
      </w:r>
      <w:r>
        <w:fldChar w:fldCharType="end"/>
      </w:r>
      <w:r>
        <w:t>Financial Affidavit</w:t>
      </w:r>
    </w:p>
    <w:p w14:paraId="72B0271C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42EE4FBA">
      <w:pPr>
        <w:pStyle w:val="46"/>
      </w:pPr>
      <w:r>
        <w:fldChar w:fldCharType="begin"/>
      </w:r>
      <w:r>
        <w:instrText xml:space="preserve"> XE "desig:N108D5:Heading 1" </w:instrText>
      </w:r>
      <w:r>
        <w:fldChar w:fldCharType="end"/>
      </w:r>
      <w:r>
        <w:t xml:space="preserve">§ 20.04 </w:t>
      </w:r>
      <w:r>
        <w:fldChar w:fldCharType="begin"/>
      </w:r>
      <w:r>
        <w:instrText xml:space="preserve"> XE "title:N108D9:Heading 1" </w:instrText>
      </w:r>
      <w:r>
        <w:fldChar w:fldCharType="end"/>
      </w:r>
      <w:r>
        <w:t>JD-FM-68—Notice and Claim Form—Support Income Withholding</w:t>
      </w:r>
    </w:p>
    <w:p w14:paraId="1DD473FD">
      <w:pPr>
        <w:pStyle w:val="50"/>
      </w:pPr>
      <w:r>
        <w:fldChar w:fldCharType="begin"/>
      </w:r>
      <w:r>
        <w:instrText xml:space="preserve"> XE "desig:N108F1" </w:instrText>
      </w:r>
      <w:r>
        <w:fldChar w:fldCharType="end"/>
      </w:r>
      <w:r>
        <w:br w:type="textWrapping"/>
      </w:r>
      <w:r>
        <w:t xml:space="preserve">20.04.1 </w:t>
      </w:r>
      <w:r>
        <w:fldChar w:fldCharType="begin"/>
      </w:r>
      <w:r>
        <w:instrText xml:space="preserve"> XE "title:N108F5" </w:instrText>
      </w:r>
      <w:r>
        <w:fldChar w:fldCharType="end"/>
      </w:r>
      <w:r>
        <w:t>Notice and Claim Form—Support Income Withholding</w:t>
      </w:r>
    </w:p>
    <w:p w14:paraId="1E1D1BC3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2FE11DE5">
      <w:pPr>
        <w:pStyle w:val="46"/>
      </w:pPr>
      <w:r>
        <w:fldChar w:fldCharType="begin"/>
      </w:r>
      <w:r>
        <w:instrText xml:space="preserve"> XE "desig:N1098B:Heading 1" </w:instrText>
      </w:r>
      <w:r>
        <w:fldChar w:fldCharType="end"/>
      </w:r>
      <w:r>
        <w:t xml:space="preserve">§ 20.05 </w:t>
      </w:r>
      <w:r>
        <w:fldChar w:fldCharType="begin"/>
      </w:r>
      <w:r>
        <w:instrText xml:space="preserve"> XE "title:N1098F:Heading 1" </w:instrText>
      </w:r>
      <w:r>
        <w:fldChar w:fldCharType="end"/>
      </w:r>
      <w:r>
        <w:t>JD-FM-70—Notice to Nonappearing Obligor of Income Withholding Order</w:t>
      </w:r>
    </w:p>
    <w:p w14:paraId="1B14552D">
      <w:pPr>
        <w:pStyle w:val="50"/>
      </w:pPr>
      <w:r>
        <w:fldChar w:fldCharType="begin"/>
      </w:r>
      <w:r>
        <w:instrText xml:space="preserve"> XE "desig:N109A7" </w:instrText>
      </w:r>
      <w:r>
        <w:fldChar w:fldCharType="end"/>
      </w:r>
      <w:r>
        <w:br w:type="textWrapping"/>
      </w:r>
      <w:r>
        <w:t xml:space="preserve">20.05.1 </w:t>
      </w:r>
      <w:r>
        <w:fldChar w:fldCharType="begin"/>
      </w:r>
      <w:r>
        <w:instrText xml:space="preserve"> XE "title:N109AB" </w:instrText>
      </w:r>
      <w:r>
        <w:fldChar w:fldCharType="end"/>
      </w:r>
      <w:r>
        <w:t>Notice to Nonappearing Obligor of Income Withholding Order</w:t>
      </w:r>
    </w:p>
    <w:p w14:paraId="2D65A114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BD95AFF">
      <w:pPr>
        <w:pStyle w:val="46"/>
      </w:pPr>
      <w:r>
        <w:fldChar w:fldCharType="begin"/>
      </w:r>
      <w:r>
        <w:instrText xml:space="preserve"> XE "desig:N10A3A:Heading 1" </w:instrText>
      </w:r>
      <w:r>
        <w:fldChar w:fldCharType="end"/>
      </w:r>
      <w:r>
        <w:t xml:space="preserve">§ 20.06 </w:t>
      </w:r>
      <w:r>
        <w:fldChar w:fldCharType="begin"/>
      </w:r>
      <w:r>
        <w:instrText xml:space="preserve"> XE "title:N10A3E:Heading 1" </w:instrText>
      </w:r>
      <w:r>
        <w:fldChar w:fldCharType="end"/>
      </w:r>
      <w:r>
        <w:t>JD-FM-71—Advisement of Rights</w:t>
      </w:r>
    </w:p>
    <w:p w14:paraId="58B3C23A">
      <w:pPr>
        <w:pStyle w:val="50"/>
      </w:pPr>
      <w:r>
        <w:fldChar w:fldCharType="begin"/>
      </w:r>
      <w:r>
        <w:instrText xml:space="preserve"> XE "desig:N10A56" </w:instrText>
      </w:r>
      <w:r>
        <w:fldChar w:fldCharType="end"/>
      </w:r>
      <w:r>
        <w:br w:type="textWrapping"/>
      </w:r>
      <w:r>
        <w:t xml:space="preserve">20.06.1 </w:t>
      </w:r>
      <w:r>
        <w:fldChar w:fldCharType="begin"/>
      </w:r>
      <w:r>
        <w:instrText xml:space="preserve"> XE "title:N10A5A" </w:instrText>
      </w:r>
      <w:r>
        <w:fldChar w:fldCharType="end"/>
      </w:r>
      <w:r>
        <w:t>Advisement of Rights</w:t>
      </w:r>
    </w:p>
    <w:p w14:paraId="607F1432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3671D60">
      <w:pPr>
        <w:pStyle w:val="46"/>
      </w:pPr>
      <w:r>
        <w:fldChar w:fldCharType="begin"/>
      </w:r>
      <w:r>
        <w:instrText xml:space="preserve"> XE "desig:N10ADE:Heading 1" </w:instrText>
      </w:r>
      <w:r>
        <w:fldChar w:fldCharType="end"/>
      </w:r>
      <w:r>
        <w:t xml:space="preserve">§ 20.07 </w:t>
      </w:r>
      <w:r>
        <w:fldChar w:fldCharType="begin"/>
      </w:r>
      <w:r>
        <w:instrText xml:space="preserve"> XE "title:N10AE2:Heading 1" </w:instrText>
      </w:r>
      <w:r>
        <w:fldChar w:fldCharType="end"/>
      </w:r>
      <w:r>
        <w:t>JD-FM-125—Order to Maintain Health Insurance for Minor Child(ren)</w:t>
      </w:r>
    </w:p>
    <w:p w14:paraId="0D8C9A1B">
      <w:pPr>
        <w:pStyle w:val="50"/>
      </w:pPr>
      <w:r>
        <w:fldChar w:fldCharType="begin"/>
      </w:r>
      <w:r>
        <w:instrText xml:space="preserve"> XE "desig:N10AFA" </w:instrText>
      </w:r>
      <w:r>
        <w:fldChar w:fldCharType="end"/>
      </w:r>
      <w:r>
        <w:br w:type="textWrapping"/>
      </w:r>
      <w:r>
        <w:t xml:space="preserve">20.07.1 </w:t>
      </w:r>
      <w:r>
        <w:fldChar w:fldCharType="begin"/>
      </w:r>
      <w:r>
        <w:instrText xml:space="preserve"> XE "title:N10AFE" </w:instrText>
      </w:r>
      <w:r>
        <w:fldChar w:fldCharType="end"/>
      </w:r>
      <w:r>
        <w:t>Order to Maintain Health Insurance for Minor Child(ren)</w:t>
      </w:r>
    </w:p>
    <w:p w14:paraId="29D3C548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4AC4A095">
      <w:pPr>
        <w:pStyle w:val="46"/>
      </w:pPr>
      <w:r>
        <w:fldChar w:fldCharType="begin"/>
      </w:r>
      <w:r>
        <w:instrText xml:space="preserve"> XE "desig:N10B81:Heading 1" </w:instrText>
      </w:r>
      <w:r>
        <w:fldChar w:fldCharType="end"/>
      </w:r>
      <w:r>
        <w:t xml:space="preserve">§ 20.08 </w:t>
      </w:r>
      <w:r>
        <w:fldChar w:fldCharType="begin"/>
      </w:r>
      <w:r>
        <w:instrText xml:space="preserve"> XE "title:N10B85:Heading 1" </w:instrText>
      </w:r>
      <w:r>
        <w:fldChar w:fldCharType="end"/>
      </w:r>
      <w:r>
        <w:t>JD-FM-149—Parenting Education Program</w:t>
      </w:r>
    </w:p>
    <w:p w14:paraId="4E11F21D">
      <w:pPr>
        <w:pStyle w:val="50"/>
      </w:pPr>
      <w:r>
        <w:fldChar w:fldCharType="begin"/>
      </w:r>
      <w:r>
        <w:instrText xml:space="preserve"> XE "desig:N10B9D" </w:instrText>
      </w:r>
      <w:r>
        <w:fldChar w:fldCharType="end"/>
      </w:r>
      <w:r>
        <w:br w:type="textWrapping"/>
      </w:r>
      <w:r>
        <w:t xml:space="preserve">20.08.1 </w:t>
      </w:r>
      <w:r>
        <w:fldChar w:fldCharType="begin"/>
      </w:r>
      <w:r>
        <w:instrText xml:space="preserve"> XE "title:N10BA1" </w:instrText>
      </w:r>
      <w:r>
        <w:fldChar w:fldCharType="end"/>
      </w:r>
      <w:r>
        <w:t>Parenting Education Program</w:t>
      </w:r>
    </w:p>
    <w:p w14:paraId="30579769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798539B">
      <w:pPr>
        <w:pStyle w:val="46"/>
      </w:pPr>
      <w:r>
        <w:fldChar w:fldCharType="begin"/>
      </w:r>
      <w:r>
        <w:instrText xml:space="preserve"> XE "desig:N10C1D:Heading 1" </w:instrText>
      </w:r>
      <w:r>
        <w:fldChar w:fldCharType="end"/>
      </w:r>
      <w:r>
        <w:t xml:space="preserve">§ 20.09 </w:t>
      </w:r>
      <w:r>
        <w:fldChar w:fldCharType="begin"/>
      </w:r>
      <w:r>
        <w:instrText xml:space="preserve"> XE "title:N10C21:Heading 1" </w:instrText>
      </w:r>
      <w:r>
        <w:fldChar w:fldCharType="end"/>
      </w:r>
      <w:r>
        <w:t>JD-FM-158—Notice of Automatic Orders</w:t>
      </w:r>
    </w:p>
    <w:p w14:paraId="3C823114">
      <w:pPr>
        <w:pStyle w:val="50"/>
      </w:pPr>
      <w:r>
        <w:fldChar w:fldCharType="begin"/>
      </w:r>
      <w:r>
        <w:instrText xml:space="preserve"> XE "desig:N10C39" </w:instrText>
      </w:r>
      <w:r>
        <w:fldChar w:fldCharType="end"/>
      </w:r>
      <w:r>
        <w:br w:type="textWrapping"/>
      </w:r>
      <w:r>
        <w:t xml:space="preserve">20.09.1 </w:t>
      </w:r>
      <w:r>
        <w:fldChar w:fldCharType="begin"/>
      </w:r>
      <w:r>
        <w:instrText xml:space="preserve"> XE "title:N10C3D" </w:instrText>
      </w:r>
      <w:r>
        <w:fldChar w:fldCharType="end"/>
      </w:r>
      <w:r>
        <w:t>Notice of Automatic Orders</w:t>
      </w:r>
    </w:p>
    <w:p w14:paraId="583D1986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4D485434">
      <w:pPr>
        <w:pStyle w:val="46"/>
      </w:pPr>
      <w:r>
        <w:fldChar w:fldCharType="begin"/>
      </w:r>
      <w:r>
        <w:instrText xml:space="preserve"> XE "desig:N10CD7:Heading 1" </w:instrText>
      </w:r>
      <w:r>
        <w:fldChar w:fldCharType="end"/>
      </w:r>
      <w:r>
        <w:t xml:space="preserve">§ 20.10 </w:t>
      </w:r>
      <w:r>
        <w:fldChar w:fldCharType="begin"/>
      </w:r>
      <w:r>
        <w:instrText xml:space="preserve"> XE "title:N10CDB:Heading 1" </w:instrText>
      </w:r>
      <w:r>
        <w:fldChar w:fldCharType="end"/>
      </w:r>
      <w:r>
        <w:t>JD-FM-159—Divorce Complaint</w:t>
      </w:r>
    </w:p>
    <w:p w14:paraId="554FB910">
      <w:pPr>
        <w:pStyle w:val="50"/>
      </w:pPr>
      <w:r>
        <w:fldChar w:fldCharType="begin"/>
      </w:r>
      <w:r>
        <w:instrText xml:space="preserve"> XE "desig:N10CF3" </w:instrText>
      </w:r>
      <w:r>
        <w:fldChar w:fldCharType="end"/>
      </w:r>
      <w:r>
        <w:br w:type="textWrapping"/>
      </w:r>
      <w:r>
        <w:t xml:space="preserve">20.10.1 </w:t>
      </w:r>
      <w:r>
        <w:fldChar w:fldCharType="begin"/>
      </w:r>
      <w:r>
        <w:instrText xml:space="preserve"> XE "title:N10CF7" </w:instrText>
      </w:r>
      <w:r>
        <w:fldChar w:fldCharType="end"/>
      </w:r>
      <w:r>
        <w:t>Divorce Complaint</w:t>
      </w:r>
    </w:p>
    <w:p w14:paraId="5AB8678A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E0A629A">
      <w:pPr>
        <w:pStyle w:val="50"/>
      </w:pPr>
      <w:r>
        <w:fldChar w:fldCharType="begin"/>
      </w:r>
      <w:r>
        <w:instrText xml:space="preserve"> XE "desig:N10D80" </w:instrText>
      </w:r>
      <w:r>
        <w:fldChar w:fldCharType="end"/>
      </w:r>
      <w:r>
        <w:br w:type="textWrapping"/>
      </w:r>
      <w:r>
        <w:t xml:space="preserve">20.10.2 </w:t>
      </w:r>
      <w:r>
        <w:fldChar w:fldCharType="begin"/>
      </w:r>
      <w:r>
        <w:instrText xml:space="preserve"> XE "title:N10D84" </w:instrText>
      </w:r>
      <w:r>
        <w:fldChar w:fldCharType="end"/>
      </w:r>
      <w:r>
        <w:t>Legal Separation Complaint</w:t>
      </w:r>
    </w:p>
    <w:p w14:paraId="3E2A5EA2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74772410">
      <w:pPr>
        <w:pStyle w:val="50"/>
      </w:pPr>
      <w:r>
        <w:fldChar w:fldCharType="begin"/>
      </w:r>
      <w:r>
        <w:instrText xml:space="preserve"> XE "desig:N10E0D" </w:instrText>
      </w:r>
      <w:r>
        <w:fldChar w:fldCharType="end"/>
      </w:r>
      <w:r>
        <w:br w:type="textWrapping"/>
      </w:r>
      <w:r>
        <w:t xml:space="preserve">20.10.3 </w:t>
      </w:r>
      <w:r>
        <w:fldChar w:fldCharType="begin"/>
      </w:r>
      <w:r>
        <w:instrText xml:space="preserve"> XE "title:N10E11" </w:instrText>
      </w:r>
      <w:r>
        <w:fldChar w:fldCharType="end"/>
      </w:r>
      <w:r>
        <w:t>Annulment Complaint</w:t>
      </w:r>
    </w:p>
    <w:p w14:paraId="229051E2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793CF276">
      <w:pPr>
        <w:pStyle w:val="46"/>
      </w:pPr>
      <w:r>
        <w:fldChar w:fldCharType="begin"/>
      </w:r>
      <w:r>
        <w:instrText xml:space="preserve"> XE "desig:N10EAE:Heading 1" </w:instrText>
      </w:r>
      <w:r>
        <w:fldChar w:fldCharType="end"/>
      </w:r>
      <w:r>
        <w:t xml:space="preserve">§ 20.11 </w:t>
      </w:r>
      <w:r>
        <w:fldChar w:fldCharType="begin"/>
      </w:r>
      <w:r>
        <w:instrText xml:space="preserve"> XE "title:N10EB2:Heading 1" </w:instrText>
      </w:r>
      <w:r>
        <w:fldChar w:fldCharType="end"/>
      </w:r>
      <w:r>
        <w:t>JD-FM-160—Dissolution Answer</w:t>
      </w:r>
    </w:p>
    <w:p w14:paraId="076DDEA1">
      <w:pPr>
        <w:pStyle w:val="50"/>
      </w:pPr>
      <w:r>
        <w:fldChar w:fldCharType="begin"/>
      </w:r>
      <w:r>
        <w:instrText xml:space="preserve"> XE "desig:N10ECA" </w:instrText>
      </w:r>
      <w:r>
        <w:fldChar w:fldCharType="end"/>
      </w:r>
      <w:r>
        <w:br w:type="textWrapping"/>
      </w:r>
      <w:r>
        <w:t xml:space="preserve">20.11.1 </w:t>
      </w:r>
      <w:r>
        <w:fldChar w:fldCharType="begin"/>
      </w:r>
      <w:r>
        <w:instrText xml:space="preserve"> XE "title:N10ECE" </w:instrText>
      </w:r>
      <w:r>
        <w:fldChar w:fldCharType="end"/>
      </w:r>
      <w:r>
        <w:t>Dissolution Answer</w:t>
      </w:r>
    </w:p>
    <w:p w14:paraId="5181D5AB">
      <w:pPr>
        <w:pStyle w:val="41"/>
      </w:pPr>
      <w:r>
        <w:fldChar w:fldCharType="begin"/>
      </w:r>
      <w:r>
        <w:instrText xml:space="preserve"> XE "OA.ATTR_PARA:N10F1E" </w:instrText>
      </w:r>
      <w:r>
        <w:fldChar w:fldCharType="end"/>
      </w:r>
      <w:r>
        <w:t>graphics\pub01744\vol001\ch0020\20-11_001.r001.tiff</w:t>
      </w:r>
    </w:p>
    <w:p w14:paraId="6E7476E5">
      <w:pPr>
        <w:pStyle w:val="41"/>
      </w:pPr>
      <w:r>
        <w:fldChar w:fldCharType="begin"/>
      </w:r>
      <w:r>
        <w:instrText xml:space="preserve"> XE "OA.ATTR_PARA:N10F29" </w:instrText>
      </w:r>
      <w:r>
        <w:fldChar w:fldCharType="end"/>
      </w:r>
      <w:r>
        <w:t>graphics\pub01744\vol001\ch0020\20-11_001.r001.pdf</w:t>
      </w:r>
    </w:p>
    <w:p w14:paraId="099A0629">
      <w:pPr>
        <w:pStyle w:val="46"/>
      </w:pPr>
      <w:r>
        <w:fldChar w:fldCharType="begin"/>
      </w:r>
      <w:r>
        <w:instrText xml:space="preserve"> XE "desig:N10F57:Heading 1" </w:instrText>
      </w:r>
      <w:r>
        <w:fldChar w:fldCharType="end"/>
      </w:r>
      <w:r>
        <w:t xml:space="preserve">§ 20.12 </w:t>
      </w:r>
      <w:r>
        <w:fldChar w:fldCharType="begin"/>
      </w:r>
      <w:r>
        <w:instrText xml:space="preserve"> XE "title:N10F5B:Heading 1" </w:instrText>
      </w:r>
      <w:r>
        <w:fldChar w:fldCharType="end"/>
      </w:r>
      <w:r>
        <w:t>JD-FM-161—Custody/Visitation Application—Parent</w:t>
      </w:r>
    </w:p>
    <w:p w14:paraId="3EAB48EA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C3125A8">
      <w:pPr>
        <w:pStyle w:val="50"/>
      </w:pPr>
      <w:r>
        <w:fldChar w:fldCharType="begin"/>
      </w:r>
      <w:r>
        <w:instrText xml:space="preserve"> XE "desig:N10F9F" </w:instrText>
      </w:r>
      <w:r>
        <w:fldChar w:fldCharType="end"/>
      </w:r>
      <w:r>
        <w:br w:type="textWrapping"/>
      </w:r>
      <w:r>
        <w:t xml:space="preserve">20.12.1 </w:t>
      </w:r>
      <w:r>
        <w:fldChar w:fldCharType="begin"/>
      </w:r>
      <w:r>
        <w:instrText xml:space="preserve"> XE "title:N10FA3" </w:instrText>
      </w:r>
      <w:r>
        <w:fldChar w:fldCharType="end"/>
      </w:r>
      <w:r>
        <w:t>Custody/Visitation Application—Parent</w:t>
      </w:r>
    </w:p>
    <w:p w14:paraId="6EC41397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7E0230C8">
      <w:pPr>
        <w:pStyle w:val="46"/>
      </w:pPr>
      <w:r>
        <w:fldChar w:fldCharType="begin"/>
      </w:r>
      <w:r>
        <w:instrText xml:space="preserve"> XE "desig:N1103C:Heading 1" </w:instrText>
      </w:r>
      <w:r>
        <w:fldChar w:fldCharType="end"/>
      </w:r>
      <w:r>
        <w:t xml:space="preserve">§ 20.13 </w:t>
      </w:r>
      <w:r>
        <w:fldChar w:fldCharType="begin"/>
      </w:r>
      <w:r>
        <w:instrText xml:space="preserve"> XE "title:N11040:Heading 1" </w:instrText>
      </w:r>
      <w:r>
        <w:fldChar w:fldCharType="end"/>
      </w:r>
      <w:r>
        <w:t>JD-FM-162—Order to Show Cause and Notice to Respondent</w:t>
      </w:r>
    </w:p>
    <w:p w14:paraId="07031FD4">
      <w:pPr>
        <w:pStyle w:val="50"/>
      </w:pPr>
      <w:r>
        <w:fldChar w:fldCharType="begin"/>
      </w:r>
      <w:r>
        <w:instrText xml:space="preserve"> XE "desig:N11058" </w:instrText>
      </w:r>
      <w:r>
        <w:fldChar w:fldCharType="end"/>
      </w:r>
      <w:r>
        <w:br w:type="textWrapping"/>
      </w:r>
      <w:r>
        <w:t xml:space="preserve">20.13.1 </w:t>
      </w:r>
      <w:r>
        <w:fldChar w:fldCharType="begin"/>
      </w:r>
      <w:r>
        <w:instrText xml:space="preserve"> XE "title:N1105C" </w:instrText>
      </w:r>
      <w:r>
        <w:fldChar w:fldCharType="end"/>
      </w:r>
      <w:r>
        <w:t>Order to Show Cause and Notice to Respondent</w:t>
      </w:r>
    </w:p>
    <w:p w14:paraId="458CB245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268B2124">
      <w:pPr>
        <w:pStyle w:val="46"/>
      </w:pPr>
      <w:r>
        <w:fldChar w:fldCharType="begin"/>
      </w:r>
      <w:r>
        <w:instrText xml:space="preserve"> XE "desig:N110E8:Heading 1" </w:instrText>
      </w:r>
      <w:r>
        <w:fldChar w:fldCharType="end"/>
      </w:r>
      <w:r>
        <w:t xml:space="preserve">§ 20.14 </w:t>
      </w:r>
      <w:r>
        <w:fldChar w:fldCharType="begin"/>
      </w:r>
      <w:r>
        <w:instrText xml:space="preserve"> XE "title:N110EC:Heading 1" </w:instrText>
      </w:r>
      <w:r>
        <w:fldChar w:fldCharType="end"/>
      </w:r>
      <w:r>
        <w:t>JD-FM-163—Case Management Agreement/Order</w:t>
      </w:r>
    </w:p>
    <w:p w14:paraId="6BB20BAB">
      <w:pPr>
        <w:pStyle w:val="50"/>
      </w:pPr>
      <w:r>
        <w:fldChar w:fldCharType="begin"/>
      </w:r>
      <w:r>
        <w:instrText xml:space="preserve"> XE "desig:N11104" </w:instrText>
      </w:r>
      <w:r>
        <w:fldChar w:fldCharType="end"/>
      </w:r>
      <w:r>
        <w:br w:type="textWrapping"/>
      </w:r>
      <w:r>
        <w:t xml:space="preserve">20.14.1 </w:t>
      </w:r>
      <w:r>
        <w:fldChar w:fldCharType="begin"/>
      </w:r>
      <w:r>
        <w:instrText xml:space="preserve"> XE "title:N11108" </w:instrText>
      </w:r>
      <w:r>
        <w:fldChar w:fldCharType="end"/>
      </w:r>
      <w:r>
        <w:t>Case Management Agreement/Order</w:t>
      </w:r>
    </w:p>
    <w:p w14:paraId="68E9D3DC">
      <w:pPr>
        <w:pStyle w:val="41"/>
      </w:pPr>
      <w:r>
        <w:fldChar w:fldCharType="begin"/>
      </w:r>
      <w:r>
        <w:instrText xml:space="preserve"> XE "OA.ATTR_PARA:N11157" </w:instrText>
      </w:r>
      <w:r>
        <w:fldChar w:fldCharType="end"/>
      </w:r>
      <w:r>
        <w:t>graphics\pub01744\vol001\ch0020\20.14.1.new_001.r001.tiff</w:t>
      </w:r>
    </w:p>
    <w:p w14:paraId="0BC30B80">
      <w:pPr>
        <w:pStyle w:val="41"/>
      </w:pPr>
      <w:r>
        <w:fldChar w:fldCharType="begin"/>
      </w:r>
      <w:r>
        <w:instrText xml:space="preserve"> XE "OA.ATTR_PARA:N11162" </w:instrText>
      </w:r>
      <w:r>
        <w:fldChar w:fldCharType="end"/>
      </w:r>
      <w:r>
        <w:t>graphics\pub01744\vol001\ch0020\20.14.1.new_001.r001.pdf</w:t>
      </w:r>
    </w:p>
    <w:p w14:paraId="542DB463">
      <w:pPr>
        <w:pStyle w:val="46"/>
      </w:pPr>
      <w:r>
        <w:fldChar w:fldCharType="begin"/>
      </w:r>
      <w:r>
        <w:instrText xml:space="preserve"> XE "desig:N11186:Heading 1" </w:instrText>
      </w:r>
      <w:r>
        <w:fldChar w:fldCharType="end"/>
      </w:r>
      <w:r>
        <w:t xml:space="preserve">§ 20.15 </w:t>
      </w:r>
      <w:r>
        <w:fldChar w:fldCharType="begin"/>
      </w:r>
      <w:r>
        <w:instrText xml:space="preserve"> XE "title:N1118A:Heading 1" </w:instrText>
      </w:r>
      <w:r>
        <w:fldChar w:fldCharType="end"/>
      </w:r>
      <w:r>
        <w:t>JD-FM-164 and 164A—Affidavit Concerning Children &amp; Addendum to Affidavit Concerning Children</w:t>
      </w:r>
    </w:p>
    <w:p w14:paraId="21A3DB8F">
      <w:pPr>
        <w:pStyle w:val="50"/>
      </w:pPr>
      <w:r>
        <w:fldChar w:fldCharType="begin"/>
      </w:r>
      <w:r>
        <w:instrText xml:space="preserve"> XE "desig:N111A2" </w:instrText>
      </w:r>
      <w:r>
        <w:fldChar w:fldCharType="end"/>
      </w:r>
      <w:r>
        <w:br w:type="textWrapping"/>
      </w:r>
      <w:r>
        <w:t xml:space="preserve">20.15.1 </w:t>
      </w:r>
      <w:r>
        <w:fldChar w:fldCharType="begin"/>
      </w:r>
      <w:r>
        <w:instrText xml:space="preserve"> XE "title:N111A6" </w:instrText>
      </w:r>
      <w:r>
        <w:fldChar w:fldCharType="end"/>
      </w:r>
      <w:r>
        <w:t>Affidavit Concerning Children &amp; Addendum to Affidavit Concerning Children</w:t>
      </w:r>
    </w:p>
    <w:p w14:paraId="417C89F2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CAEB723">
      <w:pPr>
        <w:pStyle w:val="46"/>
      </w:pPr>
      <w:r>
        <w:fldChar w:fldCharType="begin"/>
      </w:r>
      <w:r>
        <w:instrText xml:space="preserve"> XE "desig:N11244:Heading 1" </w:instrText>
      </w:r>
      <w:r>
        <w:fldChar w:fldCharType="end"/>
      </w:r>
      <w:r>
        <w:t xml:space="preserve">§ 20.16 </w:t>
      </w:r>
      <w:r>
        <w:fldChar w:fldCharType="begin"/>
      </w:r>
      <w:r>
        <w:instrText xml:space="preserve"> XE "title:N11248:Heading 1" </w:instrText>
      </w:r>
      <w:r>
        <w:fldChar w:fldCharType="end"/>
      </w:r>
      <w:r>
        <w:t>JD-FM-167—Motion for Order of Notice in Family Cases</w:t>
      </w:r>
    </w:p>
    <w:p w14:paraId="7FF03A87">
      <w:pPr>
        <w:pStyle w:val="50"/>
      </w:pPr>
      <w:r>
        <w:fldChar w:fldCharType="begin"/>
      </w:r>
      <w:r>
        <w:instrText xml:space="preserve"> XE "desig:N11260" </w:instrText>
      </w:r>
      <w:r>
        <w:fldChar w:fldCharType="end"/>
      </w:r>
      <w:r>
        <w:br w:type="textWrapping"/>
      </w:r>
      <w:r>
        <w:t xml:space="preserve">20.16.1 </w:t>
      </w:r>
      <w:r>
        <w:fldChar w:fldCharType="begin"/>
      </w:r>
      <w:r>
        <w:instrText xml:space="preserve"> XE "title:N11264" </w:instrText>
      </w:r>
      <w:r>
        <w:fldChar w:fldCharType="end"/>
      </w:r>
      <w:r>
        <w:t>Motion for Order of Notice in Family Cases</w:t>
      </w:r>
    </w:p>
    <w:p w14:paraId="2CDBD8AD">
      <w:pPr>
        <w:pStyle w:val="41"/>
      </w:pPr>
      <w:r>
        <w:fldChar w:fldCharType="begin"/>
      </w:r>
      <w:r>
        <w:instrText xml:space="preserve"> XE "OA.ATTR_PARA:N112B5" </w:instrText>
      </w:r>
      <w:r>
        <w:fldChar w:fldCharType="end"/>
      </w:r>
      <w:r>
        <w:t>graphics\pub01744\vol001\ch0020\20.16.new_001.r001.tiff</w:t>
      </w:r>
    </w:p>
    <w:p w14:paraId="1F251791">
      <w:pPr>
        <w:pStyle w:val="41"/>
      </w:pPr>
      <w:r>
        <w:fldChar w:fldCharType="begin"/>
      </w:r>
      <w:r>
        <w:instrText xml:space="preserve"> XE "OA.ATTR_PARA:N112C0" </w:instrText>
      </w:r>
      <w:r>
        <w:fldChar w:fldCharType="end"/>
      </w:r>
      <w:r>
        <w:t>graphics\pub01744\vol001\ch0020\20.16.new_001.r001.pdf</w:t>
      </w:r>
    </w:p>
    <w:p w14:paraId="1F55F766">
      <w:pPr>
        <w:pStyle w:val="46"/>
      </w:pPr>
      <w:r>
        <w:fldChar w:fldCharType="begin"/>
      </w:r>
      <w:r>
        <w:instrText xml:space="preserve"> XE "desig:N112E9:Heading 1" </w:instrText>
      </w:r>
      <w:r>
        <w:fldChar w:fldCharType="end"/>
      </w:r>
      <w:r>
        <w:t xml:space="preserve">§ 20.17 </w:t>
      </w:r>
      <w:r>
        <w:fldChar w:fldCharType="begin"/>
      </w:r>
      <w:r>
        <w:instrText xml:space="preserve"> XE "title:N112ED:Heading 1" </w:instrText>
      </w:r>
      <w:r>
        <w:fldChar w:fldCharType="end"/>
      </w:r>
      <w:r>
        <w:t>JD-FM-168—Order of Notice in Family Cases</w:t>
      </w:r>
    </w:p>
    <w:p w14:paraId="11FCDA58">
      <w:pPr>
        <w:pStyle w:val="50"/>
      </w:pPr>
      <w:r>
        <w:fldChar w:fldCharType="begin"/>
      </w:r>
      <w:r>
        <w:instrText xml:space="preserve"> XE "desig:N11305" </w:instrText>
      </w:r>
      <w:r>
        <w:fldChar w:fldCharType="end"/>
      </w:r>
      <w:r>
        <w:br w:type="textWrapping"/>
      </w:r>
      <w:r>
        <w:t xml:space="preserve">20.17.1 </w:t>
      </w:r>
      <w:r>
        <w:fldChar w:fldCharType="begin"/>
      </w:r>
      <w:r>
        <w:instrText xml:space="preserve"> XE "title:N11309" </w:instrText>
      </w:r>
      <w:r>
        <w:fldChar w:fldCharType="end"/>
      </w:r>
      <w:r>
        <w:t>Order of Notice in Family Cases</w:t>
      </w:r>
    </w:p>
    <w:p w14:paraId="299DCD30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02F9A318">
      <w:pPr>
        <w:pStyle w:val="46"/>
      </w:pPr>
      <w:r>
        <w:fldChar w:fldCharType="begin"/>
      </w:r>
      <w:r>
        <w:instrText xml:space="preserve"> XE "desig:N113A5:Heading 1" </w:instrText>
      </w:r>
      <w:r>
        <w:fldChar w:fldCharType="end"/>
      </w:r>
      <w:r>
        <w:t xml:space="preserve">§ 20.18 </w:t>
      </w:r>
      <w:r>
        <w:fldChar w:fldCharType="begin"/>
      </w:r>
      <w:r>
        <w:instrText xml:space="preserve"> XE "title:N113A9:Heading 1" </w:instrText>
      </w:r>
      <w:r>
        <w:fldChar w:fldCharType="end"/>
      </w:r>
      <w:r>
        <w:t>JD-FM-173—Motion for Contempt/Contempt Citation</w:t>
      </w:r>
    </w:p>
    <w:p w14:paraId="669E224A">
      <w:pPr>
        <w:pStyle w:val="50"/>
      </w:pPr>
      <w:r>
        <w:fldChar w:fldCharType="begin"/>
      </w:r>
      <w:r>
        <w:instrText xml:space="preserve"> XE "desig:N113C1" </w:instrText>
      </w:r>
      <w:r>
        <w:fldChar w:fldCharType="end"/>
      </w:r>
      <w:r>
        <w:br w:type="textWrapping"/>
      </w:r>
      <w:r>
        <w:t xml:space="preserve">20.18.1 </w:t>
      </w:r>
      <w:r>
        <w:fldChar w:fldCharType="begin"/>
      </w:r>
      <w:r>
        <w:instrText xml:space="preserve"> XE "title:N113C5" </w:instrText>
      </w:r>
      <w:r>
        <w:fldChar w:fldCharType="end"/>
      </w:r>
      <w:r>
        <w:t>Motion for Contempt/Contempt Citation</w:t>
      </w:r>
    </w:p>
    <w:p w14:paraId="49AA4E83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642FDE84">
      <w:pPr>
        <w:pStyle w:val="46"/>
      </w:pPr>
      <w:r>
        <w:fldChar w:fldCharType="begin"/>
      </w:r>
      <w:r>
        <w:instrText xml:space="preserve"> XE "desig:N1145A:Heading 1" </w:instrText>
      </w:r>
      <w:r>
        <w:fldChar w:fldCharType="end"/>
      </w:r>
      <w:r>
        <w:t xml:space="preserve">§ 20.19 </w:t>
      </w:r>
      <w:r>
        <w:fldChar w:fldCharType="begin"/>
      </w:r>
      <w:r>
        <w:instrText xml:space="preserve"> XE "title:N1145E:Heading 1" </w:instrText>
      </w:r>
      <w:r>
        <w:fldChar w:fldCharType="end"/>
      </w:r>
      <w:r>
        <w:t>JD-FM-174—Motion for Modification</w:t>
      </w:r>
    </w:p>
    <w:p w14:paraId="4E7E71C9">
      <w:pPr>
        <w:pStyle w:val="50"/>
      </w:pPr>
      <w:r>
        <w:fldChar w:fldCharType="begin"/>
      </w:r>
      <w:r>
        <w:instrText xml:space="preserve"> XE "desig:N11476" </w:instrText>
      </w:r>
      <w:r>
        <w:fldChar w:fldCharType="end"/>
      </w:r>
      <w:r>
        <w:br w:type="textWrapping"/>
      </w:r>
      <w:r>
        <w:t xml:space="preserve">20.19.1 </w:t>
      </w:r>
      <w:r>
        <w:fldChar w:fldCharType="begin"/>
      </w:r>
      <w:r>
        <w:instrText xml:space="preserve"> XE "title:N1147A" </w:instrText>
      </w:r>
      <w:r>
        <w:fldChar w:fldCharType="end"/>
      </w:r>
      <w:r>
        <w:t>Motion for Modification</w:t>
      </w:r>
    </w:p>
    <w:p w14:paraId="7890ECD3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49CBC9A">
      <w:pPr>
        <w:pStyle w:val="46"/>
      </w:pPr>
      <w:r>
        <w:fldChar w:fldCharType="begin"/>
      </w:r>
      <w:r>
        <w:instrText xml:space="preserve"> XE "desig:N11515:Heading 1" </w:instrText>
      </w:r>
      <w:r>
        <w:fldChar w:fldCharType="end"/>
      </w:r>
      <w:r>
        <w:t xml:space="preserve">§ 20.20 </w:t>
      </w:r>
      <w:r>
        <w:fldChar w:fldCharType="begin"/>
      </w:r>
      <w:r>
        <w:instrText xml:space="preserve"> XE "title:N11519:Heading 1" </w:instrText>
      </w:r>
      <w:r>
        <w:fldChar w:fldCharType="end"/>
      </w:r>
      <w:r>
        <w:t>JD-FM-176—Motion for Orders Before Judgment (</w:t>
      </w:r>
      <w:r>
        <w:rPr>
          <w:b/>
          <w:i/>
          <w:iCs/>
        </w:rPr>
        <w:t>P.L.</w:t>
      </w:r>
      <w:r>
        <w:t>) in Family Cases</w:t>
      </w:r>
    </w:p>
    <w:p w14:paraId="65F51353">
      <w:pPr>
        <w:pStyle w:val="50"/>
      </w:pPr>
      <w:r>
        <w:fldChar w:fldCharType="begin"/>
      </w:r>
      <w:r>
        <w:instrText xml:space="preserve"> XE "desig:N11535" </w:instrText>
      </w:r>
      <w:r>
        <w:fldChar w:fldCharType="end"/>
      </w:r>
      <w:r>
        <w:br w:type="textWrapping"/>
      </w:r>
      <w:r>
        <w:t xml:space="preserve">20.20.1 </w:t>
      </w:r>
      <w:r>
        <w:fldChar w:fldCharType="begin"/>
      </w:r>
      <w:r>
        <w:instrText xml:space="preserve"> XE "title:N11539" </w:instrText>
      </w:r>
      <w:r>
        <w:fldChar w:fldCharType="end"/>
      </w:r>
      <w:r>
        <w:t>Motion for Orders Before Judgment (</w:t>
      </w:r>
      <w:r>
        <w:rPr>
          <w:b/>
          <w:i/>
          <w:iCs/>
        </w:rPr>
        <w:t>P.L.</w:t>
      </w:r>
      <w:r>
        <w:t>) in Family Cases</w:t>
      </w:r>
    </w:p>
    <w:p w14:paraId="4703B10C">
      <w:pPr>
        <w:pStyle w:val="41"/>
      </w:pPr>
      <w:r>
        <w:fldChar w:fldCharType="begin"/>
      </w:r>
      <w:r>
        <w:instrText xml:space="preserve"> XE "OA.ATTR_PARA:N11591" </w:instrText>
      </w:r>
      <w:r>
        <w:fldChar w:fldCharType="end"/>
      </w:r>
      <w:r>
        <w:t>graphics\pub01744\vol001\ch0020\20.20.new_001.r001.tiff</w:t>
      </w:r>
    </w:p>
    <w:p w14:paraId="57934DEF">
      <w:pPr>
        <w:pStyle w:val="41"/>
      </w:pPr>
      <w:r>
        <w:fldChar w:fldCharType="begin"/>
      </w:r>
      <w:r>
        <w:instrText xml:space="preserve"> XE "OA.ATTR_PARA:N1159C" </w:instrText>
      </w:r>
      <w:r>
        <w:fldChar w:fldCharType="end"/>
      </w:r>
      <w:r>
        <w:t>graphics\pub01744\vol001\ch0020\20.20.new_001.r001.pdf</w:t>
      </w:r>
    </w:p>
    <w:p w14:paraId="6DB551CD">
      <w:pPr>
        <w:pStyle w:val="46"/>
      </w:pPr>
      <w:r>
        <w:fldChar w:fldCharType="begin"/>
      </w:r>
      <w:r>
        <w:instrText xml:space="preserve"> XE "desig:N115CA:Heading 1" </w:instrText>
      </w:r>
      <w:r>
        <w:fldChar w:fldCharType="end"/>
      </w:r>
      <w:r>
        <w:t xml:space="preserve">§ 20.21 </w:t>
      </w:r>
      <w:r>
        <w:fldChar w:fldCharType="begin"/>
      </w:r>
      <w:r>
        <w:instrText xml:space="preserve"> XE "title:N115CE:Heading 1" </w:instrText>
      </w:r>
      <w:r>
        <w:fldChar w:fldCharType="end"/>
      </w:r>
      <w:r>
        <w:t>JD-FM-177—Dissolution of Marriage (Divorce) Judgment</w:t>
      </w:r>
    </w:p>
    <w:p w14:paraId="0AA9FCF0">
      <w:pPr>
        <w:pStyle w:val="50"/>
      </w:pPr>
      <w:r>
        <w:fldChar w:fldCharType="begin"/>
      </w:r>
      <w:r>
        <w:instrText xml:space="preserve"> XE "desig:N115E6" </w:instrText>
      </w:r>
      <w:r>
        <w:fldChar w:fldCharType="end"/>
      </w:r>
      <w:r>
        <w:br w:type="textWrapping"/>
      </w:r>
      <w:r>
        <w:t xml:space="preserve">20.21.1 </w:t>
      </w:r>
      <w:r>
        <w:fldChar w:fldCharType="begin"/>
      </w:r>
      <w:r>
        <w:instrText xml:space="preserve"> XE "title:N115EA" </w:instrText>
      </w:r>
      <w:r>
        <w:fldChar w:fldCharType="end"/>
      </w:r>
      <w:r>
        <w:t>Dissolution of Marriage (Divorce) Judgment</w:t>
      </w:r>
    </w:p>
    <w:p w14:paraId="6322E5DE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9171885">
      <w:pPr>
        <w:pStyle w:val="46"/>
      </w:pPr>
      <w:r>
        <w:fldChar w:fldCharType="begin"/>
      </w:r>
      <w:r>
        <w:instrText xml:space="preserve"> XE "desig:N11672:Heading 1" </w:instrText>
      </w:r>
      <w:r>
        <w:fldChar w:fldCharType="end"/>
      </w:r>
      <w:r>
        <w:t xml:space="preserve">§ 20.22 </w:t>
      </w:r>
      <w:r>
        <w:fldChar w:fldCharType="begin"/>
      </w:r>
      <w:r>
        <w:instrText xml:space="preserve"> XE "title:N11676:Heading 1" </w:instrText>
      </w:r>
      <w:r>
        <w:fldChar w:fldCharType="end"/>
      </w:r>
      <w:r>
        <w:t>JD-FM-178—Affidavit Concerning Military Service</w:t>
      </w:r>
    </w:p>
    <w:p w14:paraId="2F6F7850">
      <w:pPr>
        <w:pStyle w:val="50"/>
      </w:pPr>
      <w:r>
        <w:fldChar w:fldCharType="begin"/>
      </w:r>
      <w:r>
        <w:instrText xml:space="preserve"> XE "desig:N1168E" </w:instrText>
      </w:r>
      <w:r>
        <w:fldChar w:fldCharType="end"/>
      </w:r>
      <w:r>
        <w:br w:type="textWrapping"/>
      </w:r>
      <w:r>
        <w:t xml:space="preserve">20.22.1 </w:t>
      </w:r>
      <w:r>
        <w:fldChar w:fldCharType="begin"/>
      </w:r>
      <w:r>
        <w:instrText xml:space="preserve"> XE "title:N11692" </w:instrText>
      </w:r>
      <w:r>
        <w:fldChar w:fldCharType="end"/>
      </w:r>
      <w:r>
        <w:t>Affidavit Concerning Military Service</w:t>
      </w:r>
    </w:p>
    <w:p w14:paraId="21F6AEB9">
      <w:pPr>
        <w:pStyle w:val="41"/>
      </w:pPr>
      <w:r>
        <w:fldChar w:fldCharType="begin"/>
      </w:r>
      <w:r>
        <w:instrText xml:space="preserve"> XE "OA.ATTR_PARA:N116EB" </w:instrText>
      </w:r>
      <w:r>
        <w:fldChar w:fldCharType="end"/>
      </w:r>
      <w:r>
        <w:t>graphics\pub01744\vol001\ch0020\20-22_001.r001.tiff</w:t>
      </w:r>
    </w:p>
    <w:p w14:paraId="7E3DBCCC">
      <w:pPr>
        <w:pStyle w:val="41"/>
      </w:pPr>
      <w:r>
        <w:fldChar w:fldCharType="begin"/>
      </w:r>
      <w:r>
        <w:instrText xml:space="preserve"> XE "OA.ATTR_PARA:N116F6" </w:instrText>
      </w:r>
      <w:r>
        <w:fldChar w:fldCharType="end"/>
      </w:r>
      <w:r>
        <w:t>graphics\pub01744\vol001\ch0020\20-22_001.r001.pdf</w:t>
      </w:r>
    </w:p>
    <w:p w14:paraId="09BF82F9">
      <w:pPr>
        <w:pStyle w:val="46"/>
      </w:pPr>
      <w:r>
        <w:fldChar w:fldCharType="begin"/>
      </w:r>
      <w:r>
        <w:instrText xml:space="preserve"> XE "desig:N1171F:Heading 1" </w:instrText>
      </w:r>
      <w:r>
        <w:fldChar w:fldCharType="end"/>
      </w:r>
      <w:r>
        <w:t xml:space="preserve">§ 20.23 </w:t>
      </w:r>
      <w:r>
        <w:fldChar w:fldCharType="begin"/>
      </w:r>
      <w:r>
        <w:instrText xml:space="preserve"> XE "title:N11723:Heading 1" </w:instrText>
      </w:r>
      <w:r>
        <w:fldChar w:fldCharType="end"/>
      </w:r>
      <w:r>
        <w:t>JD-FM-184—Custody/Visitation Judgment</w:t>
      </w:r>
    </w:p>
    <w:p w14:paraId="64C4C351">
      <w:pPr>
        <w:pStyle w:val="50"/>
      </w:pPr>
      <w:r>
        <w:fldChar w:fldCharType="begin"/>
      </w:r>
      <w:r>
        <w:instrText xml:space="preserve"> XE "desig:N1173B" </w:instrText>
      </w:r>
      <w:r>
        <w:fldChar w:fldCharType="end"/>
      </w:r>
      <w:r>
        <w:br w:type="textWrapping"/>
      </w:r>
      <w:r>
        <w:t xml:space="preserve">20.23.1 </w:t>
      </w:r>
      <w:r>
        <w:fldChar w:fldCharType="begin"/>
      </w:r>
      <w:r>
        <w:instrText xml:space="preserve"> XE "title:N1173F" </w:instrText>
      </w:r>
      <w:r>
        <w:fldChar w:fldCharType="end"/>
      </w:r>
      <w:r>
        <w:t>Custody/Visitation Report</w:t>
      </w:r>
    </w:p>
    <w:p w14:paraId="104F852F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0172AAF3">
      <w:pPr>
        <w:pStyle w:val="46"/>
      </w:pPr>
      <w:r>
        <w:fldChar w:fldCharType="begin"/>
      </w:r>
      <w:r>
        <w:instrText xml:space="preserve"> XE "desig:N117C6:Heading 1" </w:instrText>
      </w:r>
      <w:r>
        <w:fldChar w:fldCharType="end"/>
      </w:r>
      <w:r>
        <w:t xml:space="preserve">§ 20.24 </w:t>
      </w:r>
      <w:r>
        <w:fldChar w:fldCharType="begin"/>
      </w:r>
      <w:r>
        <w:instrText xml:space="preserve"> XE "title:N117CA:Heading 1" </w:instrText>
      </w:r>
      <w:r>
        <w:fldChar w:fldCharType="end"/>
      </w:r>
      <w:r>
        <w:t>JD-FM-185—Motion for Intervention in Family Matters</w:t>
      </w:r>
    </w:p>
    <w:p w14:paraId="12BED97E">
      <w:pPr>
        <w:pStyle w:val="50"/>
      </w:pPr>
      <w:r>
        <w:fldChar w:fldCharType="begin"/>
      </w:r>
      <w:r>
        <w:instrText xml:space="preserve"> XE "desig:N117E2" </w:instrText>
      </w:r>
      <w:r>
        <w:fldChar w:fldCharType="end"/>
      </w:r>
      <w:r>
        <w:br w:type="textWrapping"/>
      </w:r>
      <w:r>
        <w:t xml:space="preserve">20.24.1 </w:t>
      </w:r>
      <w:r>
        <w:fldChar w:fldCharType="begin"/>
      </w:r>
      <w:r>
        <w:instrText xml:space="preserve"> XE "title:N117E6" </w:instrText>
      </w:r>
      <w:r>
        <w:fldChar w:fldCharType="end"/>
      </w:r>
      <w:r>
        <w:t>Motion for Intervention in Family Matters</w:t>
      </w:r>
    </w:p>
    <w:p w14:paraId="17900528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6FE25FB">
      <w:pPr>
        <w:pStyle w:val="46"/>
      </w:pPr>
      <w:r>
        <w:fldChar w:fldCharType="begin"/>
      </w:r>
      <w:r>
        <w:instrText xml:space="preserve"> XE "desig:N1186D:Heading 1" </w:instrText>
      </w:r>
      <w:r>
        <w:fldChar w:fldCharType="end"/>
      </w:r>
      <w:r>
        <w:t xml:space="preserve">§ 20.25 </w:t>
      </w:r>
      <w:r>
        <w:fldChar w:fldCharType="begin"/>
      </w:r>
      <w:r>
        <w:instrText xml:space="preserve"> XE "title:N11871:Heading 1" </w:instrText>
      </w:r>
      <w:r>
        <w:fldChar w:fldCharType="end"/>
      </w:r>
      <w:r>
        <w:t>JD-FM-199—Proposed Parental Responsibility Plan</w:t>
      </w:r>
    </w:p>
    <w:p w14:paraId="22252640">
      <w:pPr>
        <w:pStyle w:val="50"/>
      </w:pPr>
      <w:r>
        <w:fldChar w:fldCharType="begin"/>
      </w:r>
      <w:r>
        <w:instrText xml:space="preserve"> XE "desig:N11889" </w:instrText>
      </w:r>
      <w:r>
        <w:fldChar w:fldCharType="end"/>
      </w:r>
      <w:r>
        <w:br w:type="textWrapping"/>
      </w:r>
      <w:r>
        <w:t xml:space="preserve">20.25.1 </w:t>
      </w:r>
      <w:r>
        <w:fldChar w:fldCharType="begin"/>
      </w:r>
      <w:r>
        <w:instrText xml:space="preserve"> XE "title:N1188D" </w:instrText>
      </w:r>
      <w:r>
        <w:fldChar w:fldCharType="end"/>
      </w:r>
      <w:r>
        <w:t>Proposed Parental Responsibility Plan</w:t>
      </w:r>
    </w:p>
    <w:p w14:paraId="53A1154B">
      <w:pPr>
        <w:pStyle w:val="41"/>
      </w:pPr>
      <w:r>
        <w:fldChar w:fldCharType="begin"/>
      </w:r>
      <w:r>
        <w:instrText xml:space="preserve"> XE "OA.ATTR_PARA:N118D8" </w:instrText>
      </w:r>
      <w:r>
        <w:fldChar w:fldCharType="end"/>
      </w:r>
      <w:r>
        <w:t>graphics\pub01744\vol001\ch0020\20-25_001.r001.tiff</w:t>
      </w:r>
    </w:p>
    <w:p w14:paraId="492F4C48">
      <w:pPr>
        <w:pStyle w:val="41"/>
      </w:pPr>
      <w:r>
        <w:fldChar w:fldCharType="begin"/>
      </w:r>
      <w:r>
        <w:instrText xml:space="preserve"> XE "OA.ATTR_PARA:N118E3" </w:instrText>
      </w:r>
      <w:r>
        <w:fldChar w:fldCharType="end"/>
      </w:r>
      <w:r>
        <w:t>graphics\pub01744\vol001\ch0020\20-25_001.r001.pdf</w:t>
      </w:r>
    </w:p>
    <w:p w14:paraId="4A039509">
      <w:pPr>
        <w:pStyle w:val="46"/>
      </w:pPr>
      <w:r>
        <w:fldChar w:fldCharType="begin"/>
      </w:r>
      <w:r>
        <w:instrText xml:space="preserve"> XE "desig:N1190C:Heading 1" </w:instrText>
      </w:r>
      <w:r>
        <w:fldChar w:fldCharType="end"/>
      </w:r>
      <w:r>
        <w:t xml:space="preserve">§ 20.26 </w:t>
      </w:r>
      <w:r>
        <w:fldChar w:fldCharType="begin"/>
      </w:r>
      <w:r>
        <w:instrText xml:space="preserve"> XE "title:N11910:Heading 1" </w:instrText>
      </w:r>
      <w:r>
        <w:fldChar w:fldCharType="end"/>
      </w:r>
      <w:r>
        <w:t>JD-FM-200—Motion to Approve Arbitration Agreement in Family Cases</w:t>
      </w:r>
    </w:p>
    <w:p w14:paraId="6F42A922">
      <w:pPr>
        <w:pStyle w:val="50"/>
      </w:pPr>
      <w:r>
        <w:fldChar w:fldCharType="begin"/>
      </w:r>
      <w:r>
        <w:instrText xml:space="preserve"> XE "desig:N11928" </w:instrText>
      </w:r>
      <w:r>
        <w:fldChar w:fldCharType="end"/>
      </w:r>
      <w:r>
        <w:br w:type="textWrapping"/>
      </w:r>
      <w:r>
        <w:t xml:space="preserve">20.26.1 </w:t>
      </w:r>
      <w:r>
        <w:fldChar w:fldCharType="begin"/>
      </w:r>
      <w:r>
        <w:instrText xml:space="preserve"> XE "title:N1192C" </w:instrText>
      </w:r>
      <w:r>
        <w:fldChar w:fldCharType="end"/>
      </w:r>
      <w:r>
        <w:t>Motion to Approve Arbitration Agreement in Family Cases</w:t>
      </w:r>
    </w:p>
    <w:p w14:paraId="3664BC4D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DB0D020">
      <w:pPr>
        <w:pStyle w:val="46"/>
      </w:pPr>
      <w:r>
        <w:fldChar w:fldCharType="begin"/>
      </w:r>
      <w:r>
        <w:instrText xml:space="preserve"> XE "desig:N119AB:Heading 1" </w:instrText>
      </w:r>
      <w:r>
        <w:fldChar w:fldCharType="end"/>
      </w:r>
      <w:r>
        <w:t xml:space="preserve">§ 20.27 </w:t>
      </w:r>
      <w:r>
        <w:fldChar w:fldCharType="begin"/>
      </w:r>
      <w:r>
        <w:instrText xml:space="preserve"> XE "title:N119AF:Heading 1" </w:instrText>
      </w:r>
      <w:r>
        <w:fldChar w:fldCharType="end"/>
      </w:r>
      <w:r>
        <w:t>JD-FM-206 Motion to Open Judgment</w:t>
      </w:r>
    </w:p>
    <w:p w14:paraId="40A8508F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9F14EF5">
      <w:pPr>
        <w:pStyle w:val="50"/>
      </w:pPr>
      <w:r>
        <w:fldChar w:fldCharType="begin"/>
      </w:r>
      <w:r>
        <w:instrText xml:space="preserve"> XE "desig:N119F3" </w:instrText>
      </w:r>
      <w:r>
        <w:fldChar w:fldCharType="end"/>
      </w:r>
      <w:r>
        <w:br w:type="textWrapping"/>
      </w:r>
      <w:r>
        <w:t xml:space="preserve">20.27.1 </w:t>
      </w:r>
      <w:r>
        <w:fldChar w:fldCharType="begin"/>
      </w:r>
      <w:r>
        <w:instrText xml:space="preserve"> XE "title:N119F7" </w:instrText>
      </w:r>
      <w:r>
        <w:fldChar w:fldCharType="end"/>
      </w:r>
      <w:r>
        <w:t>Motion to Open Judgment</w:t>
      </w:r>
    </w:p>
    <w:p w14:paraId="21EE2AB1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1030200">
      <w:pPr>
        <w:pStyle w:val="46"/>
      </w:pPr>
      <w:r>
        <w:fldChar w:fldCharType="begin"/>
      </w:r>
      <w:r>
        <w:instrText xml:space="preserve"> XE "desig:N11A8A:Heading 1" </w:instrText>
      </w:r>
      <w:r>
        <w:fldChar w:fldCharType="end"/>
      </w:r>
      <w:r>
        <w:t xml:space="preserve">§ 20.28 </w:t>
      </w:r>
      <w:r>
        <w:fldChar w:fldCharType="begin"/>
      </w:r>
      <w:r>
        <w:instrText xml:space="preserve"> XE "title:N11A8E:Heading 1" </w:instrText>
      </w:r>
      <w:r>
        <w:fldChar w:fldCharType="end"/>
      </w:r>
      <w:r>
        <w:t>JD-FM-210—Notice of Automatic Orders—Petition for Child Support</w:t>
      </w:r>
    </w:p>
    <w:p w14:paraId="0B4FDBAE">
      <w:pPr>
        <w:pStyle w:val="50"/>
      </w:pPr>
      <w:r>
        <w:fldChar w:fldCharType="begin"/>
      </w:r>
      <w:r>
        <w:instrText xml:space="preserve"> XE "desig:N11AA6" </w:instrText>
      </w:r>
      <w:r>
        <w:fldChar w:fldCharType="end"/>
      </w:r>
      <w:r>
        <w:br w:type="textWrapping"/>
      </w:r>
      <w:r>
        <w:t xml:space="preserve">20.28.1 </w:t>
      </w:r>
      <w:r>
        <w:fldChar w:fldCharType="begin"/>
      </w:r>
      <w:r>
        <w:instrText xml:space="preserve"> XE "title:N11AAA" </w:instrText>
      </w:r>
      <w:r>
        <w:fldChar w:fldCharType="end"/>
      </w:r>
      <w:r>
        <w:t>Notice of Automatic Orders—Petition for Child Support</w:t>
      </w:r>
    </w:p>
    <w:p w14:paraId="1C0512E7">
      <w:pPr>
        <w:pStyle w:val="41"/>
      </w:pPr>
      <w:r>
        <w:fldChar w:fldCharType="begin"/>
      </w:r>
      <w:r>
        <w:instrText xml:space="preserve"> XE "OA.ATTR_PARA:N11AF7" </w:instrText>
      </w:r>
      <w:r>
        <w:fldChar w:fldCharType="end"/>
      </w:r>
      <w:r>
        <w:t>graphics\pub01744\vol001\ch0020\20-28_001.r001.tiff</w:t>
      </w:r>
    </w:p>
    <w:p w14:paraId="49EAC6C1">
      <w:pPr>
        <w:pStyle w:val="41"/>
      </w:pPr>
      <w:r>
        <w:fldChar w:fldCharType="begin"/>
      </w:r>
      <w:r>
        <w:instrText xml:space="preserve"> XE "OA.ATTR_PARA:N11B02" </w:instrText>
      </w:r>
      <w:r>
        <w:fldChar w:fldCharType="end"/>
      </w:r>
      <w:r>
        <w:t>graphics\pub01744\vol001\ch0020\20-28_001.r001.pdf</w:t>
      </w:r>
    </w:p>
    <w:p w14:paraId="6BA58D0D">
      <w:pPr>
        <w:pStyle w:val="46"/>
      </w:pPr>
      <w:r>
        <w:fldChar w:fldCharType="begin"/>
      </w:r>
      <w:r>
        <w:instrText xml:space="preserve"> XE "desig:N11B26:Heading 1" </w:instrText>
      </w:r>
      <w:r>
        <w:fldChar w:fldCharType="end"/>
      </w:r>
      <w:r>
        <w:t xml:space="preserve">§ 20.29 </w:t>
      </w:r>
      <w:r>
        <w:fldChar w:fldCharType="begin"/>
      </w:r>
      <w:r>
        <w:instrText xml:space="preserve"> XE "title:N11B2A:Heading 1" </w:instrText>
      </w:r>
      <w:r>
        <w:fldChar w:fldCharType="end"/>
      </w:r>
      <w:r>
        <w:t xml:space="preserve">JD-FM-219—Guardian </w:t>
      </w:r>
      <w:r>
        <w:rPr>
          <w:b/>
          <w:i/>
          <w:iCs/>
        </w:rPr>
        <w:t>ad Litem</w:t>
      </w:r>
      <w:r>
        <w:t>, Request for Status Conference</w:t>
      </w:r>
    </w:p>
    <w:p w14:paraId="527473ED">
      <w:pPr>
        <w:pStyle w:val="50"/>
      </w:pPr>
      <w:r>
        <w:fldChar w:fldCharType="begin"/>
      </w:r>
      <w:r>
        <w:instrText xml:space="preserve"> XE "desig:N11B46" </w:instrText>
      </w:r>
      <w:r>
        <w:fldChar w:fldCharType="end"/>
      </w:r>
      <w:r>
        <w:br w:type="textWrapping"/>
      </w:r>
      <w:r>
        <w:t xml:space="preserve">20.29.1 </w:t>
      </w:r>
      <w:r>
        <w:fldChar w:fldCharType="begin"/>
      </w:r>
      <w:r>
        <w:instrText xml:space="preserve"> XE "title:N11B4A" </w:instrText>
      </w:r>
      <w:r>
        <w:fldChar w:fldCharType="end"/>
      </w:r>
      <w:r>
        <w:t xml:space="preserve">Guardian </w:t>
      </w:r>
      <w:r>
        <w:rPr>
          <w:b/>
          <w:i/>
          <w:iCs/>
        </w:rPr>
        <w:t>ad Litem</w:t>
      </w:r>
      <w:r>
        <w:t>, Request for Status Conference</w:t>
      </w:r>
    </w:p>
    <w:p w14:paraId="2CAF32D8">
      <w:pPr>
        <w:pStyle w:val="41"/>
      </w:pPr>
      <w:r>
        <w:fldChar w:fldCharType="begin"/>
      </w:r>
      <w:r>
        <w:instrText xml:space="preserve"> XE "OA.ATTR_PARA:N11B99" </w:instrText>
      </w:r>
      <w:r>
        <w:fldChar w:fldCharType="end"/>
      </w:r>
      <w:r>
        <w:t>graphics\pub01744\vol001\ch0020\20-29_001.r001.tiff</w:t>
      </w:r>
    </w:p>
    <w:p w14:paraId="54E8352C">
      <w:pPr>
        <w:pStyle w:val="41"/>
      </w:pPr>
      <w:r>
        <w:fldChar w:fldCharType="begin"/>
      </w:r>
      <w:r>
        <w:instrText xml:space="preserve"> XE "OA.ATTR_PARA:N11BA4" </w:instrText>
      </w:r>
      <w:r>
        <w:fldChar w:fldCharType="end"/>
      </w:r>
      <w:r>
        <w:t>graphics\pub01744\vol001\ch0020\20-29_001.r001.pdf</w:t>
      </w:r>
    </w:p>
    <w:p w14:paraId="25170CDC">
      <w:pPr>
        <w:pStyle w:val="46"/>
      </w:pPr>
      <w:r>
        <w:fldChar w:fldCharType="begin"/>
      </w:r>
      <w:r>
        <w:instrText xml:space="preserve"> XE "desig:N11BD2:Heading 1" </w:instrText>
      </w:r>
      <w:r>
        <w:fldChar w:fldCharType="end"/>
      </w:r>
      <w:r>
        <w:t xml:space="preserve">§ 20.30 </w:t>
      </w:r>
      <w:r>
        <w:fldChar w:fldCharType="begin"/>
      </w:r>
      <w:r>
        <w:instrText xml:space="preserve"> XE "title:N11BD6:Heading 1" </w:instrText>
      </w:r>
      <w:r>
        <w:fldChar w:fldCharType="end"/>
      </w:r>
      <w:r>
        <w:t>JD-FM-220—Worksheet for CT Child Support and Arrearage Guidelines</w:t>
      </w:r>
    </w:p>
    <w:p w14:paraId="57DB04D8">
      <w:pPr>
        <w:pStyle w:val="50"/>
      </w:pPr>
      <w:r>
        <w:fldChar w:fldCharType="begin"/>
      </w:r>
      <w:r>
        <w:instrText xml:space="preserve"> XE "desig:N11BEE" </w:instrText>
      </w:r>
      <w:r>
        <w:fldChar w:fldCharType="end"/>
      </w:r>
      <w:r>
        <w:br w:type="textWrapping"/>
      </w:r>
      <w:r>
        <w:t xml:space="preserve">20.30.1 </w:t>
      </w:r>
      <w:r>
        <w:fldChar w:fldCharType="begin"/>
      </w:r>
      <w:r>
        <w:instrText xml:space="preserve"> XE "title:N11BF2" </w:instrText>
      </w:r>
      <w:r>
        <w:fldChar w:fldCharType="end"/>
      </w:r>
      <w:r>
        <w:t>Worksheet for CT Child Support and Arrearage Guidelines</w:t>
      </w:r>
    </w:p>
    <w:p w14:paraId="3D9FB59A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DA33318">
      <w:pPr>
        <w:pStyle w:val="46"/>
      </w:pPr>
      <w:r>
        <w:fldChar w:fldCharType="begin"/>
      </w:r>
      <w:r>
        <w:instrText xml:space="preserve"> XE "desig:N11C6F:Heading 1" </w:instrText>
      </w:r>
      <w:r>
        <w:fldChar w:fldCharType="end"/>
      </w:r>
      <w:r>
        <w:t xml:space="preserve">§ 20.31 </w:t>
      </w:r>
      <w:r>
        <w:fldChar w:fldCharType="begin"/>
      </w:r>
      <w:r>
        <w:instrText xml:space="preserve"> XE "title:N11C73:Heading 1" </w:instrText>
      </w:r>
      <w:r>
        <w:fldChar w:fldCharType="end"/>
      </w:r>
      <w:r>
        <w:t>JD-F-221—Verified Petition for Visitation—Grandparents and Third Parties</w:t>
      </w:r>
    </w:p>
    <w:p w14:paraId="7AF863FF">
      <w:pPr>
        <w:pStyle w:val="50"/>
      </w:pPr>
      <w:r>
        <w:fldChar w:fldCharType="begin"/>
      </w:r>
      <w:r>
        <w:instrText xml:space="preserve"> XE "desig:N11C8B" </w:instrText>
      </w:r>
      <w:r>
        <w:fldChar w:fldCharType="end"/>
      </w:r>
      <w:r>
        <w:br w:type="textWrapping"/>
      </w:r>
      <w:r>
        <w:t xml:space="preserve">20.31.1 </w:t>
      </w:r>
      <w:r>
        <w:fldChar w:fldCharType="begin"/>
      </w:r>
      <w:r>
        <w:instrText xml:space="preserve"> XE "title:N11C8F" </w:instrText>
      </w:r>
      <w:r>
        <w:fldChar w:fldCharType="end"/>
      </w:r>
      <w:r>
        <w:t>Verified Petition for Visitation—Grandparents and Third Parties</w:t>
      </w:r>
    </w:p>
    <w:p w14:paraId="334E8C3B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3EB47ED">
      <w:pPr>
        <w:pStyle w:val="46"/>
      </w:pPr>
      <w:r>
        <w:fldChar w:fldCharType="begin"/>
      </w:r>
      <w:r>
        <w:instrText xml:space="preserve"> XE "desig:N11D15:Heading 1" </w:instrText>
      </w:r>
      <w:r>
        <w:fldChar w:fldCharType="end"/>
      </w:r>
      <w:r>
        <w:t xml:space="preserve">§ 20.32 </w:t>
      </w:r>
      <w:r>
        <w:fldChar w:fldCharType="begin"/>
      </w:r>
      <w:r>
        <w:instrText xml:space="preserve"> XE "title:N11D19:Heading 1" </w:instrText>
      </w:r>
      <w:r>
        <w:fldChar w:fldCharType="end"/>
      </w:r>
      <w:r>
        <w:t>JD-FM-222—Application for Emergency Ex Parte Order of Custody</w:t>
      </w:r>
    </w:p>
    <w:p w14:paraId="16B0F999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C1B601F">
      <w:pPr>
        <w:pStyle w:val="50"/>
      </w:pPr>
      <w:r>
        <w:fldChar w:fldCharType="begin"/>
      </w:r>
      <w:r>
        <w:instrText xml:space="preserve"> XE "desig:N11D66" </w:instrText>
      </w:r>
      <w:r>
        <w:fldChar w:fldCharType="end"/>
      </w:r>
      <w:r>
        <w:br w:type="textWrapping"/>
      </w:r>
      <w:r>
        <w:t xml:space="preserve">20.32.1 </w:t>
      </w:r>
      <w:r>
        <w:fldChar w:fldCharType="begin"/>
      </w:r>
      <w:r>
        <w:instrText xml:space="preserve"> XE "title:N11D6A" </w:instrText>
      </w:r>
      <w:r>
        <w:fldChar w:fldCharType="end"/>
      </w:r>
      <w:r>
        <w:t>Application for Emergency Ex Parte Order of Custody</w:t>
      </w:r>
    </w:p>
    <w:p w14:paraId="46004CA6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A5F69BA">
      <w:pPr>
        <w:pStyle w:val="46"/>
      </w:pPr>
      <w:r>
        <w:fldChar w:fldCharType="begin"/>
      </w:r>
      <w:r>
        <w:instrText xml:space="preserve"> XE "desig:N11DEE:Heading 1" </w:instrText>
      </w:r>
      <w:r>
        <w:fldChar w:fldCharType="end"/>
      </w:r>
      <w:r>
        <w:t xml:space="preserve">§ 20.33 </w:t>
      </w:r>
      <w:r>
        <w:fldChar w:fldCharType="begin"/>
      </w:r>
      <w:r>
        <w:instrText xml:space="preserve"> XE "title:N11DF2:Heading 1" </w:instrText>
      </w:r>
      <w:r>
        <w:fldChar w:fldCharType="end"/>
      </w:r>
      <w:r>
        <w:t xml:space="preserve">JD-FM-225—Affidavit of Expenses of Counsel or Guardian </w:t>
      </w:r>
      <w:r>
        <w:rPr>
          <w:i/>
          <w:iCs/>
        </w:rPr>
        <w:t>ad Litem</w:t>
      </w:r>
      <w:r>
        <w:t xml:space="preserve"> for Minor Child or Children</w:t>
      </w:r>
    </w:p>
    <w:p w14:paraId="3D0186B7">
      <w:pPr>
        <w:pStyle w:val="50"/>
      </w:pPr>
      <w:r>
        <w:fldChar w:fldCharType="begin"/>
      </w:r>
      <w:r>
        <w:instrText xml:space="preserve"> XE "desig:N11E0E" </w:instrText>
      </w:r>
      <w:r>
        <w:fldChar w:fldCharType="end"/>
      </w:r>
      <w:r>
        <w:br w:type="textWrapping"/>
      </w:r>
      <w:r>
        <w:t xml:space="preserve">20.33.1 </w:t>
      </w:r>
      <w:r>
        <w:fldChar w:fldCharType="begin"/>
      </w:r>
      <w:r>
        <w:instrText xml:space="preserve"> XE "title:N11E12" </w:instrText>
      </w:r>
      <w:r>
        <w:fldChar w:fldCharType="end"/>
      </w:r>
      <w:r>
        <w:t xml:space="preserve">Affidavit of Expenses of Counsel or Guardian </w:t>
      </w:r>
      <w:r>
        <w:rPr>
          <w:i/>
          <w:iCs/>
        </w:rPr>
        <w:t>ad Litem</w:t>
      </w:r>
      <w:r>
        <w:t xml:space="preserve"> for Minor Child or Children</w:t>
      </w:r>
    </w:p>
    <w:p w14:paraId="230D3BE7">
      <w:pPr>
        <w:pStyle w:val="41"/>
      </w:pPr>
      <w:r>
        <w:fldChar w:fldCharType="begin"/>
      </w:r>
      <w:r>
        <w:instrText xml:space="preserve"> XE "OA.ATTR_PARA:N11E61" </w:instrText>
      </w:r>
      <w:r>
        <w:fldChar w:fldCharType="end"/>
      </w:r>
      <w:r>
        <w:t>graphics\pub01744\vol001\ch0020\20-33_001.r001.tiff</w:t>
      </w:r>
    </w:p>
    <w:p w14:paraId="2EE8C9BA">
      <w:pPr>
        <w:pStyle w:val="41"/>
      </w:pPr>
      <w:r>
        <w:fldChar w:fldCharType="begin"/>
      </w:r>
      <w:r>
        <w:instrText xml:space="preserve"> XE "OA.ATTR_PARA:N11E6C" </w:instrText>
      </w:r>
      <w:r>
        <w:fldChar w:fldCharType="end"/>
      </w:r>
      <w:r>
        <w:t>graphics\pub01744\vol001\ch0020\20-33_001.r001.pdf</w:t>
      </w:r>
    </w:p>
    <w:p w14:paraId="27E02A7E">
      <w:pPr>
        <w:pStyle w:val="46"/>
      </w:pPr>
      <w:r>
        <w:fldChar w:fldCharType="begin"/>
      </w:r>
      <w:r>
        <w:instrText xml:space="preserve"> XE "desig:N11E88:Heading 1" </w:instrText>
      </w:r>
      <w:r>
        <w:fldChar w:fldCharType="end"/>
      </w:r>
      <w:r>
        <w:t xml:space="preserve">§ 20.34 </w:t>
      </w:r>
      <w:r>
        <w:fldChar w:fldCharType="begin"/>
      </w:r>
      <w:r>
        <w:instrText xml:space="preserve"> XE "title:N11E8C:Heading 1" </w:instrText>
      </w:r>
      <w:r>
        <w:fldChar w:fldCharType="end"/>
      </w:r>
      <w:r>
        <w:t>JD-FM-231—Agreement Form</w:t>
      </w:r>
    </w:p>
    <w:p w14:paraId="3A4FB6BD">
      <w:pPr>
        <w:pStyle w:val="50"/>
      </w:pPr>
      <w:r>
        <w:fldChar w:fldCharType="begin"/>
      </w:r>
      <w:r>
        <w:instrText xml:space="preserve"> XE "desig:N11EA4" </w:instrText>
      </w:r>
      <w:r>
        <w:fldChar w:fldCharType="end"/>
      </w:r>
      <w:r>
        <w:br w:type="textWrapping"/>
      </w:r>
      <w:r>
        <w:t xml:space="preserve">20.34.1 </w:t>
      </w:r>
      <w:r>
        <w:fldChar w:fldCharType="begin"/>
      </w:r>
      <w:r>
        <w:instrText xml:space="preserve"> XE "title:N11EA8" </w:instrText>
      </w:r>
      <w:r>
        <w:fldChar w:fldCharType="end"/>
      </w:r>
      <w:r>
        <w:t>Agreement Form</w:t>
      </w:r>
    </w:p>
    <w:p w14:paraId="5024702F">
      <w:pPr>
        <w:pStyle w:val="41"/>
      </w:pPr>
      <w:r>
        <w:fldChar w:fldCharType="begin"/>
      </w:r>
      <w:r>
        <w:instrText xml:space="preserve"> XE "OA.ATTR_PARA:N11EF3" </w:instrText>
      </w:r>
      <w:r>
        <w:fldChar w:fldCharType="end"/>
      </w:r>
      <w:r>
        <w:t>graphics\pub01744\vol001\ch0020\20-34_001.r001.tiff</w:t>
      </w:r>
    </w:p>
    <w:p w14:paraId="1682CF15">
      <w:pPr>
        <w:pStyle w:val="41"/>
      </w:pPr>
      <w:r>
        <w:fldChar w:fldCharType="begin"/>
      </w:r>
      <w:r>
        <w:instrText xml:space="preserve"> XE "OA.ATTR_PARA:N11EFE" </w:instrText>
      </w:r>
      <w:r>
        <w:fldChar w:fldCharType="end"/>
      </w:r>
      <w:r>
        <w:t>graphics\pub01744\vol001\ch0020\20-34_001.r001.pdf</w:t>
      </w:r>
    </w:p>
    <w:p w14:paraId="51B7C263">
      <w:pPr>
        <w:pStyle w:val="46"/>
      </w:pPr>
      <w:r>
        <w:fldChar w:fldCharType="begin"/>
      </w:r>
      <w:r>
        <w:instrText xml:space="preserve"> XE "desig:N11F1A:Heading 1" </w:instrText>
      </w:r>
      <w:r>
        <w:fldChar w:fldCharType="end"/>
      </w:r>
      <w:r>
        <w:t xml:space="preserve">§ 20.35 </w:t>
      </w:r>
      <w:r>
        <w:fldChar w:fldCharType="begin"/>
      </w:r>
      <w:r>
        <w:instrText xml:space="preserve"> XE "title:N11F1E:Heading 1" </w:instrText>
      </w:r>
      <w:r>
        <w:fldChar w:fldCharType="end"/>
      </w:r>
      <w:r>
        <w:t xml:space="preserve">JD-FM-232—Periodic Review Worksheet—Fees Charged by Counsel or Guardian </w:t>
      </w:r>
      <w:r>
        <w:rPr>
          <w:i/>
          <w:iCs/>
        </w:rPr>
        <w:t>ad Litem</w:t>
      </w:r>
      <w:r>
        <w:t xml:space="preserve"> </w:t>
      </w:r>
    </w:p>
    <w:p w14:paraId="37035136">
      <w:pPr>
        <w:pStyle w:val="50"/>
      </w:pPr>
      <w:r>
        <w:fldChar w:fldCharType="begin"/>
      </w:r>
      <w:r>
        <w:instrText xml:space="preserve"> XE "desig:N11F39" </w:instrText>
      </w:r>
      <w:r>
        <w:fldChar w:fldCharType="end"/>
      </w:r>
      <w:r>
        <w:br w:type="textWrapping"/>
      </w:r>
      <w:r>
        <w:t xml:space="preserve">20.35.1 </w:t>
      </w:r>
      <w:r>
        <w:fldChar w:fldCharType="begin"/>
      </w:r>
      <w:r>
        <w:instrText xml:space="preserve"> XE "title:N11F3D" </w:instrText>
      </w:r>
      <w:r>
        <w:fldChar w:fldCharType="end"/>
      </w:r>
      <w:r>
        <w:t xml:space="preserve">Periodic Review Worksheet—Fees Charged by Counsel or Guardian </w:t>
      </w:r>
      <w:r>
        <w:rPr>
          <w:i/>
          <w:iCs/>
        </w:rPr>
        <w:t>ad Litem</w:t>
      </w:r>
      <w:r>
        <w:t xml:space="preserve"> </w:t>
      </w:r>
    </w:p>
    <w:p w14:paraId="5F1332B1">
      <w:pPr>
        <w:pStyle w:val="41"/>
      </w:pPr>
      <w:r>
        <w:fldChar w:fldCharType="begin"/>
      </w:r>
      <w:r>
        <w:instrText xml:space="preserve"> XE "OA.ATTR_PARA:N11F8D" </w:instrText>
      </w:r>
      <w:r>
        <w:fldChar w:fldCharType="end"/>
      </w:r>
      <w:r>
        <w:t>graphics\pub01744\vol001\ch0020\20-35_001.r001.tiff</w:t>
      </w:r>
    </w:p>
    <w:p w14:paraId="5EB26014">
      <w:pPr>
        <w:pStyle w:val="41"/>
      </w:pPr>
      <w:r>
        <w:fldChar w:fldCharType="begin"/>
      </w:r>
      <w:r>
        <w:instrText xml:space="preserve"> XE "OA.ATTR_PARA:N11F98" </w:instrText>
      </w:r>
      <w:r>
        <w:fldChar w:fldCharType="end"/>
      </w:r>
      <w:r>
        <w:t>graphics\pub01744\vol001\ch0020\20-35_001.r001.pdf</w:t>
      </w:r>
    </w:p>
    <w:p w14:paraId="1FE91CE0">
      <w:pPr>
        <w:pStyle w:val="46"/>
      </w:pPr>
      <w:r>
        <w:fldChar w:fldCharType="begin"/>
      </w:r>
      <w:r>
        <w:instrText xml:space="preserve"> XE "desig:N11FB4:Heading 1" </w:instrText>
      </w:r>
      <w:r>
        <w:fldChar w:fldCharType="end"/>
      </w:r>
      <w:r>
        <w:t xml:space="preserve">§ 20.36 </w:t>
      </w:r>
      <w:r>
        <w:fldChar w:fldCharType="begin"/>
      </w:r>
      <w:r>
        <w:instrText xml:space="preserve"> XE "title:N11FB8:Heading 1" </w:instrText>
      </w:r>
      <w:r>
        <w:fldChar w:fldCharType="end"/>
      </w:r>
      <w:r>
        <w:t>JD-FM-233—Supplemental Affidavit and Request for Orders of Maintenance</w:t>
      </w:r>
    </w:p>
    <w:p w14:paraId="0B010DD5">
      <w:pPr>
        <w:pStyle w:val="50"/>
      </w:pPr>
      <w:r>
        <w:fldChar w:fldCharType="begin"/>
      </w:r>
      <w:r>
        <w:instrText xml:space="preserve"> XE "desig:N11FD0" </w:instrText>
      </w:r>
      <w:r>
        <w:fldChar w:fldCharType="end"/>
      </w:r>
      <w:r>
        <w:br w:type="textWrapping"/>
      </w:r>
      <w:r>
        <w:t xml:space="preserve">20.36.1 </w:t>
      </w:r>
      <w:r>
        <w:fldChar w:fldCharType="begin"/>
      </w:r>
      <w:r>
        <w:instrText xml:space="preserve"> XE "title:N11FD4" </w:instrText>
      </w:r>
      <w:r>
        <w:fldChar w:fldCharType="end"/>
      </w:r>
      <w:r>
        <w:t>Supplemental Affidavit and Request for Orders of Maintenance</w:t>
      </w:r>
    </w:p>
    <w:p w14:paraId="047415C5">
      <w:pPr>
        <w:pStyle w:val="41"/>
      </w:pPr>
      <w:r>
        <w:fldChar w:fldCharType="begin"/>
      </w:r>
      <w:r>
        <w:instrText xml:space="preserve"> XE "OA.ATTR_PARA:N1201F" </w:instrText>
      </w:r>
      <w:r>
        <w:fldChar w:fldCharType="end"/>
      </w:r>
      <w:r>
        <w:t>graphics\pub01744\vol001\ch0020\20-36_001.r001.tiff</w:t>
      </w:r>
    </w:p>
    <w:p w14:paraId="280D1492">
      <w:pPr>
        <w:pStyle w:val="41"/>
      </w:pPr>
      <w:r>
        <w:fldChar w:fldCharType="begin"/>
      </w:r>
      <w:r>
        <w:instrText xml:space="preserve"> XE "OA.ATTR_PARA:N1202A" </w:instrText>
      </w:r>
      <w:r>
        <w:fldChar w:fldCharType="end"/>
      </w:r>
      <w:r>
        <w:t>graphics\pub01744\vol001\ch0020\20-36_001.r001.pdf</w:t>
      </w:r>
    </w:p>
    <w:p w14:paraId="6137D6A0">
      <w:pPr>
        <w:pStyle w:val="46"/>
      </w:pPr>
      <w:r>
        <w:fldChar w:fldCharType="begin"/>
      </w:r>
      <w:r>
        <w:instrText xml:space="preserve"> XE "desig:N12053:Heading 1" </w:instrText>
      </w:r>
      <w:r>
        <w:fldChar w:fldCharType="end"/>
      </w:r>
      <w:r>
        <w:t xml:space="preserve">§ 20.37 </w:t>
      </w:r>
      <w:r>
        <w:fldChar w:fldCharType="begin"/>
      </w:r>
      <w:r>
        <w:instrText xml:space="preserve"> XE "title:N12057:Heading 1" </w:instrText>
      </w:r>
      <w:r>
        <w:fldChar w:fldCharType="end"/>
      </w:r>
      <w:r>
        <w:t>JD-CL-12—Appearance</w:t>
      </w:r>
    </w:p>
    <w:p w14:paraId="54CA8A63">
      <w:pPr>
        <w:pStyle w:val="50"/>
      </w:pPr>
      <w:r>
        <w:fldChar w:fldCharType="begin"/>
      </w:r>
      <w:r>
        <w:instrText xml:space="preserve"> XE "desig:N1206F" </w:instrText>
      </w:r>
      <w:r>
        <w:fldChar w:fldCharType="end"/>
      </w:r>
      <w:r>
        <w:br w:type="textWrapping"/>
      </w:r>
      <w:r>
        <w:t xml:space="preserve">20.37.1 </w:t>
      </w:r>
      <w:r>
        <w:fldChar w:fldCharType="begin"/>
      </w:r>
      <w:r>
        <w:instrText xml:space="preserve"> XE "title:N12073" </w:instrText>
      </w:r>
      <w:r>
        <w:fldChar w:fldCharType="end"/>
      </w:r>
      <w:r>
        <w:t>Appearance</w:t>
      </w:r>
    </w:p>
    <w:p w14:paraId="1F246F11">
      <w:pPr>
        <w:pStyle w:val="41"/>
      </w:pPr>
      <w:r>
        <w:fldChar w:fldCharType="begin"/>
      </w:r>
      <w:r>
        <w:instrText xml:space="preserve"> XE "OA.ATTR_PARA:N120C2" </w:instrText>
      </w:r>
      <w:r>
        <w:fldChar w:fldCharType="end"/>
      </w:r>
      <w:r>
        <w:t>graphics\pub01744\vol001\ch0020\20-37_001.r001.tiff</w:t>
      </w:r>
    </w:p>
    <w:p w14:paraId="763EB505">
      <w:pPr>
        <w:pStyle w:val="41"/>
      </w:pPr>
      <w:r>
        <w:fldChar w:fldCharType="begin"/>
      </w:r>
      <w:r>
        <w:instrText xml:space="preserve"> XE "OA.ATTR_PARA:N120CD" </w:instrText>
      </w:r>
      <w:r>
        <w:fldChar w:fldCharType="end"/>
      </w:r>
      <w:r>
        <w:t>graphics\pub01744\vol001\ch0020\20-37_001.r001.pdf</w:t>
      </w:r>
    </w:p>
    <w:p w14:paraId="5ECDA55F">
      <w:pPr>
        <w:pStyle w:val="46"/>
      </w:pPr>
      <w:r>
        <w:fldChar w:fldCharType="begin"/>
      </w:r>
      <w:r>
        <w:instrText xml:space="preserve"> XE "desig:N120F6:Heading 1" </w:instrText>
      </w:r>
      <w:r>
        <w:fldChar w:fldCharType="end"/>
      </w:r>
      <w:r>
        <w:t xml:space="preserve">§ 20.38 </w:t>
      </w:r>
      <w:r>
        <w:fldChar w:fldCharType="begin"/>
      </w:r>
      <w:r>
        <w:instrText xml:space="preserve"> XE "title:N120FA:Heading 1" </w:instrText>
      </w:r>
      <w:r>
        <w:fldChar w:fldCharType="end"/>
      </w:r>
      <w:r>
        <w:t>Family Matters Standing Orders</w:t>
      </w:r>
    </w:p>
    <w:p w14:paraId="00EB43D3">
      <w:pPr>
        <w:pStyle w:val="50"/>
      </w:pPr>
      <w:r>
        <w:fldChar w:fldCharType="begin"/>
      </w:r>
      <w:r>
        <w:instrText xml:space="preserve"> XE "desig:N12112" </w:instrText>
      </w:r>
      <w:r>
        <w:fldChar w:fldCharType="end"/>
      </w:r>
      <w:r>
        <w:br w:type="textWrapping"/>
      </w:r>
      <w:r>
        <w:t xml:space="preserve">20.38.1 </w:t>
      </w:r>
      <w:r>
        <w:fldChar w:fldCharType="begin"/>
      </w:r>
      <w:r>
        <w:instrText xml:space="preserve"> XE "title:N12116" </w:instrText>
      </w:r>
      <w:r>
        <w:fldChar w:fldCharType="end"/>
      </w:r>
      <w:r>
        <w:t>Family Matters Standing Orders</w:t>
      </w:r>
    </w:p>
    <w:p w14:paraId="31C08551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81B639C">
      <w:pPr>
        <w:pStyle w:val="46"/>
      </w:pPr>
      <w:r>
        <w:fldChar w:fldCharType="begin"/>
      </w:r>
      <w:r>
        <w:instrText xml:space="preserve"> XE "desig:N121BD:Heading 1" </w:instrText>
      </w:r>
      <w:r>
        <w:fldChar w:fldCharType="end"/>
      </w:r>
      <w:r>
        <w:t xml:space="preserve">§ 20.39 </w:t>
      </w:r>
      <w:r>
        <w:fldChar w:fldCharType="begin"/>
      </w:r>
      <w:r>
        <w:instrText xml:space="preserve"> XE "title:N121C1:Heading 1" </w:instrText>
      </w:r>
      <w:r>
        <w:fldChar w:fldCharType="end"/>
      </w:r>
      <w:r>
        <w:t>JD-CV-3—Wage Execution, Proceedings, Application, Order, Execution</w:t>
      </w:r>
    </w:p>
    <w:p w14:paraId="0318A112">
      <w:pPr>
        <w:pStyle w:val="50"/>
      </w:pPr>
      <w:r>
        <w:fldChar w:fldCharType="begin"/>
      </w:r>
      <w:r>
        <w:instrText xml:space="preserve"> XE "desig:N121D9" </w:instrText>
      </w:r>
      <w:r>
        <w:fldChar w:fldCharType="end"/>
      </w:r>
      <w:r>
        <w:br w:type="textWrapping"/>
      </w:r>
      <w:r>
        <w:t xml:space="preserve">20.39.1 </w:t>
      </w:r>
      <w:r>
        <w:fldChar w:fldCharType="begin"/>
      </w:r>
      <w:r>
        <w:instrText xml:space="preserve"> XE "title:N121DD" </w:instrText>
      </w:r>
      <w:r>
        <w:fldChar w:fldCharType="end"/>
      </w:r>
      <w:r>
        <w:t>Wage Execution, Proceedings, Application, Order, Execution</w:t>
      </w:r>
    </w:p>
    <w:p w14:paraId="1ECC6803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67D95E47">
      <w:pPr>
        <w:pStyle w:val="46"/>
      </w:pPr>
      <w:r>
        <w:fldChar w:fldCharType="begin"/>
      </w:r>
      <w:r>
        <w:instrText xml:space="preserve"> XE "desig:N1226B:Heading 1" </w:instrText>
      </w:r>
      <w:r>
        <w:fldChar w:fldCharType="end"/>
      </w:r>
      <w:r>
        <w:t xml:space="preserve">§ 20.40 </w:t>
      </w:r>
      <w:r>
        <w:fldChar w:fldCharType="begin"/>
      </w:r>
      <w:r>
        <w:instrText xml:space="preserve"> XE "title:N1226F:Heading 1" </w:instrText>
      </w:r>
      <w:r>
        <w:fldChar w:fldCharType="end"/>
      </w:r>
      <w:r>
        <w:t>JD-CL-121—Limited Appearance</w:t>
      </w:r>
    </w:p>
    <w:p w14:paraId="680B8315">
      <w:pPr>
        <w:pStyle w:val="50"/>
      </w:pPr>
      <w:r>
        <w:fldChar w:fldCharType="begin"/>
      </w:r>
      <w:r>
        <w:instrText xml:space="preserve"> XE "desig:N12287" </w:instrText>
      </w:r>
      <w:r>
        <w:fldChar w:fldCharType="end"/>
      </w:r>
      <w:r>
        <w:br w:type="textWrapping"/>
      </w:r>
      <w:r>
        <w:t xml:space="preserve">20.40.1 </w:t>
      </w:r>
      <w:r>
        <w:fldChar w:fldCharType="begin"/>
      </w:r>
      <w:r>
        <w:instrText xml:space="preserve"> XE "title:N1228B" </w:instrText>
      </w:r>
      <w:r>
        <w:fldChar w:fldCharType="end"/>
      </w:r>
      <w:r>
        <w:t>Limited Appearance</w:t>
      </w:r>
    </w:p>
    <w:p w14:paraId="6EB5108A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4F5230E">
      <w:pPr>
        <w:pStyle w:val="46"/>
      </w:pPr>
      <w:r>
        <w:fldChar w:fldCharType="begin"/>
      </w:r>
      <w:r>
        <w:instrText xml:space="preserve"> XE "desig:N1231E:Heading 1" </w:instrText>
      </w:r>
      <w:r>
        <w:fldChar w:fldCharType="end"/>
      </w:r>
      <w:r>
        <w:t xml:space="preserve">§ 20.41 </w:t>
      </w:r>
      <w:r>
        <w:fldChar w:fldCharType="begin"/>
      </w:r>
      <w:r>
        <w:instrText xml:space="preserve"> XE "title:N12322:Heading 1" </w:instrText>
      </w:r>
      <w:r>
        <w:fldChar w:fldCharType="end"/>
      </w:r>
      <w:r>
        <w:t>JD-CL-122—Certificate of Completion of Limited Appearance</w:t>
      </w:r>
    </w:p>
    <w:p w14:paraId="5EB4738F">
      <w:pPr>
        <w:pStyle w:val="50"/>
      </w:pPr>
      <w:r>
        <w:fldChar w:fldCharType="begin"/>
      </w:r>
      <w:r>
        <w:instrText xml:space="preserve"> XE "desig:N1233A" </w:instrText>
      </w:r>
      <w:r>
        <w:fldChar w:fldCharType="end"/>
      </w:r>
      <w:r>
        <w:br w:type="textWrapping"/>
      </w:r>
      <w:r>
        <w:t xml:space="preserve">20.41.1 </w:t>
      </w:r>
      <w:r>
        <w:fldChar w:fldCharType="begin"/>
      </w:r>
      <w:r>
        <w:instrText xml:space="preserve"> XE "title:N1233E" </w:instrText>
      </w:r>
      <w:r>
        <w:fldChar w:fldCharType="end"/>
      </w:r>
      <w:r>
        <w:t>Certificate of Completion of Limited Appearance</w:t>
      </w:r>
    </w:p>
    <w:p w14:paraId="7846A7A5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7D840033">
      <w:pPr>
        <w:pStyle w:val="46"/>
      </w:pPr>
      <w:r>
        <w:fldChar w:fldCharType="begin"/>
      </w:r>
      <w:r>
        <w:instrText xml:space="preserve"> XE "desig:N123B0:Heading 1" </w:instrText>
      </w:r>
      <w:r>
        <w:fldChar w:fldCharType="end"/>
      </w:r>
      <w:r>
        <w:t xml:space="preserve">§ 20.42 </w:t>
      </w:r>
      <w:r>
        <w:fldChar w:fldCharType="begin"/>
      </w:r>
      <w:r>
        <w:instrText xml:space="preserve"> XE "title:N123B4:Heading 1" </w:instrText>
      </w:r>
      <w:r>
        <w:fldChar w:fldCharType="end"/>
      </w:r>
      <w:r>
        <w:t xml:space="preserve">Code of Conduct for Counsel for the Minor Child and Guardian </w:t>
      </w:r>
      <w:r>
        <w:rPr>
          <w:i/>
          <w:iCs/>
        </w:rPr>
        <w:t>ad Litem</w:t>
      </w:r>
      <w:r>
        <w:t xml:space="preserve"> </w:t>
      </w:r>
    </w:p>
    <w:p w14:paraId="04EEBC80">
      <w:pPr>
        <w:pStyle w:val="50"/>
      </w:pPr>
      <w:r>
        <w:fldChar w:fldCharType="begin"/>
      </w:r>
      <w:r>
        <w:instrText xml:space="preserve"> XE "desig:N123CF" </w:instrText>
      </w:r>
      <w:r>
        <w:fldChar w:fldCharType="end"/>
      </w:r>
      <w:r>
        <w:br w:type="textWrapping"/>
      </w:r>
      <w:r>
        <w:t xml:space="preserve">20.42.1 </w:t>
      </w:r>
      <w:r>
        <w:fldChar w:fldCharType="begin"/>
      </w:r>
      <w:r>
        <w:instrText xml:space="preserve"> XE "title:N123D3" </w:instrText>
      </w:r>
      <w:r>
        <w:fldChar w:fldCharType="end"/>
      </w:r>
      <w:r>
        <w:t xml:space="preserve">Code of Conduct for Counsel for the Minor Child and Guardian </w:t>
      </w:r>
      <w:r>
        <w:rPr>
          <w:i/>
          <w:iCs/>
        </w:rPr>
        <w:t>ad Litem</w:t>
      </w:r>
      <w:r>
        <w:t xml:space="preserve"> </w:t>
      </w:r>
    </w:p>
    <w:p w14:paraId="521E3186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4D109CB1">
      <w:pPr>
        <w:pStyle w:val="50"/>
      </w:pPr>
      <w:r>
        <w:fldChar w:fldCharType="begin"/>
      </w:r>
      <w:r>
        <w:instrText xml:space="preserve"> XE "title:N1245A" </w:instrText>
      </w:r>
      <w:r>
        <w:fldChar w:fldCharType="end"/>
      </w:r>
      <w:r>
        <w:t>MISCELLANEOUS FAMILY MATTERS FORMS</w:t>
      </w:r>
    </w:p>
    <w:p w14:paraId="7780988E">
      <w:pPr>
        <w:pStyle w:val="51"/>
        <w:rPr>
          <w:vanish w:val="0"/>
        </w:rPr>
      </w:pPr>
      <w:r>
        <w:fldChar w:fldCharType="begin"/>
      </w:r>
      <w:r>
        <w:rPr>
          <w:vanish w:val="0"/>
        </w:rPr>
        <w:instrText xml:space="preserve"> XE "title-alt:N12461" </w:instrText>
      </w:r>
      <w:r>
        <w:rPr>
          <w:vanish w:val="0"/>
        </w:rPr>
        <w:fldChar w:fldCharType="end"/>
      </w:r>
      <w:r>
        <w:rPr>
          <w:rStyle w:val="92"/>
          <w:b/>
          <w:bCs/>
          <w:vanish w:val="0"/>
        </w:rPr>
        <w:t>Forms</w:t>
      </w:r>
      <w:r>
        <w:rPr>
          <w:vanish w:val="0"/>
        </w:rPr>
        <w:t xml:space="preserve"> </w:t>
      </w:r>
    </w:p>
    <w:p w14:paraId="178D5CF3">
      <w:pPr>
        <w:pStyle w:val="46"/>
      </w:pPr>
      <w:r>
        <w:fldChar w:fldCharType="begin"/>
      </w:r>
      <w:r>
        <w:instrText xml:space="preserve"> XE "desig:N1248A:Heading 1" </w:instrText>
      </w:r>
      <w:r>
        <w:fldChar w:fldCharType="end"/>
      </w:r>
      <w:r>
        <w:t xml:space="preserve">§ 20.43 </w:t>
      </w:r>
      <w:r>
        <w:fldChar w:fldCharType="begin"/>
      </w:r>
      <w:r>
        <w:instrText xml:space="preserve"> XE "title:N1248E:Heading 1" </w:instrText>
      </w:r>
      <w:r>
        <w:fldChar w:fldCharType="end"/>
      </w:r>
      <w:r>
        <w:t>Order to Show Cause Packet</w:t>
      </w:r>
    </w:p>
    <w:p w14:paraId="376BDD2D">
      <w:pPr>
        <w:pStyle w:val="50"/>
      </w:pPr>
      <w:r>
        <w:fldChar w:fldCharType="begin"/>
      </w:r>
      <w:r>
        <w:instrText xml:space="preserve"> XE "desig:N124A6" </w:instrText>
      </w:r>
      <w:r>
        <w:fldChar w:fldCharType="end"/>
      </w:r>
      <w:r>
        <w:br w:type="textWrapping"/>
      </w:r>
      <w:r>
        <w:t xml:space="preserve">20.43.1 </w:t>
      </w:r>
      <w:r>
        <w:fldChar w:fldCharType="begin"/>
      </w:r>
      <w:r>
        <w:instrText xml:space="preserve"> XE "title:N124AA" </w:instrText>
      </w:r>
      <w:r>
        <w:fldChar w:fldCharType="end"/>
      </w:r>
      <w:r>
        <w:t>Order to Show Cause Packet</w:t>
      </w:r>
    </w:p>
    <w:p w14:paraId="1F8FF9B7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8F8BA3B">
      <w:pPr>
        <w:pStyle w:val="46"/>
      </w:pPr>
      <w:r>
        <w:fldChar w:fldCharType="begin"/>
      </w:r>
      <w:r>
        <w:instrText xml:space="preserve"> XE "desig:N1256D:Heading 1" </w:instrText>
      </w:r>
      <w:r>
        <w:fldChar w:fldCharType="end"/>
      </w:r>
      <w:r>
        <w:t xml:space="preserve">§ 20.44 </w:t>
      </w:r>
      <w:r>
        <w:fldChar w:fldCharType="begin"/>
      </w:r>
      <w:r>
        <w:instrText xml:space="preserve"> XE "title:N12571:Heading 1" </w:instrText>
      </w:r>
      <w:r>
        <w:fldChar w:fldCharType="end"/>
      </w:r>
      <w:r>
        <w:t>Motion to Withdraw Appearance</w:t>
      </w:r>
    </w:p>
    <w:p w14:paraId="4939D27F">
      <w:pPr>
        <w:pStyle w:val="50"/>
      </w:pPr>
      <w:r>
        <w:fldChar w:fldCharType="begin"/>
      </w:r>
      <w:r>
        <w:instrText xml:space="preserve"> XE "desig:N12589" </w:instrText>
      </w:r>
      <w:r>
        <w:fldChar w:fldCharType="end"/>
      </w:r>
      <w:r>
        <w:br w:type="textWrapping"/>
      </w:r>
      <w:r>
        <w:t xml:space="preserve">20.44.1 </w:t>
      </w:r>
      <w:r>
        <w:fldChar w:fldCharType="begin"/>
      </w:r>
      <w:r>
        <w:instrText xml:space="preserve"> XE "title:N1258D" </w:instrText>
      </w:r>
      <w:r>
        <w:fldChar w:fldCharType="end"/>
      </w:r>
      <w:r>
        <w:t>Motion to Withdraw Appearance</w:t>
      </w:r>
    </w:p>
    <w:p w14:paraId="10FD5C48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68DDA3D5">
      <w:pPr>
        <w:pStyle w:val="46"/>
      </w:pPr>
      <w:r>
        <w:fldChar w:fldCharType="begin"/>
      </w:r>
      <w:r>
        <w:instrText xml:space="preserve"> XE "desig:N12630:Heading 1" </w:instrText>
      </w:r>
      <w:r>
        <w:fldChar w:fldCharType="end"/>
      </w:r>
      <w:r>
        <w:t xml:space="preserve">§ 20.45 </w:t>
      </w:r>
      <w:r>
        <w:fldChar w:fldCharType="begin"/>
      </w:r>
      <w:r>
        <w:instrText xml:space="preserve"> XE "title:N12634:Heading 1" </w:instrText>
      </w:r>
      <w:r>
        <w:fldChar w:fldCharType="end"/>
      </w:r>
      <w:r>
        <w:rPr>
          <w:b/>
          <w:i/>
          <w:iCs/>
        </w:rPr>
        <w:t>Lis Pendens</w:t>
      </w:r>
      <w:r>
        <w:t xml:space="preserve"> </w:t>
      </w:r>
    </w:p>
    <w:p w14:paraId="7B74FAF6">
      <w:pPr>
        <w:pStyle w:val="50"/>
      </w:pPr>
      <w:r>
        <w:fldChar w:fldCharType="begin"/>
      </w:r>
      <w:r>
        <w:instrText xml:space="preserve"> XE "desig:N1264E" </w:instrText>
      </w:r>
      <w:r>
        <w:fldChar w:fldCharType="end"/>
      </w:r>
      <w:r>
        <w:br w:type="textWrapping"/>
      </w:r>
      <w:r>
        <w:t xml:space="preserve">20.45.1 </w:t>
      </w:r>
      <w:r>
        <w:fldChar w:fldCharType="begin"/>
      </w:r>
      <w:r>
        <w:instrText xml:space="preserve"> XE "title:N12652" </w:instrText>
      </w:r>
      <w:r>
        <w:fldChar w:fldCharType="end"/>
      </w:r>
      <w:r>
        <w:rPr>
          <w:b/>
          <w:i/>
          <w:iCs/>
        </w:rPr>
        <w:t>Lis Pendens</w:t>
      </w:r>
      <w:r>
        <w:t xml:space="preserve"> </w:t>
      </w:r>
    </w:p>
    <w:p w14:paraId="45E9D95D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09BB01BC">
      <w:pPr>
        <w:pStyle w:val="46"/>
      </w:pPr>
      <w:r>
        <w:fldChar w:fldCharType="begin"/>
      </w:r>
      <w:r>
        <w:instrText xml:space="preserve"> XE "desig:N126EF:Heading 1" </w:instrText>
      </w:r>
      <w:r>
        <w:fldChar w:fldCharType="end"/>
      </w:r>
      <w:r>
        <w:t xml:space="preserve">§ 20.46 </w:t>
      </w:r>
      <w:r>
        <w:fldChar w:fldCharType="begin"/>
      </w:r>
      <w:r>
        <w:instrText xml:space="preserve"> XE "title:N126F3:Heading 1" </w:instrText>
      </w:r>
      <w:r>
        <w:fldChar w:fldCharType="end"/>
      </w:r>
      <w:r>
        <w:t>Motion for Exclusive Possession</w:t>
      </w:r>
    </w:p>
    <w:p w14:paraId="5E9D83E8">
      <w:pPr>
        <w:pStyle w:val="50"/>
      </w:pPr>
      <w:r>
        <w:fldChar w:fldCharType="begin"/>
      </w:r>
      <w:r>
        <w:instrText xml:space="preserve"> XE "desig:N1270B" </w:instrText>
      </w:r>
      <w:r>
        <w:fldChar w:fldCharType="end"/>
      </w:r>
      <w:r>
        <w:br w:type="textWrapping"/>
      </w:r>
      <w:r>
        <w:t xml:space="preserve">20.46.1 </w:t>
      </w:r>
      <w:r>
        <w:fldChar w:fldCharType="begin"/>
      </w:r>
      <w:r>
        <w:instrText xml:space="preserve"> XE "title:N1270F" </w:instrText>
      </w:r>
      <w:r>
        <w:fldChar w:fldCharType="end"/>
      </w:r>
      <w:r>
        <w:t>Motion for Exclusive Possession</w:t>
      </w:r>
    </w:p>
    <w:p w14:paraId="72D9E1E2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76EF71A9">
      <w:pPr>
        <w:pStyle w:val="46"/>
      </w:pPr>
      <w:r>
        <w:fldChar w:fldCharType="begin"/>
      </w:r>
      <w:r>
        <w:instrText xml:space="preserve"> XE "desig:N1279B:Heading 1" </w:instrText>
      </w:r>
      <w:r>
        <w:fldChar w:fldCharType="end"/>
      </w:r>
      <w:r>
        <w:t xml:space="preserve">§ 20.47 </w:t>
      </w:r>
      <w:r>
        <w:fldChar w:fldCharType="begin"/>
      </w:r>
      <w:r>
        <w:instrText xml:space="preserve"> XE "title:N1279F:Heading 1" </w:instrText>
      </w:r>
      <w:r>
        <w:fldChar w:fldCharType="end"/>
      </w:r>
      <w:r>
        <w:rPr>
          <w:b/>
          <w:i/>
          <w:iCs/>
        </w:rPr>
        <w:t>Ex Parte</w:t>
      </w:r>
      <w:r>
        <w:t xml:space="preserve"> Injunction</w:t>
      </w:r>
    </w:p>
    <w:p w14:paraId="68476B94">
      <w:pPr>
        <w:pStyle w:val="50"/>
      </w:pPr>
      <w:r>
        <w:fldChar w:fldCharType="begin"/>
      </w:r>
      <w:r>
        <w:instrText xml:space="preserve"> XE "desig:N127BA" </w:instrText>
      </w:r>
      <w:r>
        <w:fldChar w:fldCharType="end"/>
      </w:r>
      <w:r>
        <w:br w:type="textWrapping"/>
      </w:r>
      <w:r>
        <w:t xml:space="preserve">20.47.1 </w:t>
      </w:r>
      <w:r>
        <w:fldChar w:fldCharType="begin"/>
      </w:r>
      <w:r>
        <w:instrText xml:space="preserve"> XE "title:N127BE" </w:instrText>
      </w:r>
      <w:r>
        <w:fldChar w:fldCharType="end"/>
      </w:r>
      <w:r>
        <w:rPr>
          <w:b/>
          <w:i/>
          <w:iCs/>
        </w:rPr>
        <w:t>Ex Parte</w:t>
      </w:r>
      <w:r>
        <w:t xml:space="preserve"> Injunction</w:t>
      </w:r>
    </w:p>
    <w:p w14:paraId="60C8B3A8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6263FB7A">
      <w:pPr>
        <w:pStyle w:val="46"/>
      </w:pPr>
      <w:r>
        <w:fldChar w:fldCharType="begin"/>
      </w:r>
      <w:r>
        <w:instrText xml:space="preserve"> XE "desig:N12857:Heading 1" </w:instrText>
      </w:r>
      <w:r>
        <w:fldChar w:fldCharType="end"/>
      </w:r>
      <w:r>
        <w:t xml:space="preserve">§ 20.48 </w:t>
      </w:r>
      <w:r>
        <w:fldChar w:fldCharType="begin"/>
      </w:r>
      <w:r>
        <w:instrText xml:space="preserve"> XE "title:N1285B:Heading 1" </w:instrText>
      </w:r>
      <w:r>
        <w:fldChar w:fldCharType="end"/>
      </w:r>
      <w:r>
        <w:t>Notice of Deposition</w:t>
      </w:r>
    </w:p>
    <w:p w14:paraId="12CA245F">
      <w:pPr>
        <w:pStyle w:val="50"/>
      </w:pPr>
      <w:r>
        <w:fldChar w:fldCharType="begin"/>
      </w:r>
      <w:r>
        <w:instrText xml:space="preserve"> XE "desig:N12873" </w:instrText>
      </w:r>
      <w:r>
        <w:fldChar w:fldCharType="end"/>
      </w:r>
      <w:r>
        <w:br w:type="textWrapping"/>
      </w:r>
      <w:r>
        <w:t xml:space="preserve">20.48.1 </w:t>
      </w:r>
      <w:r>
        <w:fldChar w:fldCharType="begin"/>
      </w:r>
      <w:r>
        <w:instrText xml:space="preserve"> XE "title:N12877" </w:instrText>
      </w:r>
      <w:r>
        <w:fldChar w:fldCharType="end"/>
      </w:r>
      <w:r>
        <w:t>Notice of Deposition</w:t>
      </w:r>
    </w:p>
    <w:p w14:paraId="38D3814D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F98BE14">
      <w:pPr>
        <w:pStyle w:val="46"/>
      </w:pPr>
      <w:r>
        <w:fldChar w:fldCharType="begin"/>
      </w:r>
      <w:r>
        <w:instrText xml:space="preserve"> XE "desig:N12904:Heading 1" </w:instrText>
      </w:r>
      <w:r>
        <w:fldChar w:fldCharType="end"/>
      </w:r>
      <w:r>
        <w:t xml:space="preserve">§ 20.49 </w:t>
      </w:r>
      <w:r>
        <w:fldChar w:fldCharType="begin"/>
      </w:r>
      <w:r>
        <w:instrText xml:space="preserve"> XE "title:N12908:Heading 1" </w:instrText>
      </w:r>
      <w:r>
        <w:fldChar w:fldCharType="end"/>
      </w:r>
      <w:r>
        <w:t>Notice of Deposition to Preserve Testimony</w:t>
      </w:r>
    </w:p>
    <w:p w14:paraId="0C76DCA9">
      <w:pPr>
        <w:pStyle w:val="50"/>
      </w:pPr>
      <w:r>
        <w:fldChar w:fldCharType="begin"/>
      </w:r>
      <w:r>
        <w:instrText xml:space="preserve"> XE "desig:N12920" </w:instrText>
      </w:r>
      <w:r>
        <w:fldChar w:fldCharType="end"/>
      </w:r>
      <w:r>
        <w:br w:type="textWrapping"/>
      </w:r>
      <w:r>
        <w:t xml:space="preserve">20.49.1 </w:t>
      </w:r>
      <w:r>
        <w:fldChar w:fldCharType="begin"/>
      </w:r>
      <w:r>
        <w:instrText xml:space="preserve"> XE "title:N12924" </w:instrText>
      </w:r>
      <w:r>
        <w:fldChar w:fldCharType="end"/>
      </w:r>
      <w:r>
        <w:t>Notice of Deposition to Preserve Testimony</w:t>
      </w:r>
    </w:p>
    <w:p w14:paraId="07598554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453B25B1">
      <w:pPr>
        <w:pStyle w:val="46"/>
      </w:pPr>
      <w:r>
        <w:fldChar w:fldCharType="begin"/>
      </w:r>
      <w:r>
        <w:instrText xml:space="preserve"> XE "desig:N129B1:Heading 1" </w:instrText>
      </w:r>
      <w:r>
        <w:fldChar w:fldCharType="end"/>
      </w:r>
      <w:r>
        <w:t xml:space="preserve">§ 20.50 </w:t>
      </w:r>
      <w:r>
        <w:fldChar w:fldCharType="begin"/>
      </w:r>
      <w:r>
        <w:instrText xml:space="preserve"> XE "title:N129B5:Heading 1" </w:instrText>
      </w:r>
      <w:r>
        <w:fldChar w:fldCharType="end"/>
      </w:r>
      <w:r>
        <w:t>Disclosure of Expert Witness</w:t>
      </w:r>
    </w:p>
    <w:p w14:paraId="3316083F">
      <w:pPr>
        <w:pStyle w:val="50"/>
      </w:pPr>
      <w:r>
        <w:fldChar w:fldCharType="begin"/>
      </w:r>
      <w:r>
        <w:instrText xml:space="preserve"> XE "desig:N129CD" </w:instrText>
      </w:r>
      <w:r>
        <w:fldChar w:fldCharType="end"/>
      </w:r>
      <w:r>
        <w:br w:type="textWrapping"/>
      </w:r>
      <w:r>
        <w:t xml:space="preserve">20.50.1 </w:t>
      </w:r>
      <w:r>
        <w:fldChar w:fldCharType="begin"/>
      </w:r>
      <w:r>
        <w:instrText xml:space="preserve"> XE "title:N129D1" </w:instrText>
      </w:r>
      <w:r>
        <w:fldChar w:fldCharType="end"/>
      </w:r>
      <w:r>
        <w:t>Disclosure of Expert Witness</w:t>
      </w:r>
    </w:p>
    <w:p w14:paraId="631B2F6C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0BB07E7">
      <w:pPr>
        <w:pStyle w:val="46"/>
      </w:pPr>
      <w:r>
        <w:fldChar w:fldCharType="begin"/>
      </w:r>
      <w:r>
        <w:instrText xml:space="preserve"> XE "desig:N12A5E:Heading 1" </w:instrText>
      </w:r>
      <w:r>
        <w:fldChar w:fldCharType="end"/>
      </w:r>
      <w:r>
        <w:t xml:space="preserve">§ 20.51 </w:t>
      </w:r>
      <w:r>
        <w:fldChar w:fldCharType="begin"/>
      </w:r>
      <w:r>
        <w:instrText xml:space="preserve"> XE "title:N12A62:Heading 1" </w:instrText>
      </w:r>
      <w:r>
        <w:fldChar w:fldCharType="end"/>
      </w:r>
      <w:r>
        <w:t>Motion for Commission to Take an Out of State Deposition</w:t>
      </w:r>
    </w:p>
    <w:p w14:paraId="26C4AE0D">
      <w:pPr>
        <w:pStyle w:val="50"/>
      </w:pPr>
      <w:r>
        <w:fldChar w:fldCharType="begin"/>
      </w:r>
      <w:r>
        <w:instrText xml:space="preserve"> XE "desig:N12A7A" </w:instrText>
      </w:r>
      <w:r>
        <w:fldChar w:fldCharType="end"/>
      </w:r>
      <w:r>
        <w:br w:type="textWrapping"/>
      </w:r>
      <w:r>
        <w:t xml:space="preserve">20.51.1 </w:t>
      </w:r>
      <w:r>
        <w:fldChar w:fldCharType="begin"/>
      </w:r>
      <w:r>
        <w:instrText xml:space="preserve"> XE "title:N12A7E" </w:instrText>
      </w:r>
      <w:r>
        <w:fldChar w:fldCharType="end"/>
      </w:r>
      <w:r>
        <w:t>Motion for Commission to Take an Out of State Deposition</w:t>
      </w:r>
    </w:p>
    <w:p w14:paraId="1DEC18C3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2FC7342D">
      <w:pPr>
        <w:pStyle w:val="50"/>
      </w:pPr>
      <w:r>
        <w:fldChar w:fldCharType="begin"/>
      </w:r>
      <w:r>
        <w:instrText xml:space="preserve"> XE "title:N12AFE" </w:instrText>
      </w:r>
      <w:r>
        <w:fldChar w:fldCharType="end"/>
      </w:r>
      <w:r>
        <w:t>APPELLATE FORMS</w:t>
      </w:r>
    </w:p>
    <w:p w14:paraId="1AC32EF5">
      <w:pPr>
        <w:pStyle w:val="51"/>
        <w:rPr>
          <w:vanish w:val="0"/>
        </w:rPr>
      </w:pPr>
      <w:r>
        <w:fldChar w:fldCharType="begin"/>
      </w:r>
      <w:r>
        <w:rPr>
          <w:vanish w:val="0"/>
        </w:rPr>
        <w:instrText xml:space="preserve"> XE "title-alt:N12B05" </w:instrText>
      </w:r>
      <w:r>
        <w:rPr>
          <w:vanish w:val="0"/>
        </w:rPr>
        <w:fldChar w:fldCharType="end"/>
      </w:r>
      <w:r>
        <w:rPr>
          <w:rStyle w:val="92"/>
          <w:b/>
          <w:bCs/>
          <w:vanish w:val="0"/>
        </w:rPr>
        <w:t>Forms</w:t>
      </w:r>
      <w:r>
        <w:rPr>
          <w:vanish w:val="0"/>
        </w:rPr>
        <w:t xml:space="preserve"> </w:t>
      </w:r>
    </w:p>
    <w:p w14:paraId="34AF54D3">
      <w:pPr>
        <w:pStyle w:val="46"/>
      </w:pPr>
      <w:r>
        <w:fldChar w:fldCharType="begin"/>
      </w:r>
      <w:r>
        <w:instrText xml:space="preserve"> XE "desig:N12B2E:Heading 1" </w:instrText>
      </w:r>
      <w:r>
        <w:fldChar w:fldCharType="end"/>
      </w:r>
      <w:r>
        <w:t xml:space="preserve">§ 20.52 </w:t>
      </w:r>
      <w:r>
        <w:fldChar w:fldCharType="begin"/>
      </w:r>
      <w:r>
        <w:instrText xml:space="preserve"> XE "title:N12B32:Heading 1" </w:instrText>
      </w:r>
      <w:r>
        <w:fldChar w:fldCharType="end"/>
      </w:r>
      <w:r>
        <w:t>JD-SC-28—Appeal—Civil</w:t>
      </w:r>
    </w:p>
    <w:p w14:paraId="00AC5176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2671D305">
      <w:pPr>
        <w:pStyle w:val="50"/>
      </w:pPr>
      <w:r>
        <w:fldChar w:fldCharType="begin"/>
      </w:r>
      <w:r>
        <w:instrText xml:space="preserve"> XE "desig:N12B6D" </w:instrText>
      </w:r>
      <w:r>
        <w:fldChar w:fldCharType="end"/>
      </w:r>
      <w:r>
        <w:br w:type="textWrapping"/>
      </w:r>
      <w:r>
        <w:t xml:space="preserve">20.52.1 </w:t>
      </w:r>
      <w:r>
        <w:fldChar w:fldCharType="begin"/>
      </w:r>
      <w:r>
        <w:instrText xml:space="preserve"> XE "title:N12B71" </w:instrText>
      </w:r>
      <w:r>
        <w:fldChar w:fldCharType="end"/>
      </w:r>
      <w:r>
        <w:t>Appeal—Civil</w:t>
      </w:r>
    </w:p>
    <w:p w14:paraId="51773D51">
      <w:pPr>
        <w:pStyle w:val="41"/>
      </w:pPr>
      <w:r>
        <w:fldChar w:fldCharType="begin"/>
      </w:r>
      <w:r>
        <w:instrText xml:space="preserve"> XE "OA.ATTR_PARA:N12BC5" </w:instrText>
      </w:r>
      <w:r>
        <w:fldChar w:fldCharType="end"/>
      </w:r>
      <w:r>
        <w:t>graphics\pub01744\vol001\ch0020\20-52_001.r001.tiff</w:t>
      </w:r>
    </w:p>
    <w:p w14:paraId="40A522CC">
      <w:pPr>
        <w:pStyle w:val="41"/>
      </w:pPr>
      <w:r>
        <w:fldChar w:fldCharType="begin"/>
      </w:r>
      <w:r>
        <w:instrText xml:space="preserve"> XE "OA.ATTR_PARA:N12BD0" </w:instrText>
      </w:r>
      <w:r>
        <w:fldChar w:fldCharType="end"/>
      </w:r>
      <w:r>
        <w:t>graphics\pub01744\vol001\ch0020\20-52_001.r001.pdf</w:t>
      </w:r>
    </w:p>
    <w:p w14:paraId="44AB9A5E">
      <w:pPr>
        <w:pStyle w:val="46"/>
      </w:pPr>
      <w:r>
        <w:fldChar w:fldCharType="begin"/>
      </w:r>
      <w:r>
        <w:instrText xml:space="preserve"> XE "desig:N12BEC:Heading 1" </w:instrText>
      </w:r>
      <w:r>
        <w:fldChar w:fldCharType="end"/>
      </w:r>
      <w:r>
        <w:t xml:space="preserve">§ 20.53 </w:t>
      </w:r>
      <w:r>
        <w:fldChar w:fldCharType="begin"/>
      </w:r>
      <w:r>
        <w:instrText xml:space="preserve"> XE "title:N12BF0:Heading 1" </w:instrText>
      </w:r>
      <w:r>
        <w:fldChar w:fldCharType="end"/>
      </w:r>
      <w:r>
        <w:t>JD-SC-28a—Preargument Conference Statement</w:t>
      </w:r>
    </w:p>
    <w:p w14:paraId="23CBC407">
      <w:pPr>
        <w:pStyle w:val="50"/>
      </w:pPr>
      <w:r>
        <w:fldChar w:fldCharType="begin"/>
      </w:r>
      <w:r>
        <w:instrText xml:space="preserve"> XE "desig:N12C08" </w:instrText>
      </w:r>
      <w:r>
        <w:fldChar w:fldCharType="end"/>
      </w:r>
      <w:r>
        <w:br w:type="textWrapping"/>
      </w:r>
      <w:r>
        <w:t xml:space="preserve">20.53.1 </w:t>
      </w:r>
      <w:r>
        <w:fldChar w:fldCharType="begin"/>
      </w:r>
      <w:r>
        <w:instrText xml:space="preserve"> XE "title:N12C0C" </w:instrText>
      </w:r>
      <w:r>
        <w:fldChar w:fldCharType="end"/>
      </w:r>
      <w:r>
        <w:t>Preargument Conference Statement</w:t>
      </w:r>
    </w:p>
    <w:p w14:paraId="506059C1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6144DC77">
      <w:pPr>
        <w:pStyle w:val="46"/>
      </w:pPr>
      <w:r>
        <w:fldChar w:fldCharType="begin"/>
      </w:r>
      <w:r>
        <w:instrText xml:space="preserve"> XE "desig:N12C7E:Heading 1" </w:instrText>
      </w:r>
      <w:r>
        <w:fldChar w:fldCharType="end"/>
      </w:r>
      <w:r>
        <w:t xml:space="preserve">§ 20.53(a) </w:t>
      </w:r>
      <w:r>
        <w:fldChar w:fldCharType="begin"/>
      </w:r>
      <w:r>
        <w:instrText xml:space="preserve"> XE "title:N12C82:Heading 1" </w:instrText>
      </w:r>
      <w:r>
        <w:fldChar w:fldCharType="end"/>
      </w:r>
      <w:r>
        <w:t>JD-SC-38—Preliminary Statement of Issues</w:t>
      </w:r>
    </w:p>
    <w:p w14:paraId="4B0DC5C8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46E3887B">
      <w:pPr>
        <w:pStyle w:val="46"/>
      </w:pPr>
      <w:r>
        <w:fldChar w:fldCharType="begin"/>
      </w:r>
      <w:r>
        <w:instrText xml:space="preserve"> XE "desig:N12CBF:Heading 1" </w:instrText>
      </w:r>
      <w:r>
        <w:fldChar w:fldCharType="end"/>
      </w:r>
      <w:r>
        <w:t xml:space="preserve">§ 20.53(b) </w:t>
      </w:r>
      <w:r>
        <w:fldChar w:fldCharType="begin"/>
      </w:r>
      <w:r>
        <w:instrText xml:space="preserve"> XE "title:N12CC3:Heading 1" </w:instrText>
      </w:r>
      <w:r>
        <w:fldChar w:fldCharType="end"/>
      </w:r>
      <w:r>
        <w:t>JD-SC-39—Designation of the Contents of the Clerk Appendix</w:t>
      </w:r>
    </w:p>
    <w:p w14:paraId="46A4B911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617F185">
      <w:pPr>
        <w:pStyle w:val="46"/>
      </w:pPr>
      <w:r>
        <w:fldChar w:fldCharType="begin"/>
      </w:r>
      <w:r>
        <w:instrText xml:space="preserve"> XE "desig:N12D0D:Heading 1" </w:instrText>
      </w:r>
      <w:r>
        <w:fldChar w:fldCharType="end"/>
      </w:r>
      <w:r>
        <w:t xml:space="preserve">§ 20.54 </w:t>
      </w:r>
      <w:r>
        <w:fldChar w:fldCharType="begin"/>
      </w:r>
      <w:r>
        <w:instrText xml:space="preserve"> XE "title:N12D11:Heading 1" </w:instrText>
      </w:r>
      <w:r>
        <w:fldChar w:fldCharType="end"/>
      </w:r>
      <w:r>
        <w:t>JD-ES-38—Notice of Appeal Transcript Order</w:t>
      </w:r>
    </w:p>
    <w:p w14:paraId="3515FF58">
      <w:pPr>
        <w:pStyle w:val="50"/>
      </w:pPr>
      <w:r>
        <w:fldChar w:fldCharType="begin"/>
      </w:r>
      <w:r>
        <w:instrText xml:space="preserve"> XE "desig:N12D29" </w:instrText>
      </w:r>
      <w:r>
        <w:fldChar w:fldCharType="end"/>
      </w:r>
      <w:r>
        <w:br w:type="textWrapping"/>
      </w:r>
      <w:r>
        <w:t xml:space="preserve">20.54.1 </w:t>
      </w:r>
      <w:r>
        <w:fldChar w:fldCharType="begin"/>
      </w:r>
      <w:r>
        <w:instrText xml:space="preserve"> XE "title:N12D2D" </w:instrText>
      </w:r>
      <w:r>
        <w:fldChar w:fldCharType="end"/>
      </w:r>
      <w:r>
        <w:t>Notice of Appeal Transcript Order</w:t>
      </w:r>
    </w:p>
    <w:p w14:paraId="480F4416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050E7E20">
      <w:pPr>
        <w:pStyle w:val="46"/>
      </w:pPr>
      <w:r>
        <w:fldChar w:fldCharType="begin"/>
      </w:r>
      <w:r>
        <w:instrText xml:space="preserve"> XE "desig:N12DB5:Heading 1" </w:instrText>
      </w:r>
      <w:r>
        <w:fldChar w:fldCharType="end"/>
      </w:r>
      <w:r>
        <w:t xml:space="preserve">§ 20.55 </w:t>
      </w:r>
      <w:r>
        <w:fldChar w:fldCharType="begin"/>
      </w:r>
      <w:r>
        <w:instrText xml:space="preserve"> XE "title:N12DB9:Heading 1" </w:instrText>
      </w:r>
      <w:r>
        <w:fldChar w:fldCharType="end"/>
      </w:r>
      <w:r>
        <w:t>JD-AC-8—Withdrawal (Appeal)</w:t>
      </w:r>
    </w:p>
    <w:p w14:paraId="419F2A8F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CE96FE1">
      <w:pPr>
        <w:pStyle w:val="50"/>
      </w:pPr>
      <w:r>
        <w:fldChar w:fldCharType="begin"/>
      </w:r>
      <w:r>
        <w:instrText xml:space="preserve"> XE "desig:N12DF4" </w:instrText>
      </w:r>
      <w:r>
        <w:fldChar w:fldCharType="end"/>
      </w:r>
      <w:r>
        <w:br w:type="textWrapping"/>
      </w:r>
      <w:r>
        <w:t xml:space="preserve">20.55.1 </w:t>
      </w:r>
      <w:r>
        <w:fldChar w:fldCharType="begin"/>
      </w:r>
      <w:r>
        <w:instrText xml:space="preserve"> XE "title:N12DF8" </w:instrText>
      </w:r>
      <w:r>
        <w:fldChar w:fldCharType="end"/>
      </w:r>
      <w:r>
        <w:t>Withdrawal (Appeal)</w:t>
      </w:r>
    </w:p>
    <w:p w14:paraId="436BBA62">
      <w:pPr>
        <w:pStyle w:val="41"/>
      </w:pPr>
      <w:r>
        <w:fldChar w:fldCharType="begin"/>
      </w:r>
      <w:r>
        <w:instrText xml:space="preserve"> XE "OA.ATTR_PARA:N12E48" </w:instrText>
      </w:r>
      <w:r>
        <w:fldChar w:fldCharType="end"/>
      </w:r>
      <w:r>
        <w:t>graphics\pub01744\vol001\ch0020\20-55_001.r001.tiff</w:t>
      </w:r>
    </w:p>
    <w:p w14:paraId="11127B43">
      <w:pPr>
        <w:pStyle w:val="41"/>
      </w:pPr>
      <w:r>
        <w:fldChar w:fldCharType="begin"/>
      </w:r>
      <w:r>
        <w:instrText xml:space="preserve"> XE "OA.ATTR_PARA:N12E53" </w:instrText>
      </w:r>
      <w:r>
        <w:fldChar w:fldCharType="end"/>
      </w:r>
      <w:r>
        <w:t>graphics\pub01744\vol001\ch0020\20-55_001.r001.pdf</w:t>
      </w:r>
    </w:p>
    <w:p w14:paraId="4B705F6F">
      <w:pPr>
        <w:pStyle w:val="46"/>
      </w:pPr>
      <w:r>
        <w:fldChar w:fldCharType="begin"/>
      </w:r>
      <w:r>
        <w:instrText xml:space="preserve"> XE "desig:N12E81:Heading 1" </w:instrText>
      </w:r>
      <w:r>
        <w:fldChar w:fldCharType="end"/>
      </w:r>
      <w:r>
        <w:t xml:space="preserve">§ 20.56 </w:t>
      </w:r>
      <w:r>
        <w:fldChar w:fldCharType="begin"/>
      </w:r>
      <w:r>
        <w:instrText xml:space="preserve"> XE "title:N12E85:Heading 1" </w:instrText>
      </w:r>
      <w:r>
        <w:fldChar w:fldCharType="end"/>
      </w:r>
      <w:r>
        <w:t>JD-CL-62—Notice of Filing of Transcript</w:t>
      </w:r>
    </w:p>
    <w:p w14:paraId="6AA3D193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A03BAC9">
      <w:pPr>
        <w:pStyle w:val="50"/>
      </w:pPr>
      <w:r>
        <w:fldChar w:fldCharType="begin"/>
      </w:r>
      <w:r>
        <w:instrText xml:space="preserve"> XE "desig:N12EC0" </w:instrText>
      </w:r>
      <w:r>
        <w:fldChar w:fldCharType="end"/>
      </w:r>
      <w:r>
        <w:br w:type="textWrapping"/>
      </w:r>
      <w:r>
        <w:t xml:space="preserve">20.56.1 </w:t>
      </w:r>
      <w:r>
        <w:fldChar w:fldCharType="begin"/>
      </w:r>
      <w:r>
        <w:instrText xml:space="preserve"> XE "title:N12EC4" </w:instrText>
      </w:r>
      <w:r>
        <w:fldChar w:fldCharType="end"/>
      </w:r>
      <w:r>
        <w:t>Notice of Filing of Transcript</w:t>
      </w:r>
    </w:p>
    <w:p w14:paraId="1130562F">
      <w:pPr>
        <w:pStyle w:val="41"/>
      </w:pPr>
      <w:r>
        <w:fldChar w:fldCharType="begin"/>
      </w:r>
      <w:r>
        <w:instrText xml:space="preserve"> XE "OA.ATTR_PARA:N12F14" </w:instrText>
      </w:r>
      <w:r>
        <w:fldChar w:fldCharType="end"/>
      </w:r>
      <w:r>
        <w:t>graphics\pub01744\vol001\ch0020\20-56_001.r001.tiff</w:t>
      </w:r>
    </w:p>
    <w:p w14:paraId="5CE0EA56">
      <w:pPr>
        <w:pStyle w:val="41"/>
      </w:pPr>
      <w:r>
        <w:fldChar w:fldCharType="begin"/>
      </w:r>
      <w:r>
        <w:instrText xml:space="preserve"> XE "OA.ATTR_PARA:N12F1F" </w:instrText>
      </w:r>
      <w:r>
        <w:fldChar w:fldCharType="end"/>
      </w:r>
      <w:r>
        <w:t>graphics\pub01744\vol001\ch0020\20-56_001.r001.pdf</w:t>
      </w:r>
    </w:p>
    <w:p w14:paraId="656498CA">
      <w:pPr>
        <w:pStyle w:val="50"/>
      </w:pPr>
      <w:r>
        <w:fldChar w:fldCharType="begin"/>
      </w:r>
      <w:r>
        <w:instrText xml:space="preserve"> XE "title:N12F3B" </w:instrText>
      </w:r>
      <w:r>
        <w:fldChar w:fldCharType="end"/>
      </w:r>
      <w:r>
        <w:t>PROBATE FORMS</w:t>
      </w:r>
    </w:p>
    <w:p w14:paraId="6B413AF5">
      <w:pPr>
        <w:pStyle w:val="51"/>
        <w:rPr>
          <w:vanish w:val="0"/>
        </w:rPr>
      </w:pPr>
      <w:r>
        <w:fldChar w:fldCharType="begin"/>
      </w:r>
      <w:r>
        <w:rPr>
          <w:vanish w:val="0"/>
        </w:rPr>
        <w:instrText xml:space="preserve"> XE "title-alt:N12F42" </w:instrText>
      </w:r>
      <w:r>
        <w:rPr>
          <w:vanish w:val="0"/>
        </w:rPr>
        <w:fldChar w:fldCharType="end"/>
      </w:r>
      <w:r>
        <w:rPr>
          <w:rStyle w:val="92"/>
          <w:b/>
          <w:bCs/>
          <w:vanish w:val="0"/>
        </w:rPr>
        <w:t>Forms</w:t>
      </w:r>
      <w:r>
        <w:rPr>
          <w:vanish w:val="0"/>
        </w:rPr>
        <w:t xml:space="preserve"> </w:t>
      </w:r>
    </w:p>
    <w:p w14:paraId="41C7615A">
      <w:pPr>
        <w:pStyle w:val="46"/>
      </w:pPr>
      <w:r>
        <w:fldChar w:fldCharType="begin"/>
      </w:r>
      <w:r>
        <w:instrText xml:space="preserve"> XE "desig:N12F6B:Heading 1" </w:instrText>
      </w:r>
      <w:r>
        <w:fldChar w:fldCharType="end"/>
      </w:r>
      <w:r>
        <w:t xml:space="preserve">§ 20.57 </w:t>
      </w:r>
      <w:r>
        <w:fldChar w:fldCharType="begin"/>
      </w:r>
      <w:r>
        <w:instrText xml:space="preserve"> XE "title:N12F6F:Heading 1" </w:instrText>
      </w:r>
      <w:r>
        <w:fldChar w:fldCharType="end"/>
      </w:r>
      <w:r>
        <w:t>PC-601—Petition/Consent Termination of Parental Rights AND Stepparent, Co-Parent, or Relative Adoption</w:t>
      </w:r>
    </w:p>
    <w:p w14:paraId="71A9245D">
      <w:pPr>
        <w:pStyle w:val="50"/>
      </w:pPr>
      <w:r>
        <w:fldChar w:fldCharType="begin"/>
      </w:r>
      <w:r>
        <w:instrText xml:space="preserve"> XE "desig:N12F87" </w:instrText>
      </w:r>
      <w:r>
        <w:fldChar w:fldCharType="end"/>
      </w:r>
      <w:r>
        <w:br w:type="textWrapping"/>
      </w:r>
      <w:r>
        <w:t xml:space="preserve">20.57.1 </w:t>
      </w:r>
      <w:r>
        <w:fldChar w:fldCharType="begin"/>
      </w:r>
      <w:r>
        <w:instrText xml:space="preserve"> XE "title:N12F8B" </w:instrText>
      </w:r>
      <w:r>
        <w:fldChar w:fldCharType="end"/>
      </w:r>
      <w:r>
        <w:t>Petition/Consent Termination of Parental Rights AND Stepparent, Co-Parent, or Relative Adoption</w:t>
      </w:r>
    </w:p>
    <w:p w14:paraId="5C43D3E6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620948AD">
      <w:pPr>
        <w:pStyle w:val="46"/>
      </w:pPr>
      <w:r>
        <w:fldChar w:fldCharType="begin"/>
      </w:r>
      <w:r>
        <w:instrText xml:space="preserve"> XE "desig:N1306E:Heading 1" </w:instrText>
      </w:r>
      <w:r>
        <w:fldChar w:fldCharType="end"/>
      </w:r>
      <w:r>
        <w:t xml:space="preserve">§ 20.58 </w:t>
      </w:r>
      <w:r>
        <w:fldChar w:fldCharType="begin"/>
      </w:r>
      <w:r>
        <w:instrText xml:space="preserve"> XE "title:N13072:Heading 1" </w:instrText>
      </w:r>
      <w:r>
        <w:fldChar w:fldCharType="end"/>
      </w:r>
      <w:r>
        <w:t>PC-602—Petition/Appointment of a Statutory Parent</w:t>
      </w:r>
    </w:p>
    <w:p w14:paraId="2B6901B0">
      <w:pPr>
        <w:pStyle w:val="50"/>
      </w:pPr>
      <w:r>
        <w:fldChar w:fldCharType="begin"/>
      </w:r>
      <w:r>
        <w:instrText xml:space="preserve"> XE "desig:N1308A" </w:instrText>
      </w:r>
      <w:r>
        <w:fldChar w:fldCharType="end"/>
      </w:r>
      <w:r>
        <w:br w:type="textWrapping"/>
      </w:r>
      <w:r>
        <w:t xml:space="preserve">20.58.1 </w:t>
      </w:r>
      <w:r>
        <w:fldChar w:fldCharType="begin"/>
      </w:r>
      <w:r>
        <w:instrText xml:space="preserve"> XE "title:N1308E" </w:instrText>
      </w:r>
      <w:r>
        <w:fldChar w:fldCharType="end"/>
      </w:r>
      <w:r>
        <w:t>Petition/Appointment of a Statutory Parent</w:t>
      </w:r>
    </w:p>
    <w:p w14:paraId="01720DD2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748767BF">
      <w:pPr>
        <w:pStyle w:val="46"/>
      </w:pPr>
      <w:r>
        <w:fldChar w:fldCharType="begin"/>
      </w:r>
      <w:r>
        <w:instrText xml:space="preserve"> XE "desig:N13118:Heading 1" </w:instrText>
      </w:r>
      <w:r>
        <w:fldChar w:fldCharType="end"/>
      </w:r>
      <w:r>
        <w:t xml:space="preserve">§ 20.59 </w:t>
      </w:r>
      <w:r>
        <w:fldChar w:fldCharType="begin"/>
      </w:r>
      <w:r>
        <w:instrText xml:space="preserve"> XE "title:N1311C:Heading 1" </w:instrText>
      </w:r>
      <w:r>
        <w:fldChar w:fldCharType="end"/>
      </w:r>
      <w:r>
        <w:t>PC-603—Petition/Adoption</w:t>
      </w:r>
    </w:p>
    <w:p w14:paraId="53AC2B2D">
      <w:pPr>
        <w:pStyle w:val="50"/>
      </w:pPr>
      <w:r>
        <w:fldChar w:fldCharType="begin"/>
      </w:r>
      <w:r>
        <w:instrText xml:space="preserve"> XE "desig:N13134" </w:instrText>
      </w:r>
      <w:r>
        <w:fldChar w:fldCharType="end"/>
      </w:r>
      <w:r>
        <w:br w:type="textWrapping"/>
      </w:r>
      <w:r>
        <w:t xml:space="preserve">20.59.1 </w:t>
      </w:r>
      <w:r>
        <w:fldChar w:fldCharType="begin"/>
      </w:r>
      <w:r>
        <w:instrText xml:space="preserve"> XE "title:N13138" </w:instrText>
      </w:r>
      <w:r>
        <w:fldChar w:fldCharType="end"/>
      </w:r>
      <w:r>
        <w:t>Petition/Adoption</w:t>
      </w:r>
    </w:p>
    <w:p w14:paraId="724D236E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54E6F5F">
      <w:pPr>
        <w:pStyle w:val="46"/>
      </w:pPr>
      <w:r>
        <w:fldChar w:fldCharType="begin"/>
      </w:r>
      <w:r>
        <w:instrText xml:space="preserve"> XE "desig:N131CB:Heading 1" </w:instrText>
      </w:r>
      <w:r>
        <w:fldChar w:fldCharType="end"/>
      </w:r>
      <w:r>
        <w:t xml:space="preserve">§ 20.60 </w:t>
      </w:r>
      <w:r>
        <w:fldChar w:fldCharType="begin"/>
      </w:r>
      <w:r>
        <w:instrText xml:space="preserve"> XE "title:N131CF:Heading 1" </w:instrText>
      </w:r>
      <w:r>
        <w:fldChar w:fldCharType="end"/>
      </w:r>
      <w:r>
        <w:t>PC-604—Petition/Validation of Foreign Adoption</w:t>
      </w:r>
    </w:p>
    <w:p w14:paraId="601B1E48">
      <w:pPr>
        <w:pStyle w:val="50"/>
      </w:pPr>
      <w:r>
        <w:fldChar w:fldCharType="begin"/>
      </w:r>
      <w:r>
        <w:instrText xml:space="preserve"> XE "desig:N131E7" </w:instrText>
      </w:r>
      <w:r>
        <w:fldChar w:fldCharType="end"/>
      </w:r>
      <w:r>
        <w:br w:type="textWrapping"/>
      </w:r>
      <w:r>
        <w:t xml:space="preserve">20.60.1 </w:t>
      </w:r>
      <w:r>
        <w:fldChar w:fldCharType="begin"/>
      </w:r>
      <w:r>
        <w:instrText xml:space="preserve"> XE "title:N131EB" </w:instrText>
      </w:r>
      <w:r>
        <w:fldChar w:fldCharType="end"/>
      </w:r>
      <w:r>
        <w:t>Petition/Validation of Foreign Adoption</w:t>
      </w:r>
    </w:p>
    <w:p w14:paraId="416E5DDB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918C249">
      <w:pPr>
        <w:pStyle w:val="46"/>
      </w:pPr>
      <w:r>
        <w:fldChar w:fldCharType="begin"/>
      </w:r>
      <w:r>
        <w:instrText xml:space="preserve"> XE "desig:N13273:Heading 1" </w:instrText>
      </w:r>
      <w:r>
        <w:fldChar w:fldCharType="end"/>
      </w:r>
      <w:r>
        <w:t xml:space="preserve">§ 20.60A </w:t>
      </w:r>
      <w:r>
        <w:fldChar w:fldCharType="begin"/>
      </w:r>
      <w:r>
        <w:instrText xml:space="preserve"> XE "title:N13277:Heading 1" </w:instrText>
      </w:r>
      <w:r>
        <w:fldChar w:fldCharType="end"/>
      </w:r>
      <w:r>
        <w:t>PC-604A—Petition/Determination of Age and Date of Birth of Adopted Person Born Outside of the Country</w:t>
      </w:r>
    </w:p>
    <w:p w14:paraId="5AA51B8D">
      <w:pPr>
        <w:pStyle w:val="50"/>
      </w:pPr>
      <w:r>
        <w:fldChar w:fldCharType="begin"/>
      </w:r>
      <w:r>
        <w:instrText xml:space="preserve"> XE "desig:N1328F" </w:instrText>
      </w:r>
      <w:r>
        <w:fldChar w:fldCharType="end"/>
      </w:r>
      <w:r>
        <w:br w:type="textWrapping"/>
      </w:r>
      <w:r>
        <w:t xml:space="preserve">20.60A.1 </w:t>
      </w:r>
      <w:r>
        <w:fldChar w:fldCharType="begin"/>
      </w:r>
      <w:r>
        <w:instrText xml:space="preserve"> XE "title:N13293" </w:instrText>
      </w:r>
      <w:r>
        <w:fldChar w:fldCharType="end"/>
      </w:r>
      <w:r>
        <w:t>PC-604A—Petition/Determination of Age and Date of Birth of Adopted Person Born Outside of the Country</w:t>
      </w:r>
    </w:p>
    <w:p w14:paraId="51929FAF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4E055A93">
      <w:pPr>
        <w:pStyle w:val="46"/>
      </w:pPr>
      <w:r>
        <w:fldChar w:fldCharType="begin"/>
      </w:r>
      <w:r>
        <w:instrText xml:space="preserve"> XE "desig:N1331B:Heading 1" </w:instrText>
      </w:r>
      <w:r>
        <w:fldChar w:fldCharType="end"/>
      </w:r>
      <w:r>
        <w:t xml:space="preserve">§ 20.61 </w:t>
      </w:r>
      <w:r>
        <w:fldChar w:fldCharType="begin"/>
      </w:r>
      <w:r>
        <w:instrText xml:space="preserve"> XE "title:N1331F:Heading 1" </w:instrText>
      </w:r>
      <w:r>
        <w:fldChar w:fldCharType="end"/>
      </w:r>
      <w:r>
        <w:t>PC-606—Petition/Information for Emergency Health or Medical Treatment</w:t>
      </w:r>
    </w:p>
    <w:p w14:paraId="68AC402B">
      <w:pPr>
        <w:pStyle w:val="50"/>
      </w:pPr>
      <w:r>
        <w:fldChar w:fldCharType="begin"/>
      </w:r>
      <w:r>
        <w:instrText xml:space="preserve"> XE "desig:N13337" </w:instrText>
      </w:r>
      <w:r>
        <w:fldChar w:fldCharType="end"/>
      </w:r>
      <w:r>
        <w:br w:type="textWrapping"/>
      </w:r>
      <w:r>
        <w:t xml:space="preserve">20.61.1 </w:t>
      </w:r>
      <w:r>
        <w:fldChar w:fldCharType="begin"/>
      </w:r>
      <w:r>
        <w:instrText xml:space="preserve"> XE "title:N1333B" </w:instrText>
      </w:r>
      <w:r>
        <w:fldChar w:fldCharType="end"/>
      </w:r>
      <w:r>
        <w:t>Petition/Information for Emergency Health or Medical Treatment</w:t>
      </w:r>
    </w:p>
    <w:p w14:paraId="6F4988B1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07713CA9">
      <w:pPr>
        <w:pStyle w:val="46"/>
      </w:pPr>
      <w:r>
        <w:fldChar w:fldCharType="begin"/>
      </w:r>
      <w:r>
        <w:instrText xml:space="preserve"> XE "desig:N133BA:Heading 1" </w:instrText>
      </w:r>
      <w:r>
        <w:fldChar w:fldCharType="end"/>
      </w:r>
      <w:r>
        <w:t xml:space="preserve">§ 20.62 </w:t>
      </w:r>
      <w:r>
        <w:fldChar w:fldCharType="begin"/>
      </w:r>
      <w:r>
        <w:instrText xml:space="preserve"> XE "title:N133BE:Heading 1" </w:instrText>
      </w:r>
      <w:r>
        <w:fldChar w:fldCharType="end"/>
      </w:r>
      <w:r>
        <w:t>PC-608—Application for Placement of Child for Out-of-State Adoption</w:t>
      </w:r>
    </w:p>
    <w:p w14:paraId="3E4B67CD">
      <w:pPr>
        <w:pStyle w:val="50"/>
      </w:pPr>
      <w:r>
        <w:fldChar w:fldCharType="begin"/>
      </w:r>
      <w:r>
        <w:instrText xml:space="preserve"> XE "desig:N133D6" </w:instrText>
      </w:r>
      <w:r>
        <w:fldChar w:fldCharType="end"/>
      </w:r>
      <w:r>
        <w:br w:type="textWrapping"/>
      </w:r>
      <w:r>
        <w:t xml:space="preserve">20.62.1 </w:t>
      </w:r>
      <w:r>
        <w:fldChar w:fldCharType="begin"/>
      </w:r>
      <w:r>
        <w:instrText xml:space="preserve"> XE "title:N133DA" </w:instrText>
      </w:r>
      <w:r>
        <w:fldChar w:fldCharType="end"/>
      </w:r>
      <w:r>
        <w:t>Application for Placement of Child for Out-of-State Adoption</w:t>
      </w:r>
    </w:p>
    <w:p w14:paraId="744F79C3">
      <w:pPr>
        <w:pStyle w:val="41"/>
      </w:pPr>
      <w:r>
        <w:fldChar w:fldCharType="begin"/>
      </w:r>
      <w:r>
        <w:instrText xml:space="preserve"> XE "OA.ATTR_PARA:N13425" </w:instrText>
      </w:r>
      <w:r>
        <w:fldChar w:fldCharType="end"/>
      </w:r>
      <w:r>
        <w:t>graphics\pub01744\vol001\ch0020\20-62_001.r001.tiff</w:t>
      </w:r>
    </w:p>
    <w:p w14:paraId="35CB7DF7">
      <w:pPr>
        <w:pStyle w:val="41"/>
      </w:pPr>
      <w:r>
        <w:fldChar w:fldCharType="begin"/>
      </w:r>
      <w:r>
        <w:instrText xml:space="preserve"> XE "OA.ATTR_PARA:N13430" </w:instrText>
      </w:r>
      <w:r>
        <w:fldChar w:fldCharType="end"/>
      </w:r>
      <w:r>
        <w:t>graphics\pub01744\vol001\ch0020\20-62_001.r001.pdf</w:t>
      </w:r>
    </w:p>
    <w:p w14:paraId="6284CFEC">
      <w:pPr>
        <w:pStyle w:val="46"/>
      </w:pPr>
      <w:r>
        <w:fldChar w:fldCharType="begin"/>
      </w:r>
      <w:r>
        <w:instrText xml:space="preserve"> XE "desig:N13459:Heading 1" </w:instrText>
      </w:r>
      <w:r>
        <w:fldChar w:fldCharType="end"/>
      </w:r>
      <w:r>
        <w:t xml:space="preserve">§ 20.63 </w:t>
      </w:r>
      <w:r>
        <w:fldChar w:fldCharType="begin"/>
      </w:r>
      <w:r>
        <w:instrText xml:space="preserve"> XE "title:N1345D:Heading 1" </w:instrText>
      </w:r>
      <w:r>
        <w:fldChar w:fldCharType="end"/>
      </w:r>
      <w:r>
        <w:t>PC-610—Affidavit Custody of Minor Child</w:t>
      </w:r>
    </w:p>
    <w:p w14:paraId="11A1D8DE">
      <w:pPr>
        <w:pStyle w:val="50"/>
      </w:pPr>
      <w:r>
        <w:fldChar w:fldCharType="begin"/>
      </w:r>
      <w:r>
        <w:instrText xml:space="preserve"> XE "desig:N13475" </w:instrText>
      </w:r>
      <w:r>
        <w:fldChar w:fldCharType="end"/>
      </w:r>
      <w:r>
        <w:br w:type="textWrapping"/>
      </w:r>
      <w:r>
        <w:t xml:space="preserve">20.63.1 </w:t>
      </w:r>
      <w:r>
        <w:fldChar w:fldCharType="begin"/>
      </w:r>
      <w:r>
        <w:instrText xml:space="preserve"> XE "title:N13479" </w:instrText>
      </w:r>
      <w:r>
        <w:fldChar w:fldCharType="end"/>
      </w:r>
      <w:r>
        <w:t>Affidavit Custody of Minor Child</w:t>
      </w:r>
    </w:p>
    <w:p w14:paraId="5F7C9C22">
      <w:pPr>
        <w:pStyle w:val="41"/>
      </w:pPr>
      <w:r>
        <w:fldChar w:fldCharType="begin"/>
      </w:r>
      <w:r>
        <w:instrText xml:space="preserve"> XE "OA.ATTR_PARA:N134C4" </w:instrText>
      </w:r>
      <w:r>
        <w:fldChar w:fldCharType="end"/>
      </w:r>
      <w:r>
        <w:t>graphics\pub01744\vol001\ch0020\pc610_001.r001.tiff</w:t>
      </w:r>
    </w:p>
    <w:p w14:paraId="673E655C">
      <w:pPr>
        <w:pStyle w:val="41"/>
      </w:pPr>
      <w:r>
        <w:fldChar w:fldCharType="begin"/>
      </w:r>
      <w:r>
        <w:instrText xml:space="preserve"> XE "OA.ATTR_PARA:N134CF" </w:instrText>
      </w:r>
      <w:r>
        <w:fldChar w:fldCharType="end"/>
      </w:r>
      <w:r>
        <w:t>graphics\pub01744\vol001\ch0020\pc610_001.r001.pdf</w:t>
      </w:r>
    </w:p>
    <w:p w14:paraId="56F209C0">
      <w:pPr>
        <w:pStyle w:val="46"/>
      </w:pPr>
      <w:r>
        <w:fldChar w:fldCharType="begin"/>
      </w:r>
      <w:r>
        <w:instrText xml:space="preserve"> XE "desig:N134EB:Heading 1" </w:instrText>
      </w:r>
      <w:r>
        <w:fldChar w:fldCharType="end"/>
      </w:r>
      <w:r>
        <w:t xml:space="preserve">§ 20.64 </w:t>
      </w:r>
      <w:r>
        <w:fldChar w:fldCharType="begin"/>
      </w:r>
      <w:r>
        <w:instrText xml:space="preserve"> XE "title:N134EF:Heading 1" </w:instrText>
      </w:r>
      <w:r>
        <w:fldChar w:fldCharType="end"/>
      </w:r>
      <w:r>
        <w:t>PC-611—Birthmother’s Financial Affidavit/Identified Adoption</w:t>
      </w:r>
    </w:p>
    <w:p w14:paraId="265D03D3">
      <w:pPr>
        <w:pStyle w:val="50"/>
      </w:pPr>
      <w:r>
        <w:fldChar w:fldCharType="begin"/>
      </w:r>
      <w:r>
        <w:instrText xml:space="preserve"> XE "desig:N13507" </w:instrText>
      </w:r>
      <w:r>
        <w:fldChar w:fldCharType="end"/>
      </w:r>
      <w:r>
        <w:br w:type="textWrapping"/>
      </w:r>
      <w:r>
        <w:t xml:space="preserve">20.64.1 </w:t>
      </w:r>
      <w:r>
        <w:fldChar w:fldCharType="begin"/>
      </w:r>
      <w:r>
        <w:instrText xml:space="preserve"> XE "title:N1350B" </w:instrText>
      </w:r>
      <w:r>
        <w:fldChar w:fldCharType="end"/>
      </w:r>
      <w:r>
        <w:t>Birthmother’s Financial Affidavit/Identified Adoption</w:t>
      </w:r>
    </w:p>
    <w:p w14:paraId="251DC9E9">
      <w:pPr>
        <w:pStyle w:val="41"/>
      </w:pPr>
      <w:r>
        <w:fldChar w:fldCharType="begin"/>
      </w:r>
      <w:r>
        <w:instrText xml:space="preserve"> XE "OA.ATTR_PARA:N13556" </w:instrText>
      </w:r>
      <w:r>
        <w:fldChar w:fldCharType="end"/>
      </w:r>
      <w:r>
        <w:t>graphics\pub01744\vol001\ch0020\20-64_001.r001.tiff</w:t>
      </w:r>
    </w:p>
    <w:p w14:paraId="7A85E52E">
      <w:pPr>
        <w:pStyle w:val="41"/>
      </w:pPr>
      <w:r>
        <w:fldChar w:fldCharType="begin"/>
      </w:r>
      <w:r>
        <w:instrText xml:space="preserve"> XE "OA.ATTR_PARA:N13561" </w:instrText>
      </w:r>
      <w:r>
        <w:fldChar w:fldCharType="end"/>
      </w:r>
      <w:r>
        <w:t>graphics\pub01744\vol001\ch0020\20-64_001.r001.pdf</w:t>
      </w:r>
    </w:p>
    <w:p w14:paraId="7300B881">
      <w:pPr>
        <w:pStyle w:val="46"/>
      </w:pPr>
      <w:r>
        <w:fldChar w:fldCharType="begin"/>
      </w:r>
      <w:r>
        <w:instrText xml:space="preserve"> XE "desig:N1357D:Heading 1" </w:instrText>
      </w:r>
      <w:r>
        <w:fldChar w:fldCharType="end"/>
      </w:r>
      <w:r>
        <w:t xml:space="preserve">§ 20.65 </w:t>
      </w:r>
      <w:r>
        <w:fldChar w:fldCharType="begin"/>
      </w:r>
      <w:r>
        <w:instrText xml:space="preserve"> XE "title:N13581:Heading 1" </w:instrText>
      </w:r>
      <w:r>
        <w:fldChar w:fldCharType="end"/>
      </w:r>
      <w:r>
        <w:t>PC-612—Adoptive Parent’s Financial Affidavit/Identified Adoption</w:t>
      </w:r>
    </w:p>
    <w:p w14:paraId="1C57C79C">
      <w:pPr>
        <w:pStyle w:val="50"/>
      </w:pPr>
      <w:r>
        <w:fldChar w:fldCharType="begin"/>
      </w:r>
      <w:r>
        <w:instrText xml:space="preserve"> XE "desig:N13599" </w:instrText>
      </w:r>
      <w:r>
        <w:fldChar w:fldCharType="end"/>
      </w:r>
      <w:r>
        <w:br w:type="textWrapping"/>
      </w:r>
      <w:r>
        <w:t xml:space="preserve">20.65.1 </w:t>
      </w:r>
      <w:r>
        <w:fldChar w:fldCharType="begin"/>
      </w:r>
      <w:r>
        <w:instrText xml:space="preserve"> XE "title:N1359D" </w:instrText>
      </w:r>
      <w:r>
        <w:fldChar w:fldCharType="end"/>
      </w:r>
      <w:r>
        <w:t>Adoptive Parent’s Financial Affidavit/Identified Adoption</w:t>
      </w:r>
    </w:p>
    <w:p w14:paraId="52CA81B3">
      <w:pPr>
        <w:pStyle w:val="41"/>
      </w:pPr>
      <w:r>
        <w:fldChar w:fldCharType="begin"/>
      </w:r>
      <w:r>
        <w:instrText xml:space="preserve"> XE "OA.ATTR_PARA:N135E8" </w:instrText>
      </w:r>
      <w:r>
        <w:fldChar w:fldCharType="end"/>
      </w:r>
      <w:r>
        <w:t>graphics\pub01744\vol001\ch0020\20-65_001.r001.tiff</w:t>
      </w:r>
    </w:p>
    <w:p w14:paraId="1E9A630F">
      <w:pPr>
        <w:pStyle w:val="41"/>
      </w:pPr>
      <w:r>
        <w:fldChar w:fldCharType="begin"/>
      </w:r>
      <w:r>
        <w:instrText xml:space="preserve"> XE "OA.ATTR_PARA:N135F3" </w:instrText>
      </w:r>
      <w:r>
        <w:fldChar w:fldCharType="end"/>
      </w:r>
      <w:r>
        <w:t>graphics\pub01744\vol001\ch0020\20-65_001.r001.pdf</w:t>
      </w:r>
    </w:p>
    <w:p w14:paraId="4D976FDE">
      <w:pPr>
        <w:pStyle w:val="46"/>
      </w:pPr>
      <w:r>
        <w:fldChar w:fldCharType="begin"/>
      </w:r>
      <w:r>
        <w:instrText xml:space="preserve"> XE "desig:N1360F:Heading 1" </w:instrText>
      </w:r>
      <w:r>
        <w:fldChar w:fldCharType="end"/>
      </w:r>
      <w:r>
        <w:t xml:space="preserve">§ 20.66 </w:t>
      </w:r>
      <w:r>
        <w:fldChar w:fldCharType="begin"/>
      </w:r>
      <w:r>
        <w:instrText xml:space="preserve"> XE "title:N13613:Heading 1" </w:instrText>
      </w:r>
      <w:r>
        <w:fldChar w:fldCharType="end"/>
      </w:r>
      <w:r>
        <w:t>PC-613—Agency or Department Financial Affidavit/Identified Adoption</w:t>
      </w:r>
    </w:p>
    <w:p w14:paraId="07C199D4">
      <w:pPr>
        <w:pStyle w:val="50"/>
      </w:pPr>
      <w:r>
        <w:fldChar w:fldCharType="begin"/>
      </w:r>
      <w:r>
        <w:instrText xml:space="preserve"> XE "desig:N1362B" </w:instrText>
      </w:r>
      <w:r>
        <w:fldChar w:fldCharType="end"/>
      </w:r>
      <w:r>
        <w:br w:type="textWrapping"/>
      </w:r>
      <w:r>
        <w:t xml:space="preserve">20.66.1 </w:t>
      </w:r>
      <w:r>
        <w:fldChar w:fldCharType="begin"/>
      </w:r>
      <w:r>
        <w:instrText xml:space="preserve"> XE "title:N1362F" </w:instrText>
      </w:r>
      <w:r>
        <w:fldChar w:fldCharType="end"/>
      </w:r>
      <w:r>
        <w:t>Agency or Department Financial Affidavit/Identified Adoption</w:t>
      </w:r>
    </w:p>
    <w:p w14:paraId="749E92DC">
      <w:pPr>
        <w:pStyle w:val="41"/>
      </w:pPr>
      <w:r>
        <w:fldChar w:fldCharType="begin"/>
      </w:r>
      <w:r>
        <w:instrText xml:space="preserve"> XE "OA.ATTR_PARA:N1367A" </w:instrText>
      </w:r>
      <w:r>
        <w:fldChar w:fldCharType="end"/>
      </w:r>
      <w:r>
        <w:t>graphics\pub01744\vol001\ch0020\20-66_001.r001.tiff</w:t>
      </w:r>
    </w:p>
    <w:p w14:paraId="0FEAC4DF">
      <w:pPr>
        <w:pStyle w:val="41"/>
      </w:pPr>
      <w:r>
        <w:fldChar w:fldCharType="begin"/>
      </w:r>
      <w:r>
        <w:instrText xml:space="preserve"> XE "OA.ATTR_PARA:N13685" </w:instrText>
      </w:r>
      <w:r>
        <w:fldChar w:fldCharType="end"/>
      </w:r>
      <w:r>
        <w:t>graphics\pub01744\vol001\ch0020\20-66_001.r001.pdf</w:t>
      </w:r>
    </w:p>
    <w:p w14:paraId="7062FAA4">
      <w:pPr>
        <w:pStyle w:val="46"/>
      </w:pPr>
      <w:r>
        <w:fldChar w:fldCharType="begin"/>
      </w:r>
      <w:r>
        <w:instrText xml:space="preserve"> XE "desig:N136AE:Heading 1" </w:instrText>
      </w:r>
      <w:r>
        <w:fldChar w:fldCharType="end"/>
      </w:r>
      <w:r>
        <w:t xml:space="preserve">§ 20.67 </w:t>
      </w:r>
      <w:r>
        <w:fldChar w:fldCharType="begin"/>
      </w:r>
      <w:r>
        <w:instrText xml:space="preserve"> XE "title:N136B2:Heading 1" </w:instrText>
      </w:r>
      <w:r>
        <w:fldChar w:fldCharType="end"/>
      </w:r>
      <w:r>
        <w:t>PC-680—Adoption Data Sheet</w:t>
      </w:r>
    </w:p>
    <w:p w14:paraId="29279754">
      <w:pPr>
        <w:pStyle w:val="50"/>
      </w:pPr>
      <w:r>
        <w:fldChar w:fldCharType="begin"/>
      </w:r>
      <w:r>
        <w:instrText xml:space="preserve"> XE "desig:N136CA" </w:instrText>
      </w:r>
      <w:r>
        <w:fldChar w:fldCharType="end"/>
      </w:r>
      <w:r>
        <w:br w:type="textWrapping"/>
      </w:r>
      <w:r>
        <w:t xml:space="preserve">20.67.1 </w:t>
      </w:r>
      <w:r>
        <w:fldChar w:fldCharType="begin"/>
      </w:r>
      <w:r>
        <w:instrText xml:space="preserve"> XE "title:N136CE" </w:instrText>
      </w:r>
      <w:r>
        <w:fldChar w:fldCharType="end"/>
      </w:r>
      <w:r>
        <w:t>Adoption Data Sheet</w:t>
      </w:r>
    </w:p>
    <w:p w14:paraId="45737CB6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57669BA8">
      <w:pPr>
        <w:pStyle w:val="46"/>
      </w:pPr>
      <w:r>
        <w:fldChar w:fldCharType="begin"/>
      </w:r>
      <w:r>
        <w:instrText xml:space="preserve"> XE "desig:N13757:Heading 1" </w:instrText>
      </w:r>
      <w:r>
        <w:fldChar w:fldCharType="end"/>
      </w:r>
      <w:r>
        <w:t xml:space="preserve">§ 20.68 </w:t>
      </w:r>
      <w:r>
        <w:fldChar w:fldCharType="begin"/>
      </w:r>
      <w:r>
        <w:instrText xml:space="preserve"> XE "title:N1375B:Heading 1" </w:instrText>
      </w:r>
      <w:r>
        <w:fldChar w:fldCharType="end"/>
      </w:r>
      <w:r>
        <w:t>PC-681—Adoption Agreement</w:t>
      </w:r>
    </w:p>
    <w:p w14:paraId="7711ED57">
      <w:pPr>
        <w:pStyle w:val="50"/>
      </w:pPr>
      <w:r>
        <w:fldChar w:fldCharType="begin"/>
      </w:r>
      <w:r>
        <w:instrText xml:space="preserve"> XE "desig:N13773" </w:instrText>
      </w:r>
      <w:r>
        <w:fldChar w:fldCharType="end"/>
      </w:r>
      <w:r>
        <w:br w:type="textWrapping"/>
      </w:r>
      <w:r>
        <w:t xml:space="preserve">20.68.1 </w:t>
      </w:r>
      <w:r>
        <w:fldChar w:fldCharType="begin"/>
      </w:r>
      <w:r>
        <w:instrText xml:space="preserve"> XE "title:N13777" </w:instrText>
      </w:r>
      <w:r>
        <w:fldChar w:fldCharType="end"/>
      </w:r>
      <w:r>
        <w:t>Adoption Agreement</w:t>
      </w:r>
    </w:p>
    <w:p w14:paraId="06EDE227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3DF0E02">
      <w:pPr>
        <w:pStyle w:val="46"/>
      </w:pPr>
      <w:r>
        <w:fldChar w:fldCharType="begin"/>
      </w:r>
      <w:r>
        <w:instrText xml:space="preserve"> XE "desig:N137FF:Heading 1" </w:instrText>
      </w:r>
      <w:r>
        <w:fldChar w:fldCharType="end"/>
      </w:r>
      <w:r>
        <w:t xml:space="preserve">§ 20.69 </w:t>
      </w:r>
      <w:r>
        <w:fldChar w:fldCharType="begin"/>
      </w:r>
      <w:r>
        <w:instrText xml:space="preserve"> XE "title:N13803:Heading 1" </w:instrText>
      </w:r>
      <w:r>
        <w:fldChar w:fldCharType="end"/>
      </w:r>
      <w:r>
        <w:t>JD-JM-60—Affidavit of Consent to Termination of Parental Rights Adoption</w:t>
      </w:r>
    </w:p>
    <w:p w14:paraId="3870121C">
      <w:pPr>
        <w:pStyle w:val="50"/>
      </w:pPr>
      <w:r>
        <w:fldChar w:fldCharType="begin"/>
      </w:r>
      <w:r>
        <w:instrText xml:space="preserve"> XE "desig:N1381B" </w:instrText>
      </w:r>
      <w:r>
        <w:fldChar w:fldCharType="end"/>
      </w:r>
      <w:r>
        <w:br w:type="textWrapping"/>
      </w:r>
      <w:r>
        <w:t xml:space="preserve">20.69.1 </w:t>
      </w:r>
      <w:r>
        <w:fldChar w:fldCharType="begin"/>
      </w:r>
      <w:r>
        <w:instrText xml:space="preserve"> XE "title:N1381F" </w:instrText>
      </w:r>
      <w:r>
        <w:fldChar w:fldCharType="end"/>
      </w:r>
      <w:r>
        <w:t>Affidavit of Consent to Termination of Parental Rights Adoption</w:t>
      </w:r>
    </w:p>
    <w:p w14:paraId="20977B70">
      <w:pPr>
        <w:pStyle w:val="41"/>
      </w:pPr>
      <w:r>
        <w:fldChar w:fldCharType="begin"/>
      </w:r>
      <w:r>
        <w:instrText xml:space="preserve"> XE "OA.ATTR_PARA:N1386C" </w:instrText>
      </w:r>
      <w:r>
        <w:fldChar w:fldCharType="end"/>
      </w:r>
      <w:r>
        <w:t>graphics\pub01744\vol001\ch0020\20-69_001.r001.tiff</w:t>
      </w:r>
    </w:p>
    <w:p w14:paraId="1E7213DB">
      <w:pPr>
        <w:pStyle w:val="41"/>
      </w:pPr>
      <w:r>
        <w:fldChar w:fldCharType="begin"/>
      </w:r>
      <w:r>
        <w:instrText xml:space="preserve"> XE "OA.ATTR_PARA:N13877" </w:instrText>
      </w:r>
      <w:r>
        <w:fldChar w:fldCharType="end"/>
      </w:r>
      <w:r>
        <w:t>graphics\pub01744\vol001\ch0020\20-69_001.r001.pdf</w:t>
      </w:r>
    </w:p>
    <w:p w14:paraId="3A1446E1">
      <w:pPr>
        <w:pStyle w:val="46"/>
      </w:pPr>
      <w:r>
        <w:fldChar w:fldCharType="begin"/>
      </w:r>
      <w:r>
        <w:instrText xml:space="preserve"> XE "desig:N138A0:Heading 1" </w:instrText>
      </w:r>
      <w:r>
        <w:fldChar w:fldCharType="end"/>
      </w:r>
      <w:r>
        <w:t xml:space="preserve">§ 20.70 </w:t>
      </w:r>
      <w:r>
        <w:fldChar w:fldCharType="begin"/>
      </w:r>
      <w:r>
        <w:instrText xml:space="preserve"> XE "title:N138A4:Heading 1" </w:instrText>
      </w:r>
      <w:r>
        <w:fldChar w:fldCharType="end"/>
      </w:r>
      <w:r>
        <w:t>CT Department of Public Health—Acknowledgement of Paternity Form and Instructions</w:t>
      </w:r>
    </w:p>
    <w:p w14:paraId="0C3D8729">
      <w:pPr>
        <w:pStyle w:val="50"/>
      </w:pPr>
      <w:r>
        <w:fldChar w:fldCharType="begin"/>
      </w:r>
      <w:r>
        <w:instrText xml:space="preserve"> XE "desig:N138BC" </w:instrText>
      </w:r>
      <w:r>
        <w:fldChar w:fldCharType="end"/>
      </w:r>
      <w:r>
        <w:br w:type="textWrapping"/>
      </w:r>
      <w:r>
        <w:t xml:space="preserve">20.70.1 </w:t>
      </w:r>
      <w:r>
        <w:fldChar w:fldCharType="begin"/>
      </w:r>
      <w:r>
        <w:instrText xml:space="preserve"> XE "title:N138C0" </w:instrText>
      </w:r>
      <w:r>
        <w:fldChar w:fldCharType="end"/>
      </w:r>
      <w:r>
        <w:t>CT Department of Public Health—Acknowledgement of Paternity Form and Instructions</w:t>
      </w:r>
    </w:p>
    <w:p w14:paraId="4E733EE8">
      <w:pPr>
        <w:pStyle w:val="41"/>
      </w:pPr>
      <w:r>
        <w:fldChar w:fldCharType="begin"/>
      </w:r>
      <w:r>
        <w:instrText xml:space="preserve"> XE "OA.ATTR_PARA:N1390D" </w:instrText>
      </w:r>
      <w:r>
        <w:fldChar w:fldCharType="end"/>
      </w:r>
      <w:r>
        <w:t>graphics\pub01744\vol001\ch0020\20-70_001.r001.tiff</w:t>
      </w:r>
    </w:p>
    <w:p w14:paraId="7F0F6951">
      <w:pPr>
        <w:pStyle w:val="41"/>
      </w:pPr>
      <w:r>
        <w:fldChar w:fldCharType="begin"/>
      </w:r>
      <w:r>
        <w:instrText xml:space="preserve"> XE "OA.ATTR_PARA:N13918" </w:instrText>
      </w:r>
      <w:r>
        <w:fldChar w:fldCharType="end"/>
      </w:r>
      <w:r>
        <w:t>graphics\pub01744\vol001\ch0020\20-70_001.r001.pdf</w:t>
      </w:r>
    </w:p>
    <w:p w14:paraId="1F32B359">
      <w:pPr>
        <w:pStyle w:val="46"/>
      </w:pPr>
      <w:r>
        <w:fldChar w:fldCharType="begin"/>
      </w:r>
      <w:r>
        <w:instrText xml:space="preserve"> XE "desig:N1393C:Heading 1" </w:instrText>
      </w:r>
      <w:r>
        <w:fldChar w:fldCharType="end"/>
      </w:r>
      <w:r>
        <w:t xml:space="preserve">§ 20.71 </w:t>
      </w:r>
      <w:r>
        <w:fldChar w:fldCharType="begin"/>
      </w:r>
      <w:r>
        <w:instrText xml:space="preserve"> XE "title:N13940:Heading 1" </w:instrText>
      </w:r>
      <w:r>
        <w:fldChar w:fldCharType="end"/>
      </w:r>
      <w:r>
        <w:t>PC-907—Application/Paternity Claim</w:t>
      </w:r>
    </w:p>
    <w:p w14:paraId="18BE9CFF">
      <w:pPr>
        <w:pStyle w:val="50"/>
      </w:pPr>
      <w:r>
        <w:fldChar w:fldCharType="begin"/>
      </w:r>
      <w:r>
        <w:instrText xml:space="preserve"> XE "desig:N13958" </w:instrText>
      </w:r>
      <w:r>
        <w:fldChar w:fldCharType="end"/>
      </w:r>
      <w:r>
        <w:br w:type="textWrapping"/>
      </w:r>
      <w:r>
        <w:t xml:space="preserve">20.71.1 </w:t>
      </w:r>
      <w:r>
        <w:fldChar w:fldCharType="begin"/>
      </w:r>
      <w:r>
        <w:instrText xml:space="preserve"> XE "title:N1395C" </w:instrText>
      </w:r>
      <w:r>
        <w:fldChar w:fldCharType="end"/>
      </w:r>
      <w:r>
        <w:t>PC-907—Application/Paternity Claim</w:t>
      </w:r>
    </w:p>
    <w:p w14:paraId="44B17B20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43B93B49">
      <w:pPr>
        <w:pStyle w:val="46"/>
      </w:pPr>
      <w:r>
        <w:fldChar w:fldCharType="begin"/>
      </w:r>
      <w:r>
        <w:instrText xml:space="preserve"> XE "desig:N139DF:Heading 1" </w:instrText>
      </w:r>
      <w:r>
        <w:fldChar w:fldCharType="end"/>
      </w:r>
      <w:r>
        <w:t xml:space="preserve">§ 20.72 </w:t>
      </w:r>
      <w:r>
        <w:fldChar w:fldCharType="begin"/>
      </w:r>
      <w:r>
        <w:instrText xml:space="preserve"> XE "title:N139E3:Heading 1" </w:instrText>
      </w:r>
      <w:r>
        <w:fldChar w:fldCharType="end"/>
      </w:r>
      <w:r>
        <w:t>Paternity Petition</w:t>
      </w:r>
    </w:p>
    <w:p w14:paraId="0F22ECE2">
      <w:pPr>
        <w:pStyle w:val="50"/>
      </w:pPr>
      <w:r>
        <w:fldChar w:fldCharType="begin"/>
      </w:r>
      <w:r>
        <w:instrText xml:space="preserve"> XE "desig:N139FB" </w:instrText>
      </w:r>
      <w:r>
        <w:fldChar w:fldCharType="end"/>
      </w:r>
      <w:r>
        <w:br w:type="textWrapping"/>
      </w:r>
      <w:r>
        <w:t xml:space="preserve">20.72.1 </w:t>
      </w:r>
      <w:r>
        <w:fldChar w:fldCharType="begin"/>
      </w:r>
      <w:r>
        <w:instrText xml:space="preserve"> XE "title:N139FF" </w:instrText>
      </w:r>
      <w:r>
        <w:fldChar w:fldCharType="end"/>
      </w:r>
      <w:r>
        <w:t>Paternity Petition</w:t>
      </w:r>
    </w:p>
    <w:p w14:paraId="202CB24F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858A844">
      <w:pPr>
        <w:pStyle w:val="50"/>
      </w:pPr>
      <w:r>
        <w:fldChar w:fldCharType="begin"/>
      </w:r>
      <w:r>
        <w:instrText xml:space="preserve"> XE "title:N13A7A" </w:instrText>
      </w:r>
      <w:r>
        <w:fldChar w:fldCharType="end"/>
      </w:r>
      <w:r>
        <w:t>NON ADVERSARIAL DIVORCE FORMS</w:t>
      </w:r>
    </w:p>
    <w:p w14:paraId="5344DD1B">
      <w:pPr>
        <w:pStyle w:val="46"/>
      </w:pPr>
      <w:r>
        <w:fldChar w:fldCharType="begin"/>
      </w:r>
      <w:r>
        <w:instrText xml:space="preserve"> XE "desig:N13A93:Heading 1" </w:instrText>
      </w:r>
      <w:r>
        <w:fldChar w:fldCharType="end"/>
      </w:r>
      <w:r>
        <w:t xml:space="preserve">§ 20.73 </w:t>
      </w:r>
      <w:r>
        <w:fldChar w:fldCharType="begin"/>
      </w:r>
      <w:r>
        <w:instrText xml:space="preserve"> XE "title:N13A97:Heading 1" </w:instrText>
      </w:r>
      <w:r>
        <w:fldChar w:fldCharType="end"/>
      </w:r>
      <w:r>
        <w:t>JD-FM-242—Joint Petition</w:t>
      </w:r>
    </w:p>
    <w:p w14:paraId="29B17005">
      <w:pPr>
        <w:pStyle w:val="50"/>
      </w:pPr>
      <w:r>
        <w:fldChar w:fldCharType="begin"/>
      </w:r>
      <w:r>
        <w:instrText xml:space="preserve"> XE "desig:N13AAF" </w:instrText>
      </w:r>
      <w:r>
        <w:fldChar w:fldCharType="end"/>
      </w:r>
      <w:r>
        <w:br w:type="textWrapping"/>
      </w:r>
      <w:r>
        <w:t xml:space="preserve">20.73.1 </w:t>
      </w:r>
      <w:r>
        <w:fldChar w:fldCharType="begin"/>
      </w:r>
      <w:r>
        <w:instrText xml:space="preserve"> XE "title:N13AB3" </w:instrText>
      </w:r>
      <w:r>
        <w:fldChar w:fldCharType="end"/>
      </w:r>
      <w:r>
        <w:t>Joint Petition</w:t>
      </w:r>
    </w:p>
    <w:p w14:paraId="59A7E937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4DA93B6F">
      <w:pPr>
        <w:pStyle w:val="46"/>
      </w:pPr>
      <w:r>
        <w:fldChar w:fldCharType="begin"/>
      </w:r>
      <w:r>
        <w:instrText xml:space="preserve"> XE "desig:N13B3B:Heading 1" </w:instrText>
      </w:r>
      <w:r>
        <w:fldChar w:fldCharType="end"/>
      </w:r>
      <w:r>
        <w:t xml:space="preserve">§ 20.74 </w:t>
      </w:r>
      <w:r>
        <w:fldChar w:fldCharType="begin"/>
      </w:r>
      <w:r>
        <w:instrText xml:space="preserve"> XE "title:N13B3F:Heading 1" </w:instrText>
      </w:r>
      <w:r>
        <w:fldChar w:fldCharType="end"/>
      </w:r>
      <w:r>
        <w:t>JD-FM-243—Agreement</w:t>
      </w:r>
    </w:p>
    <w:p w14:paraId="22564F31">
      <w:pPr>
        <w:pStyle w:val="50"/>
      </w:pPr>
      <w:r>
        <w:fldChar w:fldCharType="begin"/>
      </w:r>
      <w:r>
        <w:instrText xml:space="preserve"> XE "desig:N13B57" </w:instrText>
      </w:r>
      <w:r>
        <w:fldChar w:fldCharType="end"/>
      </w:r>
      <w:r>
        <w:br w:type="textWrapping"/>
      </w:r>
      <w:r>
        <w:t xml:space="preserve">20.74.1 </w:t>
      </w:r>
      <w:r>
        <w:fldChar w:fldCharType="begin"/>
      </w:r>
      <w:r>
        <w:instrText xml:space="preserve"> XE "title:N13B5B" </w:instrText>
      </w:r>
      <w:r>
        <w:fldChar w:fldCharType="end"/>
      </w:r>
      <w:r>
        <w:t>Agreement</w:t>
      </w:r>
    </w:p>
    <w:p w14:paraId="7AD16AA0">
      <w:pPr>
        <w:pStyle w:val="41"/>
      </w:pPr>
      <w:r>
        <w:fldChar w:fldCharType="begin"/>
      </w:r>
      <w:r>
        <w:instrText xml:space="preserve"> XE "OA.ATTR_PARA:N13BA8" </w:instrText>
      </w:r>
      <w:r>
        <w:fldChar w:fldCharType="end"/>
      </w:r>
      <w:r>
        <w:t>graphics\pub01744\vol001\ch0020\20-74_001.r001.tiff</w:t>
      </w:r>
    </w:p>
    <w:p w14:paraId="12B80F8B">
      <w:pPr>
        <w:pStyle w:val="41"/>
      </w:pPr>
      <w:r>
        <w:fldChar w:fldCharType="begin"/>
      </w:r>
      <w:r>
        <w:instrText xml:space="preserve"> XE "OA.ATTR_PARA:N13BB3" </w:instrText>
      </w:r>
      <w:r>
        <w:fldChar w:fldCharType="end"/>
      </w:r>
      <w:r>
        <w:t>graphics\pub01744\vol001\ch0020\20-74_001.r001.pdf</w:t>
      </w:r>
    </w:p>
    <w:p w14:paraId="34E4D18D">
      <w:pPr>
        <w:pStyle w:val="46"/>
      </w:pPr>
      <w:r>
        <w:fldChar w:fldCharType="begin"/>
      </w:r>
      <w:r>
        <w:instrText xml:space="preserve"> XE "desig:N13BCF:Heading 1" </w:instrText>
      </w:r>
      <w:r>
        <w:fldChar w:fldCharType="end"/>
      </w:r>
      <w:r>
        <w:t xml:space="preserve">§ 20.75 </w:t>
      </w:r>
      <w:r>
        <w:fldChar w:fldCharType="begin"/>
      </w:r>
      <w:r>
        <w:instrText xml:space="preserve"> XE "title:N13BD3:Heading 1" </w:instrText>
      </w:r>
      <w:r>
        <w:fldChar w:fldCharType="end"/>
      </w:r>
      <w:r>
        <w:t>JD-FM-244—Notice of Changed Condition</w:t>
      </w:r>
    </w:p>
    <w:p w14:paraId="6DDB3702">
      <w:pPr>
        <w:pStyle w:val="50"/>
      </w:pPr>
      <w:r>
        <w:fldChar w:fldCharType="begin"/>
      </w:r>
      <w:r>
        <w:instrText xml:space="preserve"> XE "desig:N13BEB" </w:instrText>
      </w:r>
      <w:r>
        <w:fldChar w:fldCharType="end"/>
      </w:r>
      <w:r>
        <w:br w:type="textWrapping"/>
      </w:r>
      <w:r>
        <w:t xml:space="preserve">20.75.1 </w:t>
      </w:r>
      <w:r>
        <w:fldChar w:fldCharType="begin"/>
      </w:r>
      <w:r>
        <w:instrText xml:space="preserve"> XE "title:N13BEF" </w:instrText>
      </w:r>
      <w:r>
        <w:fldChar w:fldCharType="end"/>
      </w:r>
      <w:r>
        <w:t>Notice of Changed Condition</w:t>
      </w:r>
    </w:p>
    <w:p w14:paraId="03B1D661">
      <w:pPr>
        <w:pStyle w:val="41"/>
      </w:pPr>
      <w:r>
        <w:fldChar w:fldCharType="begin"/>
      </w:r>
      <w:r>
        <w:instrText xml:space="preserve"> XE "OA.ATTR_PARA:N13C3E" </w:instrText>
      </w:r>
      <w:r>
        <w:fldChar w:fldCharType="end"/>
      </w:r>
      <w:r>
        <w:t>graphics\pub01744\vol001\ch0020\jdfm244_001.r001.tiff</w:t>
      </w:r>
    </w:p>
    <w:p w14:paraId="21F55E9E">
      <w:pPr>
        <w:pStyle w:val="41"/>
      </w:pPr>
      <w:r>
        <w:fldChar w:fldCharType="begin"/>
      </w:r>
      <w:r>
        <w:instrText xml:space="preserve"> XE "OA.ATTR_PARA:N13C49" </w:instrText>
      </w:r>
      <w:r>
        <w:fldChar w:fldCharType="end"/>
      </w:r>
      <w:r>
        <w:t>graphics\pub01744\vol001\ch0020\jdfm244_001.r001.pdf</w:t>
      </w:r>
    </w:p>
    <w:p w14:paraId="13A5FAE3">
      <w:pPr>
        <w:pStyle w:val="46"/>
      </w:pPr>
      <w:r>
        <w:fldChar w:fldCharType="begin"/>
      </w:r>
      <w:r>
        <w:instrText xml:space="preserve"> XE "desig:N13C65:Heading 1" </w:instrText>
      </w:r>
      <w:r>
        <w:fldChar w:fldCharType="end"/>
      </w:r>
      <w:r>
        <w:t xml:space="preserve">§ 20.76 </w:t>
      </w:r>
      <w:r>
        <w:fldChar w:fldCharType="begin"/>
      </w:r>
      <w:r>
        <w:instrText xml:space="preserve"> XE "title:N13C69:Heading 1" </w:instrText>
      </w:r>
      <w:r>
        <w:fldChar w:fldCharType="end"/>
      </w:r>
      <w:r>
        <w:t>JD-FM-245—Notice of Revocation</w:t>
      </w:r>
    </w:p>
    <w:p w14:paraId="438C0073">
      <w:pPr>
        <w:pStyle w:val="50"/>
      </w:pPr>
      <w:r>
        <w:fldChar w:fldCharType="begin"/>
      </w:r>
      <w:r>
        <w:instrText xml:space="preserve"> XE "desig:N13C81" </w:instrText>
      </w:r>
      <w:r>
        <w:fldChar w:fldCharType="end"/>
      </w:r>
      <w:r>
        <w:br w:type="textWrapping"/>
      </w:r>
      <w:r>
        <w:t xml:space="preserve">20.76.1 </w:t>
      </w:r>
      <w:r>
        <w:fldChar w:fldCharType="begin"/>
      </w:r>
      <w:r>
        <w:instrText xml:space="preserve"> XE "title:N13C85" </w:instrText>
      </w:r>
      <w:r>
        <w:fldChar w:fldCharType="end"/>
      </w:r>
      <w:r>
        <w:t>Notice of Revocation</w:t>
      </w:r>
    </w:p>
    <w:p w14:paraId="728D47BB">
      <w:pPr>
        <w:pStyle w:val="41"/>
      </w:pPr>
      <w:r>
        <w:fldChar w:fldCharType="begin"/>
      </w:r>
      <w:r>
        <w:instrText xml:space="preserve"> XE "OA.ATTR_PARA:N13CD2" </w:instrText>
      </w:r>
      <w:r>
        <w:fldChar w:fldCharType="end"/>
      </w:r>
      <w:r>
        <w:t>graphics\pub01744\vol001\ch0020\20-76_001.r001.tiff</w:t>
      </w:r>
    </w:p>
    <w:p w14:paraId="48DD4823">
      <w:pPr>
        <w:pStyle w:val="41"/>
      </w:pPr>
      <w:r>
        <w:fldChar w:fldCharType="begin"/>
      </w:r>
      <w:r>
        <w:instrText xml:space="preserve"> XE "OA.ATTR_PARA:N13CDD" </w:instrText>
      </w:r>
      <w:r>
        <w:fldChar w:fldCharType="end"/>
      </w:r>
      <w:r>
        <w:t>graphics\pub01744\vol001\ch0020\20-76_001.r001.pdf</w:t>
      </w:r>
    </w:p>
    <w:p w14:paraId="671D849D">
      <w:pPr>
        <w:pStyle w:val="46"/>
      </w:pPr>
      <w:r>
        <w:fldChar w:fldCharType="begin"/>
      </w:r>
      <w:r>
        <w:instrText xml:space="preserve"> XE "desig:N13CF9:Heading 1" </w:instrText>
      </w:r>
      <w:r>
        <w:fldChar w:fldCharType="end"/>
      </w:r>
      <w:r>
        <w:t xml:space="preserve">§ 20.77 </w:t>
      </w:r>
      <w:r>
        <w:fldChar w:fldCharType="begin"/>
      </w:r>
      <w:r>
        <w:instrText xml:space="preserve"> XE "title:N13CFD:Heading 1" </w:instrText>
      </w:r>
      <w:r>
        <w:fldChar w:fldCharType="end"/>
      </w:r>
      <w:r>
        <w:t>JD-FM-246—Divorce Decree</w:t>
      </w:r>
    </w:p>
    <w:p w14:paraId="60F9F4B9">
      <w:pPr>
        <w:pStyle w:val="50"/>
      </w:pPr>
      <w:r>
        <w:fldChar w:fldCharType="begin"/>
      </w:r>
      <w:r>
        <w:instrText xml:space="preserve"> XE "desig:N13D15" </w:instrText>
      </w:r>
      <w:r>
        <w:fldChar w:fldCharType="end"/>
      </w:r>
      <w:r>
        <w:br w:type="textWrapping"/>
      </w:r>
      <w:r>
        <w:t xml:space="preserve">20.77.1 </w:t>
      </w:r>
      <w:r>
        <w:fldChar w:fldCharType="begin"/>
      </w:r>
      <w:r>
        <w:instrText xml:space="preserve"> XE "title:N13D19" </w:instrText>
      </w:r>
      <w:r>
        <w:fldChar w:fldCharType="end"/>
      </w:r>
      <w:r>
        <w:t>Divorce Decree</w:t>
      </w:r>
    </w:p>
    <w:p w14:paraId="35ECB4D1">
      <w:pPr>
        <w:pStyle w:val="41"/>
      </w:pPr>
      <w:r>
        <w:fldChar w:fldCharType="begin"/>
      </w:r>
      <w:r>
        <w:instrText xml:space="preserve"> XE "OA.ATTR_PARA:N13D64" </w:instrText>
      </w:r>
      <w:r>
        <w:fldChar w:fldCharType="end"/>
      </w:r>
      <w:r>
        <w:t>graphics\pub01744\vol001\ch0020\20-77_001.r001.tiff</w:t>
      </w:r>
    </w:p>
    <w:p w14:paraId="3D296CDA">
      <w:pPr>
        <w:pStyle w:val="41"/>
      </w:pPr>
      <w:r>
        <w:fldChar w:fldCharType="begin"/>
      </w:r>
      <w:r>
        <w:instrText xml:space="preserve"> XE "OA.ATTR_PARA:N13D6F" </w:instrText>
      </w:r>
      <w:r>
        <w:fldChar w:fldCharType="end"/>
      </w:r>
      <w:r>
        <w:t>graphics\pub01744\vol001\ch0020\20-77_001.r001.pdf</w:t>
      </w:r>
    </w:p>
    <w:p w14:paraId="7F050127">
      <w:pPr>
        <w:pStyle w:val="46"/>
      </w:pPr>
      <w:r>
        <w:fldChar w:fldCharType="begin"/>
      </w:r>
      <w:r>
        <w:instrText xml:space="preserve"> XE "desig:N13D8B:Heading 1" </w:instrText>
      </w:r>
      <w:r>
        <w:fldChar w:fldCharType="end"/>
      </w:r>
      <w:r>
        <w:t xml:space="preserve">§ 20.78 </w:t>
      </w:r>
      <w:r>
        <w:fldChar w:fldCharType="begin"/>
      </w:r>
      <w:r>
        <w:instrText xml:space="preserve"> XE "title:N13D8F:Heading 1" </w:instrText>
      </w:r>
      <w:r>
        <w:fldChar w:fldCharType="end"/>
      </w:r>
      <w:r>
        <w:t>JD-FM-247—Motion to Waive Statutory Time Period</w:t>
      </w:r>
    </w:p>
    <w:p w14:paraId="7F0FC754">
      <w:pPr>
        <w:pStyle w:val="50"/>
      </w:pPr>
      <w:r>
        <w:fldChar w:fldCharType="begin"/>
      </w:r>
      <w:r>
        <w:instrText xml:space="preserve"> XE "desig:N13DA7" </w:instrText>
      </w:r>
      <w:r>
        <w:fldChar w:fldCharType="end"/>
      </w:r>
      <w:r>
        <w:br w:type="textWrapping"/>
      </w:r>
      <w:r>
        <w:t xml:space="preserve">20.78.1 </w:t>
      </w:r>
      <w:r>
        <w:fldChar w:fldCharType="begin"/>
      </w:r>
      <w:r>
        <w:instrText xml:space="preserve"> XE "title:N13DAB" </w:instrText>
      </w:r>
      <w:r>
        <w:fldChar w:fldCharType="end"/>
      </w:r>
      <w:r>
        <w:t>Motion to Waive Statutory Time Period</w:t>
      </w:r>
    </w:p>
    <w:p w14:paraId="1212C171">
      <w:pPr>
        <w:pStyle w:val="41"/>
      </w:pPr>
      <w:r>
        <w:fldChar w:fldCharType="begin"/>
      </w:r>
      <w:r>
        <w:instrText xml:space="preserve"> XE "OA.ATTR_PARA:N13DF8" </w:instrText>
      </w:r>
      <w:r>
        <w:fldChar w:fldCharType="end"/>
      </w:r>
      <w:r>
        <w:t>graphics\pub01744\vol001\ch0020\jdfm247_001.r001.tiff</w:t>
      </w:r>
    </w:p>
    <w:p w14:paraId="26F73F60">
      <w:pPr>
        <w:pStyle w:val="41"/>
      </w:pPr>
      <w:r>
        <w:fldChar w:fldCharType="begin"/>
      </w:r>
      <w:r>
        <w:instrText xml:space="preserve"> XE "OA.ATTR_PARA:N13E03" </w:instrText>
      </w:r>
      <w:r>
        <w:fldChar w:fldCharType="end"/>
      </w:r>
      <w:r>
        <w:t>graphics\pub01744\vol001\ch0020\jdfm247_001.r001.pdf</w:t>
      </w:r>
    </w:p>
    <w:p w14:paraId="6ED94974">
      <w:pPr>
        <w:pStyle w:val="46"/>
      </w:pPr>
      <w:r>
        <w:fldChar w:fldCharType="begin"/>
      </w:r>
      <w:r>
        <w:instrText xml:space="preserve"> XE "desig:N13E1F:Heading 1" </w:instrText>
      </w:r>
      <w:r>
        <w:fldChar w:fldCharType="end"/>
      </w:r>
      <w:r>
        <w:t xml:space="preserve">§ 20.79 </w:t>
      </w:r>
      <w:r>
        <w:fldChar w:fldCharType="begin"/>
      </w:r>
      <w:r>
        <w:instrText xml:space="preserve"> XE "title:N13E23:Heading 1" </w:instrText>
      </w:r>
      <w:r>
        <w:fldChar w:fldCharType="end"/>
      </w:r>
      <w:r>
        <w:t>JD-FM-248—Information Sheet</w:t>
      </w:r>
    </w:p>
    <w:p w14:paraId="609BEB36">
      <w:pPr>
        <w:pStyle w:val="50"/>
      </w:pPr>
      <w:r>
        <w:fldChar w:fldCharType="begin"/>
      </w:r>
      <w:r>
        <w:instrText xml:space="preserve"> XE "desig:N13E3B" </w:instrText>
      </w:r>
      <w:r>
        <w:fldChar w:fldCharType="end"/>
      </w:r>
      <w:r>
        <w:br w:type="textWrapping"/>
      </w:r>
      <w:r>
        <w:t xml:space="preserve">20.79.1 </w:t>
      </w:r>
      <w:r>
        <w:fldChar w:fldCharType="begin"/>
      </w:r>
      <w:r>
        <w:instrText xml:space="preserve"> XE "title:N13E3F" </w:instrText>
      </w:r>
      <w:r>
        <w:fldChar w:fldCharType="end"/>
      </w:r>
      <w:r>
        <w:t>Information Sheet</w:t>
      </w:r>
    </w:p>
    <w:p w14:paraId="7B86A10A">
      <w:pPr>
        <w:pStyle w:val="41"/>
      </w:pPr>
      <w:r>
        <w:fldChar w:fldCharType="begin"/>
      </w:r>
      <w:r>
        <w:instrText xml:space="preserve"> XE "OA.ATTR_PARA:N13E8A" </w:instrText>
      </w:r>
      <w:r>
        <w:fldChar w:fldCharType="end"/>
      </w:r>
      <w:r>
        <w:t>graphics\pub01744\vol001\ch0020\20-79_001.r001.tiff</w:t>
      </w:r>
    </w:p>
    <w:p w14:paraId="0F69A2DA">
      <w:pPr>
        <w:pStyle w:val="41"/>
      </w:pPr>
      <w:r>
        <w:fldChar w:fldCharType="begin"/>
      </w:r>
      <w:r>
        <w:instrText xml:space="preserve"> XE "OA.ATTR_PARA:N13E95" </w:instrText>
      </w:r>
      <w:r>
        <w:fldChar w:fldCharType="end"/>
      </w:r>
      <w:r>
        <w:t>graphics\pub01744\vol001\ch0020\20-79_001.r001.pdf</w:t>
      </w:r>
    </w:p>
    <w:p w14:paraId="0ECF084E">
      <w:pPr>
        <w:pStyle w:val="46"/>
      </w:pPr>
      <w:r>
        <w:fldChar w:fldCharType="begin"/>
      </w:r>
      <w:r>
        <w:instrText xml:space="preserve"> XE "desig:N13EB1:Heading 1" </w:instrText>
      </w:r>
      <w:r>
        <w:fldChar w:fldCharType="end"/>
      </w:r>
      <w:r>
        <w:t xml:space="preserve">§ 20.80 </w:t>
      </w:r>
      <w:r>
        <w:fldChar w:fldCharType="begin"/>
      </w:r>
      <w:r>
        <w:instrText xml:space="preserve"> XE "title:N13EB5:Heading 1" </w:instrText>
      </w:r>
      <w:r>
        <w:fldChar w:fldCharType="end"/>
      </w:r>
      <w:r>
        <w:t>JD-FM-249—Certification of Waiver of Service of Process</w:t>
      </w:r>
    </w:p>
    <w:p w14:paraId="5E23EFA0">
      <w:pPr>
        <w:pStyle w:val="50"/>
      </w:pPr>
      <w:r>
        <w:fldChar w:fldCharType="begin"/>
      </w:r>
      <w:r>
        <w:instrText xml:space="preserve"> XE "desig:N13ECD" </w:instrText>
      </w:r>
      <w:r>
        <w:fldChar w:fldCharType="end"/>
      </w:r>
      <w:r>
        <w:br w:type="textWrapping"/>
      </w:r>
      <w:r>
        <w:t xml:space="preserve">20.80.1 </w:t>
      </w:r>
      <w:r>
        <w:fldChar w:fldCharType="begin"/>
      </w:r>
      <w:r>
        <w:instrText xml:space="preserve"> XE "title:N13ED1" </w:instrText>
      </w:r>
      <w:r>
        <w:fldChar w:fldCharType="end"/>
      </w:r>
      <w:r>
        <w:t>Certification of Waiver of Service of Process</w:t>
      </w:r>
    </w:p>
    <w:p w14:paraId="19614415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12FBD9C0">
      <w:pPr>
        <w:pStyle w:val="46"/>
      </w:pPr>
      <w:r>
        <w:fldChar w:fldCharType="begin"/>
      </w:r>
      <w:r>
        <w:instrText xml:space="preserve"> XE "desig:N13F4C:Heading 1" </w:instrText>
      </w:r>
      <w:r>
        <w:fldChar w:fldCharType="end"/>
      </w:r>
      <w:r>
        <w:t xml:space="preserve">§ 20.81 </w:t>
      </w:r>
      <w:r>
        <w:fldChar w:fldCharType="begin"/>
      </w:r>
      <w:r>
        <w:instrText xml:space="preserve"> XE "title:N13F50:Heading 1" </w:instrText>
      </w:r>
      <w:r>
        <w:fldChar w:fldCharType="end"/>
      </w:r>
      <w:r>
        <w:t>JD-FM-250—Automatic Orders</w:t>
      </w:r>
    </w:p>
    <w:p w14:paraId="4F41600F">
      <w:pPr>
        <w:pStyle w:val="50"/>
      </w:pPr>
      <w:r>
        <w:fldChar w:fldCharType="begin"/>
      </w:r>
      <w:r>
        <w:instrText xml:space="preserve"> XE "desig:N13F68" </w:instrText>
      </w:r>
      <w:r>
        <w:fldChar w:fldCharType="end"/>
      </w:r>
      <w:r>
        <w:br w:type="textWrapping"/>
      </w:r>
      <w:r>
        <w:t xml:space="preserve">20.81.1 </w:t>
      </w:r>
      <w:r>
        <w:fldChar w:fldCharType="begin"/>
      </w:r>
      <w:r>
        <w:instrText xml:space="preserve"> XE "title:N13F6C" </w:instrText>
      </w:r>
      <w:r>
        <w:fldChar w:fldCharType="end"/>
      </w:r>
      <w:r>
        <w:t>Automatic Orders</w:t>
      </w:r>
    </w:p>
    <w:p w14:paraId="3620BCEE">
      <w:pPr>
        <w:pStyle w:val="41"/>
      </w:pPr>
      <w:r>
        <w:fldChar w:fldCharType="begin"/>
      </w:r>
      <w:r>
        <w:instrText xml:space="preserve"> XE "OA.ATTR_PARA:N13FB7" </w:instrText>
      </w:r>
      <w:r>
        <w:fldChar w:fldCharType="end"/>
      </w:r>
      <w:r>
        <w:t>graphics\pub01744\vol001\ch0020\20-81_001.r001.tiff</w:t>
      </w:r>
    </w:p>
    <w:p w14:paraId="7CE7FCA9">
      <w:pPr>
        <w:pStyle w:val="41"/>
      </w:pPr>
      <w:r>
        <w:fldChar w:fldCharType="begin"/>
      </w:r>
      <w:r>
        <w:instrText xml:space="preserve"> XE "OA.ATTR_PARA:N13FC2" </w:instrText>
      </w:r>
      <w:r>
        <w:fldChar w:fldCharType="end"/>
      </w:r>
      <w:r>
        <w:t>graphics\pub01744\vol001\ch0020\20-81_001.r001.pdf</w:t>
      </w:r>
    </w:p>
    <w:p w14:paraId="0863F471">
      <w:pPr>
        <w:pStyle w:val="50"/>
      </w:pPr>
      <w:r>
        <w:fldChar w:fldCharType="begin"/>
      </w:r>
      <w:r>
        <w:instrText xml:space="preserve"> XE "title:N13FDE" </w:instrText>
      </w:r>
      <w:r>
        <w:fldChar w:fldCharType="end"/>
      </w:r>
      <w:r>
        <w:t>APPROVAL OF AGREEMENTS</w:t>
      </w:r>
    </w:p>
    <w:p w14:paraId="7B34BD79">
      <w:pPr>
        <w:pStyle w:val="51"/>
        <w:rPr>
          <w:vanish w:val="0"/>
        </w:rPr>
      </w:pPr>
      <w:r>
        <w:fldChar w:fldCharType="begin"/>
      </w:r>
      <w:r>
        <w:rPr>
          <w:vanish w:val="0"/>
        </w:rPr>
        <w:instrText xml:space="preserve"> XE "title-alt:N13FE5" </w:instrText>
      </w:r>
      <w:r>
        <w:rPr>
          <w:vanish w:val="0"/>
        </w:rPr>
        <w:fldChar w:fldCharType="end"/>
      </w:r>
      <w:r>
        <w:rPr>
          <w:rStyle w:val="92"/>
          <w:b/>
          <w:bCs/>
          <w:vanish w:val="0"/>
        </w:rPr>
        <w:t>FORMS</w:t>
      </w:r>
      <w:r>
        <w:rPr>
          <w:vanish w:val="0"/>
        </w:rPr>
        <w:t xml:space="preserve"> </w:t>
      </w:r>
    </w:p>
    <w:p w14:paraId="72907385">
      <w:pPr>
        <w:pStyle w:val="46"/>
      </w:pPr>
      <w:r>
        <w:fldChar w:fldCharType="begin"/>
      </w:r>
      <w:r>
        <w:instrText xml:space="preserve"> XE "desig:N14001:Heading 1" </w:instrText>
      </w:r>
      <w:r>
        <w:fldChar w:fldCharType="end"/>
      </w:r>
      <w:r>
        <w:t xml:space="preserve">§ 20.82 </w:t>
      </w:r>
      <w:r>
        <w:fldChar w:fldCharType="begin"/>
      </w:r>
      <w:r>
        <w:instrText xml:space="preserve"> XE "title:N14005:Heading 1" </w:instrText>
      </w:r>
      <w:r>
        <w:fldChar w:fldCharType="end"/>
      </w:r>
      <w:r>
        <w:t>JD-FM-263—Approval of Temporary Agreement Without Court Appearance</w:t>
      </w:r>
    </w:p>
    <w:p w14:paraId="16850966">
      <w:pPr>
        <w:pStyle w:val="44"/>
      </w:pPr>
      <w:r>
        <w:fldChar w:fldCharType="begin"/>
      </w:r>
      <w:r>
        <w:instrText xml:space="preserve"> XE "OA.ATTR_PARA:N1401B:FIGURE" </w:instrText>
      </w:r>
      <w:r>
        <w:fldChar w:fldCharType="end"/>
      </w:r>
      <w:r>
        <w:t>graphics\pub01744\vol001\ch0020\jdfm263_001.r001.tiff</w:t>
      </w:r>
    </w:p>
    <w:p w14:paraId="3D74005E">
      <w:pPr>
        <w:pStyle w:val="44"/>
      </w:pPr>
      <w:r>
        <w:fldChar w:fldCharType="begin"/>
      </w:r>
      <w:r>
        <w:instrText xml:space="preserve"> XE "OA.ATTR_PARA:N14026:FIGURE" </w:instrText>
      </w:r>
      <w:r>
        <w:fldChar w:fldCharType="end"/>
      </w:r>
      <w:r>
        <w:t>graphics\pub01744\vol001\ch0020\jdfm263_001.r001.pdf</w:t>
      </w:r>
    </w:p>
    <w:p w14:paraId="77ADC846">
      <w:pPr>
        <w:pStyle w:val="50"/>
      </w:pPr>
      <w:r>
        <w:fldChar w:fldCharType="begin"/>
      </w:r>
      <w:r>
        <w:instrText xml:space="preserve"> XE "title:N14043" </w:instrText>
      </w:r>
      <w:r>
        <w:fldChar w:fldCharType="end"/>
      </w:r>
      <w:r>
        <w:t>RESTRAINING ORDERS</w:t>
      </w:r>
    </w:p>
    <w:p w14:paraId="393FD48A">
      <w:pPr>
        <w:pStyle w:val="51"/>
        <w:rPr>
          <w:vanish w:val="0"/>
        </w:rPr>
      </w:pPr>
      <w:r>
        <w:fldChar w:fldCharType="begin"/>
      </w:r>
      <w:r>
        <w:rPr>
          <w:vanish w:val="0"/>
        </w:rPr>
        <w:instrText xml:space="preserve"> XE "title-alt:N1404A" </w:instrText>
      </w:r>
      <w:r>
        <w:rPr>
          <w:vanish w:val="0"/>
        </w:rPr>
        <w:fldChar w:fldCharType="end"/>
      </w:r>
      <w:r>
        <w:rPr>
          <w:rStyle w:val="92"/>
          <w:b/>
          <w:bCs/>
          <w:vanish w:val="0"/>
        </w:rPr>
        <w:t>FORMS</w:t>
      </w:r>
      <w:r>
        <w:rPr>
          <w:vanish w:val="0"/>
        </w:rPr>
        <w:t xml:space="preserve"> </w:t>
      </w:r>
    </w:p>
    <w:p w14:paraId="480F1699">
      <w:pPr>
        <w:pStyle w:val="46"/>
      </w:pPr>
      <w:r>
        <w:fldChar w:fldCharType="begin"/>
      </w:r>
      <w:r>
        <w:instrText xml:space="preserve"> XE "desig:N14066:Heading 1" </w:instrText>
      </w:r>
      <w:r>
        <w:fldChar w:fldCharType="end"/>
      </w:r>
      <w:r>
        <w:t xml:space="preserve">§ 20.83 </w:t>
      </w:r>
      <w:r>
        <w:fldChar w:fldCharType="begin"/>
      </w:r>
      <w:r>
        <w:instrText xml:space="preserve"> XE "title:N1406A:Heading 1" </w:instrText>
      </w:r>
      <w:r>
        <w:fldChar w:fldCharType="end"/>
      </w:r>
      <w:r>
        <w:t>JD-FM-137 Application for Relief from Abuse</w:t>
      </w:r>
    </w:p>
    <w:p w14:paraId="7FB3993F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0CEDE89A">
      <w:pPr>
        <w:pStyle w:val="46"/>
      </w:pPr>
      <w:r>
        <w:fldChar w:fldCharType="begin"/>
      </w:r>
      <w:r>
        <w:instrText xml:space="preserve"> XE "desig:N140B1:Heading 1" </w:instrText>
      </w:r>
      <w:r>
        <w:fldChar w:fldCharType="end"/>
      </w:r>
      <w:r>
        <w:t xml:space="preserve">§ 20.84 </w:t>
      </w:r>
      <w:r>
        <w:fldChar w:fldCharType="begin"/>
      </w:r>
      <w:r>
        <w:instrText xml:space="preserve"> XE "title:N140B5:Heading 1" </w:instrText>
      </w:r>
      <w:r>
        <w:fldChar w:fldCharType="end"/>
      </w:r>
      <w:r>
        <w:t>JD-FM-138 Affidavit—Relief from Abuse</w:t>
      </w:r>
    </w:p>
    <w:p w14:paraId="1AE59C9E">
      <w:pPr>
        <w:pStyle w:val="44"/>
      </w:pPr>
      <w:r>
        <w:fldChar w:fldCharType="begin"/>
      </w:r>
      <w:r>
        <w:instrText xml:space="preserve"> XE "OA.ATTR_PARA:N140CB:FIGURE" </w:instrText>
      </w:r>
      <w:r>
        <w:fldChar w:fldCharType="end"/>
      </w:r>
      <w:r>
        <w:t>graphics\pub01744\ch20new1_001.r001.tiff</w:t>
      </w:r>
    </w:p>
    <w:p w14:paraId="50203DA4">
      <w:pPr>
        <w:pStyle w:val="44"/>
      </w:pPr>
      <w:r>
        <w:fldChar w:fldCharType="begin"/>
      </w:r>
      <w:r>
        <w:instrText xml:space="preserve"> XE "OA.ATTR_PARA:N140D6:FIGURE" </w:instrText>
      </w:r>
      <w:r>
        <w:fldChar w:fldCharType="end"/>
      </w:r>
      <w:r>
        <w:t>graphics\pub01744\ch20new1_001.r001.pdf</w:t>
      </w:r>
    </w:p>
    <w:p w14:paraId="7CE277DB">
      <w:pPr>
        <w:pStyle w:val="46"/>
      </w:pPr>
      <w:r>
        <w:fldChar w:fldCharType="begin"/>
      </w:r>
      <w:r>
        <w:instrText xml:space="preserve"> XE "desig:N140F2:Heading 1" </w:instrText>
      </w:r>
      <w:r>
        <w:fldChar w:fldCharType="end"/>
      </w:r>
      <w:r>
        <w:t xml:space="preserve">§ 20.85 </w:t>
      </w:r>
      <w:r>
        <w:fldChar w:fldCharType="begin"/>
      </w:r>
      <w:r>
        <w:instrText xml:space="preserve"> XE "title:N140F6:Heading 1" </w:instrText>
      </w:r>
      <w:r>
        <w:fldChar w:fldCharType="end"/>
      </w:r>
      <w:r>
        <w:t>JD-FM-164 CO and 164ACO—Statement of Facts Concerning Children and Addendum to Statement of Facts Concerning Children</w:t>
      </w:r>
    </w:p>
    <w:p w14:paraId="2E7F86AE">
      <w:pPr>
        <w:pStyle w:val="50"/>
      </w:pPr>
      <w:r>
        <w:fldChar w:fldCharType="begin"/>
      </w:r>
      <w:r>
        <w:instrText xml:space="preserve"> XE "desig:N1410E" </w:instrText>
      </w:r>
      <w:r>
        <w:fldChar w:fldCharType="end"/>
      </w:r>
      <w:r>
        <w:br w:type="textWrapping"/>
      </w:r>
      <w:r>
        <w:t xml:space="preserve">20.85.1 </w:t>
      </w:r>
      <w:r>
        <w:fldChar w:fldCharType="begin"/>
      </w:r>
      <w:r>
        <w:instrText xml:space="preserve"> XE "title:N14112" </w:instrText>
      </w:r>
      <w:r>
        <w:fldChar w:fldCharType="end"/>
      </w:r>
      <w:r>
        <w:t>JD-FM-164 CO and 164ACO—Statement of Facts Concerning Children and Addendum to Statement of Facts Concerning Children</w:t>
      </w:r>
    </w:p>
    <w:p w14:paraId="16F6D0E7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7DD961D0">
      <w:pPr>
        <w:pStyle w:val="46"/>
      </w:pPr>
      <w:r>
        <w:fldChar w:fldCharType="begin"/>
      </w:r>
      <w:r>
        <w:instrText xml:space="preserve"> XE "desig:N141C0:Heading 1" </w:instrText>
      </w:r>
      <w:r>
        <w:fldChar w:fldCharType="end"/>
      </w:r>
      <w:r>
        <w:t xml:space="preserve">§ 20.86 </w:t>
      </w:r>
      <w:r>
        <w:fldChar w:fldCharType="begin"/>
      </w:r>
      <w:r>
        <w:instrText xml:space="preserve"> XE "title:N141C4:Heading 1" </w:instrText>
      </w:r>
      <w:r>
        <w:fldChar w:fldCharType="end"/>
      </w:r>
      <w:r>
        <w:t>JD-FM-188CO—Request for Non-Disclosure of Location</w:t>
      </w:r>
    </w:p>
    <w:p w14:paraId="5E188CC6">
      <w:pPr>
        <w:pStyle w:val="50"/>
      </w:pPr>
      <w:r>
        <w:fldChar w:fldCharType="begin"/>
      </w:r>
      <w:r>
        <w:instrText xml:space="preserve"> XE "desig:N141DC" </w:instrText>
      </w:r>
      <w:r>
        <w:fldChar w:fldCharType="end"/>
      </w:r>
      <w:r>
        <w:br w:type="textWrapping"/>
      </w:r>
      <w:r>
        <w:t xml:space="preserve">20.86.1 </w:t>
      </w:r>
      <w:r>
        <w:fldChar w:fldCharType="begin"/>
      </w:r>
      <w:r>
        <w:instrText xml:space="preserve"> XE "title:N141E0" </w:instrText>
      </w:r>
      <w:r>
        <w:fldChar w:fldCharType="end"/>
      </w:r>
      <w:r>
        <w:t>JD-FM-188CO—Request for Non-Disclosure of Location</w:t>
      </w:r>
    </w:p>
    <w:p w14:paraId="05F11A36">
      <w:pPr>
        <w:pStyle w:val="41"/>
      </w:pPr>
      <w:r>
        <w:fldChar w:fldCharType="begin"/>
      </w:r>
      <w:r>
        <w:instrText xml:space="preserve"> XE "OA.ATTR_PARA:N1422B" </w:instrText>
      </w:r>
      <w:r>
        <w:fldChar w:fldCharType="end"/>
      </w:r>
      <w:r>
        <w:t>graphics\pub01744\vol001\ch0020\20.86_001.r001.tiff</w:t>
      </w:r>
    </w:p>
    <w:p w14:paraId="3CF3522F">
      <w:pPr>
        <w:pStyle w:val="41"/>
      </w:pPr>
      <w:r>
        <w:fldChar w:fldCharType="begin"/>
      </w:r>
      <w:r>
        <w:instrText xml:space="preserve"> XE "OA.ATTR_PARA:N14236" </w:instrText>
      </w:r>
      <w:r>
        <w:fldChar w:fldCharType="end"/>
      </w:r>
      <w:r>
        <w:t>graphics\pub01744\vol001\ch0020\20.86_001.r001.pdf</w:t>
      </w:r>
    </w:p>
    <w:p w14:paraId="37AB7E9F">
      <w:pPr>
        <w:pStyle w:val="46"/>
      </w:pPr>
      <w:r>
        <w:fldChar w:fldCharType="begin"/>
      </w:r>
      <w:r>
        <w:instrText xml:space="preserve"> XE "desig:N14252:Heading 1" </w:instrText>
      </w:r>
      <w:r>
        <w:fldChar w:fldCharType="end"/>
      </w:r>
      <w:r>
        <w:t xml:space="preserve">§ 20.87 </w:t>
      </w:r>
      <w:r>
        <w:fldChar w:fldCharType="begin"/>
      </w:r>
      <w:r>
        <w:instrText xml:space="preserve"> XE "title:N14256:Heading 1" </w:instrText>
      </w:r>
      <w:r>
        <w:fldChar w:fldCharType="end"/>
      </w:r>
      <w:r>
        <w:t>JD-FM-233CO—Supplemental Statement and Request for Orders of Maintenance</w:t>
      </w:r>
    </w:p>
    <w:p w14:paraId="706F6649">
      <w:pPr>
        <w:pStyle w:val="50"/>
      </w:pPr>
      <w:r>
        <w:fldChar w:fldCharType="begin"/>
      </w:r>
      <w:r>
        <w:instrText xml:space="preserve"> XE "desig:N1426E" </w:instrText>
      </w:r>
      <w:r>
        <w:fldChar w:fldCharType="end"/>
      </w:r>
      <w:r>
        <w:br w:type="textWrapping"/>
      </w:r>
      <w:r>
        <w:t xml:space="preserve">20.87.1 </w:t>
      </w:r>
      <w:r>
        <w:fldChar w:fldCharType="begin"/>
      </w:r>
      <w:r>
        <w:instrText xml:space="preserve"> XE "title:N14272" </w:instrText>
      </w:r>
      <w:r>
        <w:fldChar w:fldCharType="end"/>
      </w:r>
      <w:r>
        <w:t>JD-FM-233CO—Supplemental Statement and Request for Orders of Maintenance</w:t>
      </w:r>
    </w:p>
    <w:p w14:paraId="47F510E6">
      <w:pPr>
        <w:pStyle w:val="41"/>
      </w:pPr>
      <w:r>
        <w:fldChar w:fldCharType="begin"/>
      </w:r>
      <w:r>
        <w:instrText xml:space="preserve"> XE "OA.ATTR_PARA:N142BD" </w:instrText>
      </w:r>
      <w:r>
        <w:fldChar w:fldCharType="end"/>
      </w:r>
      <w:r>
        <w:t>graphics\pub01744\vol001\ch0020\20.87.new_001.r001.tiff</w:t>
      </w:r>
    </w:p>
    <w:p w14:paraId="198B1E8E">
      <w:pPr>
        <w:pStyle w:val="41"/>
      </w:pPr>
      <w:r>
        <w:fldChar w:fldCharType="begin"/>
      </w:r>
      <w:r>
        <w:instrText xml:space="preserve"> XE "OA.ATTR_PARA:N142C8" </w:instrText>
      </w:r>
      <w:r>
        <w:fldChar w:fldCharType="end"/>
      </w:r>
      <w:r>
        <w:t>graphics\pub01744\vol001\ch0020\20.87.new_001.r001.pdf</w:t>
      </w:r>
    </w:p>
    <w:p w14:paraId="6D7422EA">
      <w:pPr>
        <w:pStyle w:val="50"/>
      </w:pPr>
      <w:r>
        <w:fldChar w:fldCharType="begin"/>
      </w:r>
      <w:r>
        <w:instrText xml:space="preserve"> XE "title:N142E4" </w:instrText>
      </w:r>
      <w:r>
        <w:fldChar w:fldCharType="end"/>
      </w:r>
      <w:r>
        <w:t>COVID-19 FORMS</w:t>
      </w:r>
    </w:p>
    <w:p w14:paraId="3867ADD6">
      <w:pPr>
        <w:pStyle w:val="51"/>
        <w:rPr>
          <w:vanish w:val="0"/>
        </w:rPr>
      </w:pPr>
      <w:r>
        <w:fldChar w:fldCharType="begin"/>
      </w:r>
      <w:r>
        <w:rPr>
          <w:vanish w:val="0"/>
        </w:rPr>
        <w:instrText xml:space="preserve"> XE "title-alt:N142EB" </w:instrText>
      </w:r>
      <w:r>
        <w:rPr>
          <w:vanish w:val="0"/>
        </w:rPr>
        <w:fldChar w:fldCharType="end"/>
      </w:r>
      <w:r>
        <w:rPr>
          <w:rStyle w:val="92"/>
          <w:b/>
          <w:bCs/>
          <w:vanish w:val="0"/>
        </w:rPr>
        <w:t>FORMS</w:t>
      </w:r>
      <w:r>
        <w:rPr>
          <w:vanish w:val="0"/>
        </w:rPr>
        <w:t xml:space="preserve"> </w:t>
      </w:r>
    </w:p>
    <w:p w14:paraId="59006856">
      <w:pPr>
        <w:pStyle w:val="46"/>
      </w:pPr>
      <w:r>
        <w:fldChar w:fldCharType="begin"/>
      </w:r>
      <w:r>
        <w:instrText xml:space="preserve"> XE "desig:N14307:Heading 1" </w:instrText>
      </w:r>
      <w:r>
        <w:fldChar w:fldCharType="end"/>
      </w:r>
      <w:r>
        <w:t xml:space="preserve">§ 20.88 </w:t>
      </w:r>
      <w:r>
        <w:fldChar w:fldCharType="begin"/>
      </w:r>
      <w:r>
        <w:instrText xml:space="preserve"> XE "title:N1430B:Heading 1" </w:instrText>
      </w:r>
      <w:r>
        <w:fldChar w:fldCharType="end"/>
      </w:r>
      <w:r>
        <w:t>JD-FM-279—Affidavit in Support of Request to Enter Final Custody/Visitation Agreement</w:t>
      </w:r>
    </w:p>
    <w:p w14:paraId="26077022">
      <w:pPr>
        <w:pStyle w:val="50"/>
      </w:pPr>
      <w:r>
        <w:fldChar w:fldCharType="begin"/>
      </w:r>
      <w:r>
        <w:instrText xml:space="preserve"> XE "desig:N14323" </w:instrText>
      </w:r>
      <w:r>
        <w:fldChar w:fldCharType="end"/>
      </w:r>
      <w:r>
        <w:br w:type="textWrapping"/>
      </w:r>
      <w:r>
        <w:t xml:space="preserve">20.88.1 </w:t>
      </w:r>
      <w:r>
        <w:fldChar w:fldCharType="begin"/>
      </w:r>
      <w:r>
        <w:instrText xml:space="preserve"> XE "title:N14327" </w:instrText>
      </w:r>
      <w:r>
        <w:fldChar w:fldCharType="end"/>
      </w:r>
      <w:r>
        <w:t>JD-FM-279—Affidavit in Support of Request to Enter Final Custody/Visitation Agreement</w:t>
      </w:r>
    </w:p>
    <w:p w14:paraId="5F32AD2E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3AF9298E">
      <w:pPr>
        <w:pStyle w:val="46"/>
      </w:pPr>
      <w:r>
        <w:fldChar w:fldCharType="begin"/>
      </w:r>
      <w:r>
        <w:instrText xml:space="preserve"> XE "desig:N143A2:Heading 1" </w:instrText>
      </w:r>
      <w:r>
        <w:fldChar w:fldCharType="end"/>
      </w:r>
      <w:r>
        <w:t xml:space="preserve">§ 20.89 </w:t>
      </w:r>
      <w:r>
        <w:fldChar w:fldCharType="begin"/>
      </w:r>
      <w:r>
        <w:instrText xml:space="preserve"> XE "title:N143A6:Heading 1" </w:instrText>
      </w:r>
      <w:r>
        <w:fldChar w:fldCharType="end"/>
      </w:r>
      <w:r>
        <w:t>JD-FM-280—Affidavit in Support of Request for Approval of Final Agreement on Motion(s)</w:t>
      </w:r>
    </w:p>
    <w:p w14:paraId="5747440E">
      <w:pPr>
        <w:pStyle w:val="50"/>
      </w:pPr>
      <w:r>
        <w:fldChar w:fldCharType="begin"/>
      </w:r>
      <w:r>
        <w:instrText xml:space="preserve"> XE "desig:N143BE" </w:instrText>
      </w:r>
      <w:r>
        <w:fldChar w:fldCharType="end"/>
      </w:r>
      <w:r>
        <w:br w:type="textWrapping"/>
      </w:r>
      <w:r>
        <w:t xml:space="preserve">20.89.1 </w:t>
      </w:r>
      <w:r>
        <w:fldChar w:fldCharType="begin"/>
      </w:r>
      <w:r>
        <w:instrText xml:space="preserve"> XE "title:N143C2" </w:instrText>
      </w:r>
      <w:r>
        <w:fldChar w:fldCharType="end"/>
      </w:r>
      <w:r>
        <w:t>JD-FM-280—Affidavit in Support of Request for Approval of Final Agreement on Motion(s)</w:t>
      </w:r>
    </w:p>
    <w:p w14:paraId="7E059F58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7CB72C9B">
      <w:pPr>
        <w:pStyle w:val="46"/>
      </w:pPr>
      <w:r>
        <w:fldChar w:fldCharType="begin"/>
      </w:r>
      <w:r>
        <w:instrText xml:space="preserve"> XE "desig:N14434:Heading 1" </w:instrText>
      </w:r>
      <w:r>
        <w:fldChar w:fldCharType="end"/>
      </w:r>
      <w:r>
        <w:t xml:space="preserve">§ 20.90 </w:t>
      </w:r>
      <w:r>
        <w:fldChar w:fldCharType="begin"/>
      </w:r>
      <w:r>
        <w:instrText xml:space="preserve"> XE "title:N14438:Heading 1" </w:instrText>
      </w:r>
      <w:r>
        <w:fldChar w:fldCharType="end"/>
      </w:r>
      <w:r>
        <w:t>JD-FM-281—Affidavit in Support of Request for Entry of Judgment of Dissolution of Marriage or Legal Separation</w:t>
      </w:r>
    </w:p>
    <w:p w14:paraId="55C4EEC4">
      <w:pPr>
        <w:pStyle w:val="50"/>
      </w:pPr>
      <w:r>
        <w:fldChar w:fldCharType="begin"/>
      </w:r>
      <w:r>
        <w:instrText xml:space="preserve"> XE "desig:N14450" </w:instrText>
      </w:r>
      <w:r>
        <w:fldChar w:fldCharType="end"/>
      </w:r>
      <w:r>
        <w:br w:type="textWrapping"/>
      </w:r>
      <w:r>
        <w:t xml:space="preserve">20.90.1 </w:t>
      </w:r>
      <w:r>
        <w:fldChar w:fldCharType="begin"/>
      </w:r>
      <w:r>
        <w:instrText xml:space="preserve"> XE "title:N14454" </w:instrText>
      </w:r>
      <w:r>
        <w:fldChar w:fldCharType="end"/>
      </w:r>
      <w:r>
        <w:t>JD-FM-281—Affidavit in Support of Request for Entry of Judgment of Dissolution of Marriage or Legal Separation</w:t>
      </w:r>
    </w:p>
    <w:p w14:paraId="4E6B89A6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p w14:paraId="7208A3FB">
      <w:pPr>
        <w:pStyle w:val="46"/>
      </w:pPr>
      <w:r>
        <w:fldChar w:fldCharType="begin"/>
      </w:r>
      <w:r>
        <w:instrText xml:space="preserve"> XE "desig:N144CF:Heading 1" </w:instrText>
      </w:r>
      <w:r>
        <w:fldChar w:fldCharType="end"/>
      </w:r>
      <w:r>
        <w:t xml:space="preserve">§ 20.91 </w:t>
      </w:r>
      <w:r>
        <w:fldChar w:fldCharType="begin"/>
      </w:r>
      <w:r>
        <w:instrText xml:space="preserve"> XE "title:N144D3:Heading 1" </w:instrText>
      </w:r>
      <w:r>
        <w:fldChar w:fldCharType="end"/>
      </w:r>
      <w:r>
        <w:t>JD-FM-282—Request for Approval of Final Agreement without Court Appearance</w:t>
      </w:r>
    </w:p>
    <w:p w14:paraId="7B8BA9C2">
      <w:pPr>
        <w:pStyle w:val="50"/>
      </w:pPr>
      <w:r>
        <w:fldChar w:fldCharType="begin"/>
      </w:r>
      <w:r>
        <w:instrText xml:space="preserve"> XE "desig:N144EB" </w:instrText>
      </w:r>
      <w:r>
        <w:fldChar w:fldCharType="end"/>
      </w:r>
      <w:r>
        <w:br w:type="textWrapping"/>
      </w:r>
      <w:r>
        <w:t xml:space="preserve">20.91.1 </w:t>
      </w:r>
      <w:r>
        <w:fldChar w:fldCharType="begin"/>
      </w:r>
      <w:r>
        <w:instrText xml:space="preserve"> XE "title:N144EF" </w:instrText>
      </w:r>
      <w:r>
        <w:fldChar w:fldCharType="end"/>
      </w:r>
      <w:r>
        <w:t>JD-FM-282—Request for Approval of Final Agreement without Court Appearance</w:t>
      </w:r>
    </w:p>
    <w:p w14:paraId="26E54788">
      <w:pPr>
        <w:pStyle w:val="41"/>
      </w:pPr>
      <w:r>
        <w:fldChar w:fldCharType="begin"/>
      </w:r>
      <w:r>
        <w:instrText xml:space="preserve"> XE "OA.ATTR_PARA:N1453A" </w:instrText>
      </w:r>
      <w:r>
        <w:fldChar w:fldCharType="end"/>
      </w:r>
      <w:r>
        <w:t>graphics\pub01744\vol001\ch0020\20.91..new_001.r001.tiff</w:t>
      </w:r>
    </w:p>
    <w:p w14:paraId="75724B9C">
      <w:pPr>
        <w:pStyle w:val="41"/>
      </w:pPr>
      <w:r>
        <w:fldChar w:fldCharType="begin"/>
      </w:r>
      <w:r>
        <w:instrText xml:space="preserve"> XE "OA.ATTR_PARA:N14545" </w:instrText>
      </w:r>
      <w:r>
        <w:fldChar w:fldCharType="end"/>
      </w:r>
      <w:r>
        <w:t>graphics\pub01744\vol001\ch0020\20.91..new_001.r001.pdf</w:t>
      </w:r>
    </w:p>
    <w:p w14:paraId="1AEF80BF">
      <w:pPr>
        <w:pStyle w:val="46"/>
      </w:pPr>
      <w:r>
        <w:fldChar w:fldCharType="begin"/>
      </w:r>
      <w:r>
        <w:instrText xml:space="preserve"> XE "desig:N14561:Heading 1" </w:instrText>
      </w:r>
      <w:r>
        <w:fldChar w:fldCharType="end"/>
      </w:r>
      <w:r>
        <w:t xml:space="preserve">§ 20.92 </w:t>
      </w:r>
      <w:r>
        <w:fldChar w:fldCharType="begin"/>
      </w:r>
      <w:r>
        <w:instrText xml:space="preserve"> XE "title:N14565:Heading 1" </w:instrText>
      </w:r>
      <w:r>
        <w:fldChar w:fldCharType="end"/>
      </w:r>
      <w:r>
        <w:t>JD-FM-284—Custody Agreement/Parenting Time</w:t>
      </w:r>
    </w:p>
    <w:p w14:paraId="3F8C59DD">
      <w:pPr>
        <w:pStyle w:val="50"/>
      </w:pPr>
      <w:r>
        <w:fldChar w:fldCharType="begin"/>
      </w:r>
      <w:r>
        <w:instrText xml:space="preserve"> XE "desig:N1457D" </w:instrText>
      </w:r>
      <w:r>
        <w:fldChar w:fldCharType="end"/>
      </w:r>
      <w:r>
        <w:br w:type="textWrapping"/>
      </w:r>
      <w:r>
        <w:t xml:space="preserve">20.92.1 </w:t>
      </w:r>
      <w:r>
        <w:fldChar w:fldCharType="begin"/>
      </w:r>
      <w:r>
        <w:instrText xml:space="preserve"> XE "title:N14581" </w:instrText>
      </w:r>
      <w:r>
        <w:fldChar w:fldCharType="end"/>
      </w:r>
      <w:r>
        <w:t>JD-FM-284—Custody Agreement/Parenting Time</w:t>
      </w:r>
    </w:p>
    <w:p w14:paraId="5D7CC327">
      <w:pPr>
        <w:spacing w:before="0" w:beforeAutospacing="0" w:after="0" w:afterAutospacing="0"/>
      </w:pPr>
      <w:r>
        <w:rPr>
          <w:rStyle w:val="90"/>
          <w:bCs/>
          <w:kern w:val="28"/>
        </w:rPr>
        <w:br w:type="textWrapping"/>
      </w:r>
      <w:r>
        <w:rPr>
          <w:rStyle w:val="90"/>
        </w:rPr>
        <w:br w:type="textWrapping"/>
      </w:r>
      <w:r>
        <w:rPr>
          <w:rStyle w:val="90"/>
        </w:rPr>
        <w:t xml:space="preserve">The illo (or hot doc link) has been removed and should be viewed via another source. </w:t>
      </w:r>
      <w:r>
        <w:rPr>
          <w:rStyle w:val="90"/>
        </w:rPr>
        <w:br w:type="textWrapping"/>
      </w:r>
      <w:r>
        <w:rPr>
          <w:rStyle w:val="90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ouise Truax">
    <w15:presenceInfo w15:providerId="None" w15:userId="Louise Trua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9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trackRevisions w:val="1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EF"/>
    <w:rsid w:val="00371AEF"/>
    <w:rsid w:val="003C1C97"/>
    <w:rsid w:val="00407533"/>
    <w:rsid w:val="004E204F"/>
    <w:rsid w:val="00693380"/>
    <w:rsid w:val="006954CC"/>
    <w:rsid w:val="008E7204"/>
    <w:rsid w:val="181B3943"/>
    <w:rsid w:val="3FC857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semiHidden="0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uiPriority="99" w:name="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/>
    </w:pPr>
    <w:rPr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20"/>
    <w:qFormat/>
    <w:uiPriority w:val="9"/>
    <w:pPr>
      <w:keepNext/>
      <w:widowControl w:val="0"/>
      <w:spacing w:before="240" w:after="60"/>
      <w:outlineLvl w:val="0"/>
    </w:pPr>
    <w:rPr>
      <w:rFonts w:ascii="Arial Black" w:hAnsi="Arial Black" w:cs="Arial"/>
      <w:bCs/>
      <w:sz w:val="22"/>
      <w:szCs w:val="32"/>
    </w:rPr>
  </w:style>
  <w:style w:type="paragraph" w:styleId="4">
    <w:name w:val="heading 2"/>
    <w:basedOn w:val="2"/>
    <w:next w:val="3"/>
    <w:link w:val="22"/>
    <w:qFormat/>
    <w:uiPriority w:val="9"/>
    <w:pPr>
      <w:outlineLvl w:val="1"/>
    </w:pPr>
    <w:rPr>
      <w:bCs w:val="0"/>
      <w:iCs/>
      <w:szCs w:val="28"/>
    </w:rPr>
  </w:style>
  <w:style w:type="paragraph" w:styleId="5">
    <w:name w:val="heading 3"/>
    <w:basedOn w:val="2"/>
    <w:next w:val="3"/>
    <w:link w:val="23"/>
    <w:qFormat/>
    <w:uiPriority w:val="9"/>
    <w:pPr>
      <w:outlineLvl w:val="2"/>
    </w:pPr>
    <w:rPr>
      <w:bCs w:val="0"/>
      <w:szCs w:val="26"/>
    </w:rPr>
  </w:style>
  <w:style w:type="paragraph" w:styleId="6">
    <w:name w:val="heading 4"/>
    <w:basedOn w:val="2"/>
    <w:next w:val="3"/>
    <w:link w:val="24"/>
    <w:qFormat/>
    <w:uiPriority w:val="9"/>
    <w:pPr>
      <w:outlineLvl w:val="3"/>
    </w:pPr>
    <w:rPr>
      <w:bCs w:val="0"/>
      <w:sz w:val="20"/>
      <w:szCs w:val="28"/>
    </w:rPr>
  </w:style>
  <w:style w:type="paragraph" w:styleId="7">
    <w:name w:val="heading 5"/>
    <w:basedOn w:val="2"/>
    <w:next w:val="3"/>
    <w:link w:val="25"/>
    <w:qFormat/>
    <w:uiPriority w:val="9"/>
    <w:pPr>
      <w:outlineLvl w:val="4"/>
    </w:pPr>
    <w:rPr>
      <w:bCs w:val="0"/>
      <w:iCs/>
      <w:sz w:val="20"/>
      <w:szCs w:val="26"/>
    </w:rPr>
  </w:style>
  <w:style w:type="paragraph" w:styleId="8">
    <w:name w:val="heading 6"/>
    <w:basedOn w:val="2"/>
    <w:next w:val="3"/>
    <w:link w:val="26"/>
    <w:qFormat/>
    <w:uiPriority w:val="9"/>
    <w:pPr>
      <w:outlineLvl w:val="5"/>
    </w:pPr>
    <w:rPr>
      <w:bCs w:val="0"/>
      <w:sz w:val="18"/>
      <w:szCs w:val="22"/>
    </w:rPr>
  </w:style>
  <w:style w:type="paragraph" w:styleId="9">
    <w:name w:val="heading 7"/>
    <w:basedOn w:val="2"/>
    <w:next w:val="3"/>
    <w:link w:val="27"/>
    <w:qFormat/>
    <w:uiPriority w:val="9"/>
    <w:pPr>
      <w:outlineLvl w:val="6"/>
    </w:pPr>
    <w:rPr>
      <w:rFonts w:eastAsia="Times New Roman"/>
      <w:sz w:val="18"/>
    </w:rPr>
  </w:style>
  <w:style w:type="paragraph" w:styleId="10">
    <w:name w:val="heading 8"/>
    <w:basedOn w:val="2"/>
    <w:next w:val="3"/>
    <w:link w:val="28"/>
    <w:qFormat/>
    <w:uiPriority w:val="9"/>
    <w:pPr>
      <w:outlineLvl w:val="7"/>
    </w:pPr>
    <w:rPr>
      <w:rFonts w:eastAsia="Times New Roman"/>
      <w:iCs/>
      <w:sz w:val="16"/>
    </w:rPr>
  </w:style>
  <w:style w:type="paragraph" w:styleId="11">
    <w:name w:val="heading 9"/>
    <w:basedOn w:val="1"/>
    <w:next w:val="1"/>
    <w:link w:val="29"/>
    <w:qFormat/>
    <w:uiPriority w:val="9"/>
    <w:pPr>
      <w:widowControl w:val="0"/>
      <w:spacing w:before="240" w:beforeAutospacing="0" w:after="60" w:afterAutospacing="0"/>
      <w:outlineLvl w:val="8"/>
    </w:pPr>
    <w:rPr>
      <w:rFonts w:ascii="Arial" w:hAnsi="Arial" w:eastAsia="Times New Roman" w:cs="Arial"/>
      <w:sz w:val="18"/>
      <w:szCs w:val="22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21"/>
    <w:qFormat/>
    <w:uiPriority w:val="10"/>
    <w:pPr>
      <w:contextualSpacing/>
    </w:pPr>
    <w:rPr>
      <w:rFonts w:ascii="Calibri Light" w:hAnsi="Calibri Light" w:eastAsia="Times New Roman" w:cs="Times New Roman"/>
      <w:spacing w:val="-10"/>
      <w:kern w:val="28"/>
      <w:sz w:val="56"/>
      <w:szCs w:val="56"/>
    </w:rPr>
  </w:style>
  <w:style w:type="paragraph" w:styleId="14">
    <w:name w:val="annotation text"/>
    <w:basedOn w:val="1"/>
    <w:link w:val="30"/>
    <w:unhideWhenUsed/>
    <w:uiPriority w:val="99"/>
    <w:pPr>
      <w:widowControl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styleId="15">
    <w:name w:val="endnote reference"/>
    <w:unhideWhenUsed/>
    <w:uiPriority w:val="99"/>
    <w:rPr>
      <w:vertAlign w:val="superscript"/>
    </w:rPr>
  </w:style>
  <w:style w:type="paragraph" w:styleId="16">
    <w:name w:val="endnote text"/>
    <w:basedOn w:val="1"/>
    <w:link w:val="31"/>
    <w:unhideWhenUsed/>
    <w:uiPriority w:val="99"/>
    <w:pPr>
      <w:spacing w:before="0" w:beforeAutospacing="0" w:after="0" w:afterAutospacing="0"/>
    </w:pPr>
    <w:rPr>
      <w:rFonts w:eastAsia="Times New Roman"/>
      <w:sz w:val="20"/>
      <w:szCs w:val="20"/>
    </w:rPr>
  </w:style>
  <w:style w:type="character" w:styleId="17">
    <w:name w:val="footnote reference"/>
    <w:unhideWhenUsed/>
    <w:uiPriority w:val="99"/>
    <w:rPr>
      <w:sz w:val="24"/>
      <w:vertAlign w:val="superscript"/>
    </w:rPr>
  </w:style>
  <w:style w:type="paragraph" w:styleId="18">
    <w:name w:val="footnote text"/>
    <w:basedOn w:val="1"/>
    <w:link w:val="32"/>
    <w:unhideWhenUsed/>
    <w:uiPriority w:val="99"/>
    <w:pPr>
      <w:widowControl w:val="0"/>
      <w:spacing w:before="0" w:beforeAutospacing="0" w:after="0" w:afterAutospacing="0"/>
    </w:pPr>
    <w:rPr>
      <w:rFonts w:eastAsia="Times New Roman"/>
      <w:sz w:val="20"/>
      <w:szCs w:val="20"/>
    </w:rPr>
  </w:style>
  <w:style w:type="paragraph" w:styleId="19">
    <w:name w:val="Subtitle"/>
    <w:basedOn w:val="1"/>
    <w:next w:val="1"/>
    <w:link w:val="33"/>
    <w:qFormat/>
    <w:uiPriority w:val="11"/>
    <w:pPr>
      <w:numPr>
        <w:ilvl w:val="1"/>
        <w:numId w:val="0"/>
      </w:numPr>
      <w:spacing w:after="160"/>
    </w:pPr>
    <w:rPr>
      <w:rFonts w:ascii="Calibri" w:hAnsi="Calibri" w:cs="Times New Roman"/>
      <w:color w:val="5A5A5A"/>
      <w:spacing w:val="15"/>
      <w:sz w:val="22"/>
      <w:szCs w:val="22"/>
    </w:rPr>
  </w:style>
  <w:style w:type="character" w:customStyle="1" w:styleId="20">
    <w:name w:val="Heading 1 Char"/>
    <w:link w:val="2"/>
    <w:uiPriority w:val="9"/>
    <w:rPr>
      <w:rFonts w:ascii="Calibri Light" w:hAnsi="Calibri Light" w:eastAsia="Times New Roman" w:cs="Times New Roman"/>
      <w:color w:val="2E74B5"/>
      <w:sz w:val="32"/>
      <w:szCs w:val="32"/>
    </w:rPr>
  </w:style>
  <w:style w:type="character" w:customStyle="1" w:styleId="21">
    <w:name w:val="Title Char"/>
    <w:link w:val="3"/>
    <w:uiPriority w:val="10"/>
    <w:rPr>
      <w:rFonts w:ascii="Calibri Light" w:hAnsi="Calibri Light" w:eastAsia="Times New Roman" w:cs="Times New Roman"/>
      <w:spacing w:val="-10"/>
      <w:kern w:val="28"/>
      <w:sz w:val="56"/>
      <w:szCs w:val="56"/>
    </w:rPr>
  </w:style>
  <w:style w:type="character" w:customStyle="1" w:styleId="22">
    <w:name w:val="Heading 2 Char"/>
    <w:link w:val="4"/>
    <w:semiHidden/>
    <w:uiPriority w:val="9"/>
    <w:rPr>
      <w:rFonts w:ascii="Calibri Light" w:hAnsi="Calibri Light" w:eastAsia="Times New Roman" w:cs="Times New Roman"/>
      <w:color w:val="2E74B5"/>
      <w:sz w:val="26"/>
      <w:szCs w:val="26"/>
    </w:rPr>
  </w:style>
  <w:style w:type="character" w:customStyle="1" w:styleId="23">
    <w:name w:val="Heading 3 Char"/>
    <w:link w:val="5"/>
    <w:semiHidden/>
    <w:uiPriority w:val="9"/>
    <w:rPr>
      <w:rFonts w:ascii="Calibri Light" w:hAnsi="Calibri Light" w:eastAsia="Times New Roman" w:cs="Times New Roman"/>
      <w:color w:val="1F4D78"/>
      <w:sz w:val="24"/>
      <w:szCs w:val="24"/>
    </w:rPr>
  </w:style>
  <w:style w:type="character" w:customStyle="1" w:styleId="24">
    <w:name w:val="Heading 4 Char"/>
    <w:link w:val="6"/>
    <w:semiHidden/>
    <w:uiPriority w:val="9"/>
    <w:rPr>
      <w:rFonts w:ascii="Calibri Light" w:hAnsi="Calibri Light" w:eastAsia="Times New Roman" w:cs="Times New Roman"/>
      <w:i/>
      <w:iCs/>
      <w:color w:val="2E74B5"/>
      <w:sz w:val="24"/>
      <w:szCs w:val="24"/>
    </w:rPr>
  </w:style>
  <w:style w:type="character" w:customStyle="1" w:styleId="25">
    <w:name w:val="Heading 5 Char"/>
    <w:link w:val="7"/>
    <w:semiHidden/>
    <w:uiPriority w:val="9"/>
    <w:rPr>
      <w:rFonts w:ascii="Calibri Light" w:hAnsi="Calibri Light" w:eastAsia="Times New Roman" w:cs="Times New Roman"/>
      <w:color w:val="2E74B5"/>
      <w:sz w:val="24"/>
      <w:szCs w:val="24"/>
    </w:rPr>
  </w:style>
  <w:style w:type="character" w:customStyle="1" w:styleId="26">
    <w:name w:val="Heading 6 Char"/>
    <w:link w:val="8"/>
    <w:semiHidden/>
    <w:uiPriority w:val="9"/>
    <w:rPr>
      <w:rFonts w:ascii="Calibri Light" w:hAnsi="Calibri Light" w:eastAsia="Times New Roman" w:cs="Times New Roman"/>
      <w:color w:val="1F4D78"/>
      <w:sz w:val="24"/>
      <w:szCs w:val="24"/>
    </w:rPr>
  </w:style>
  <w:style w:type="character" w:customStyle="1" w:styleId="27">
    <w:name w:val="Heading 7 Char"/>
    <w:link w:val="9"/>
    <w:semiHidden/>
    <w:uiPriority w:val="9"/>
    <w:rPr>
      <w:rFonts w:ascii="Calibri Light" w:hAnsi="Calibri Light" w:eastAsia="Times New Roman" w:cs="Times New Roman"/>
      <w:i/>
      <w:iCs/>
      <w:color w:val="1F4D78"/>
      <w:sz w:val="24"/>
      <w:szCs w:val="24"/>
    </w:rPr>
  </w:style>
  <w:style w:type="character" w:customStyle="1" w:styleId="28">
    <w:name w:val="Heading 8 Char"/>
    <w:link w:val="10"/>
    <w:semiHidden/>
    <w:uiPriority w:val="9"/>
    <w:rPr>
      <w:rFonts w:ascii="Calibri Light" w:hAnsi="Calibri Light" w:eastAsia="Times New Roman" w:cs="Times New Roman"/>
      <w:color w:val="272727"/>
      <w:sz w:val="21"/>
      <w:szCs w:val="21"/>
    </w:rPr>
  </w:style>
  <w:style w:type="character" w:customStyle="1" w:styleId="29">
    <w:name w:val="Heading 9 Char"/>
    <w:link w:val="11"/>
    <w:semiHidden/>
    <w:uiPriority w:val="9"/>
    <w:rPr>
      <w:rFonts w:ascii="Calibri Light" w:hAnsi="Calibri Light" w:eastAsia="Times New Roman" w:cs="Times New Roman"/>
      <w:i/>
      <w:iCs/>
      <w:color w:val="272727"/>
      <w:sz w:val="21"/>
      <w:szCs w:val="21"/>
    </w:rPr>
  </w:style>
  <w:style w:type="character" w:customStyle="1" w:styleId="30">
    <w:name w:val="Comment Text Char"/>
    <w:link w:val="14"/>
    <w:semiHidden/>
    <w:uiPriority w:val="99"/>
    <w:rPr>
      <w:rFonts w:eastAsia="Times New Roman"/>
    </w:rPr>
  </w:style>
  <w:style w:type="character" w:customStyle="1" w:styleId="31">
    <w:name w:val="Endnote Text Char"/>
    <w:link w:val="16"/>
    <w:semiHidden/>
    <w:uiPriority w:val="99"/>
    <w:rPr>
      <w:rFonts w:eastAsia="Times New Roman"/>
    </w:rPr>
  </w:style>
  <w:style w:type="character" w:customStyle="1" w:styleId="32">
    <w:name w:val="Footnote Text Char"/>
    <w:link w:val="18"/>
    <w:semiHidden/>
    <w:uiPriority w:val="99"/>
    <w:rPr>
      <w:rFonts w:eastAsia="Times New Roman"/>
    </w:rPr>
  </w:style>
  <w:style w:type="character" w:customStyle="1" w:styleId="33">
    <w:name w:val="Subtitle Char"/>
    <w:link w:val="19"/>
    <w:uiPriority w:val="11"/>
    <w:rPr>
      <w:rFonts w:ascii="Calibri" w:hAnsi="Calibri" w:eastAsia="Times New Roman" w:cs="Times New Roman"/>
      <w:color w:val="5A5A5A"/>
      <w:spacing w:val="15"/>
      <w:sz w:val="22"/>
      <w:szCs w:val="22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</w:style>
  <w:style w:type="paragraph" w:customStyle="1" w:styleId="35">
    <w:name w:val="Block-Text"/>
    <w:basedOn w:val="1"/>
    <w:uiPriority w:val="0"/>
    <w:pPr>
      <w:widowControl w:val="0"/>
      <w:spacing w:before="120" w:beforeAutospacing="0" w:after="120" w:afterAutospacing="0"/>
      <w:ind w:left="1440" w:right="1440"/>
    </w:pPr>
    <w:rPr>
      <w:rFonts w:eastAsia="Times New Roman"/>
      <w:sz w:val="22"/>
      <w:szCs w:val="22"/>
    </w:rPr>
  </w:style>
  <w:style w:type="paragraph" w:customStyle="1" w:styleId="36">
    <w:name w:val="Comment text"/>
    <w:basedOn w:val="1"/>
    <w:uiPriority w:val="0"/>
  </w:style>
  <w:style w:type="paragraph" w:customStyle="1" w:styleId="37">
    <w:name w:val="DESIG"/>
    <w:basedOn w:val="1"/>
    <w:uiPriority w:val="0"/>
    <w:rPr>
      <w:vanish/>
      <w:sz w:val="28"/>
      <w:szCs w:val="28"/>
    </w:rPr>
  </w:style>
  <w:style w:type="paragraph" w:customStyle="1" w:styleId="38">
    <w:name w:val="NORMAL"/>
    <w:uiPriority w:val="0"/>
    <w:pPr>
      <w:widowControl w:val="0"/>
    </w:pPr>
    <w:rPr>
      <w:sz w:val="22"/>
      <w:szCs w:val="24"/>
      <w:lang w:val="en-US" w:eastAsia="en-US" w:bidi="ar-SA"/>
    </w:rPr>
  </w:style>
  <w:style w:type="paragraph" w:customStyle="1" w:styleId="39">
    <w:name w:val="FLAG"/>
    <w:basedOn w:val="1"/>
    <w:uiPriority w:val="0"/>
    <w:pPr>
      <w:shd w:val="clear" w:color="auto" w:fill="FFFF00"/>
    </w:pPr>
    <w:rPr>
      <w:rFonts w:ascii="Courier New" w:hAnsi="Courier New" w:eastAsia="Courier New" w:cs="Courier New"/>
    </w:rPr>
  </w:style>
  <w:style w:type="paragraph" w:customStyle="1" w:styleId="40">
    <w:name w:val="PARA"/>
    <w:basedOn w:val="1"/>
    <w:uiPriority w:val="0"/>
    <w:pPr>
      <w:widowControl w:val="0"/>
      <w:spacing w:before="0" w:beforeAutospacing="0" w:after="0" w:afterAutospacing="0"/>
      <w:ind w:firstLine="720"/>
      <w:jc w:val="both"/>
    </w:pPr>
    <w:rPr>
      <w:rFonts w:eastAsia="Times New Roman"/>
      <w:sz w:val="22"/>
    </w:rPr>
  </w:style>
  <w:style w:type="paragraph" w:customStyle="1" w:styleId="41">
    <w:name w:val="FORM"/>
    <w:basedOn w:val="1"/>
    <w:next w:val="40"/>
    <w:uiPriority w:val="0"/>
    <w:pPr>
      <w:widowControl w:val="0"/>
      <w:spacing w:before="0" w:beforeAutospacing="0" w:after="0" w:afterAutospacing="0"/>
      <w:ind w:left="1296"/>
    </w:pPr>
    <w:rPr>
      <w:rFonts w:ascii="Arial" w:hAnsi="Arial" w:eastAsia="Times New Roman"/>
      <w:sz w:val="22"/>
    </w:rPr>
  </w:style>
  <w:style w:type="paragraph" w:customStyle="1" w:styleId="42">
    <w:name w:val="PRIMARYSRC"/>
    <w:basedOn w:val="1"/>
    <w:next w:val="1"/>
    <w:uiPriority w:val="0"/>
    <w:pPr>
      <w:widowControl w:val="0"/>
      <w:spacing w:before="0" w:beforeAutospacing="0" w:after="0" w:afterAutospacing="0"/>
      <w:ind w:left="720"/>
    </w:pPr>
    <w:rPr>
      <w:rFonts w:ascii="Courier New" w:hAnsi="Courier New" w:eastAsia="Times New Roman"/>
      <w:sz w:val="18"/>
    </w:rPr>
  </w:style>
  <w:style w:type="paragraph" w:customStyle="1" w:styleId="43">
    <w:name w:val="TOC"/>
    <w:basedOn w:val="1"/>
    <w:next w:val="40"/>
    <w:uiPriority w:val="0"/>
    <w:pPr>
      <w:spacing w:before="0" w:beforeAutospacing="0" w:after="0" w:afterAutospacing="0"/>
    </w:pPr>
    <w:rPr>
      <w:sz w:val="20"/>
      <w:szCs w:val="20"/>
    </w:rPr>
  </w:style>
  <w:style w:type="paragraph" w:customStyle="1" w:styleId="44">
    <w:name w:val="FIGURE"/>
    <w:basedOn w:val="3"/>
    <w:next w:val="40"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solid" w:color="808080" w:fill="F3F3F3"/>
      <w:spacing w:before="240" w:after="60"/>
      <w:jc w:val="center"/>
    </w:pPr>
    <w:rPr>
      <w:rFonts w:ascii="Arial" w:hAnsi="Arial" w:eastAsia="Times New Roman" w:cs="Arial"/>
      <w:bCs/>
      <w:spacing w:val="0"/>
      <w:sz w:val="28"/>
      <w:szCs w:val="32"/>
    </w:rPr>
  </w:style>
  <w:style w:type="paragraph" w:customStyle="1" w:styleId="45">
    <w:name w:val="CHAPTER"/>
    <w:basedOn w:val="1"/>
    <w:next w:val="3"/>
    <w:uiPriority w:val="0"/>
    <w:pPr>
      <w:widowControl w:val="0"/>
      <w:spacing w:before="120" w:beforeAutospacing="0" w:after="120" w:afterAutospacing="0"/>
      <w:outlineLvl w:val="0"/>
    </w:pPr>
    <w:rPr>
      <w:rFonts w:ascii="Arial Black" w:hAnsi="Arial Black" w:eastAsia="Times New Roman"/>
      <w:sz w:val="22"/>
      <w:szCs w:val="28"/>
    </w:rPr>
  </w:style>
  <w:style w:type="paragraph" w:customStyle="1" w:styleId="46">
    <w:name w:val="title-main-section"/>
    <w:basedOn w:val="1"/>
    <w:next w:val="1"/>
    <w:uiPriority w:val="0"/>
    <w:pPr>
      <w:keepNext/>
      <w:spacing w:before="240" w:beforeAutospacing="0" w:after="60" w:afterAutospacing="0"/>
      <w:jc w:val="center"/>
      <w:outlineLvl w:val="0"/>
    </w:pPr>
    <w:rPr>
      <w:rFonts w:ascii="Arial" w:hAnsi="Arial" w:eastAsia="Times New Roman" w:cs="Arial"/>
      <w:bCs/>
      <w:kern w:val="28"/>
      <w:sz w:val="28"/>
      <w:szCs w:val="32"/>
    </w:rPr>
  </w:style>
  <w:style w:type="paragraph" w:customStyle="1" w:styleId="47">
    <w:name w:val="title-sub-section"/>
    <w:basedOn w:val="1"/>
    <w:next w:val="1"/>
    <w:uiPriority w:val="0"/>
    <w:pPr>
      <w:keepNext/>
      <w:spacing w:before="240" w:beforeAutospacing="0" w:after="60" w:afterAutospacing="0"/>
      <w:jc w:val="center"/>
      <w:outlineLvl w:val="1"/>
    </w:pPr>
    <w:rPr>
      <w:rFonts w:ascii="Arial" w:hAnsi="Arial" w:eastAsia="Times New Roman" w:cs="Arial"/>
      <w:bCs/>
      <w:kern w:val="28"/>
      <w:sz w:val="28"/>
      <w:szCs w:val="32"/>
    </w:rPr>
  </w:style>
  <w:style w:type="paragraph" w:customStyle="1" w:styleId="48">
    <w:name w:val="title-sub-sub-section"/>
    <w:basedOn w:val="1"/>
    <w:next w:val="1"/>
    <w:uiPriority w:val="0"/>
    <w:pPr>
      <w:keepNext/>
      <w:spacing w:before="240" w:beforeAutospacing="0" w:after="60" w:afterAutospacing="0"/>
      <w:jc w:val="center"/>
      <w:outlineLvl w:val="2"/>
    </w:pPr>
    <w:rPr>
      <w:rFonts w:ascii="Arial" w:hAnsi="Arial" w:eastAsia="Times New Roman" w:cs="Arial"/>
      <w:bCs/>
      <w:kern w:val="28"/>
      <w:sz w:val="28"/>
      <w:szCs w:val="32"/>
    </w:rPr>
  </w:style>
  <w:style w:type="paragraph" w:customStyle="1" w:styleId="49">
    <w:name w:val="title-sub-sub-sub-section"/>
    <w:basedOn w:val="1"/>
    <w:next w:val="1"/>
    <w:uiPriority w:val="0"/>
    <w:pPr>
      <w:keepNext/>
      <w:spacing w:before="240" w:beforeAutospacing="0" w:after="60" w:afterAutospacing="0"/>
      <w:jc w:val="center"/>
      <w:outlineLvl w:val="3"/>
    </w:pPr>
    <w:rPr>
      <w:rFonts w:ascii="Arial" w:hAnsi="Arial" w:eastAsia="Times New Roman" w:cs="Arial"/>
      <w:bCs/>
      <w:kern w:val="28"/>
      <w:sz w:val="28"/>
      <w:szCs w:val="32"/>
    </w:rPr>
  </w:style>
  <w:style w:type="paragraph" w:customStyle="1" w:styleId="50">
    <w:name w:val="TITLE"/>
    <w:basedOn w:val="1"/>
    <w:next w:val="1"/>
    <w:uiPriority w:val="0"/>
    <w:pPr>
      <w:widowControl w:val="0"/>
      <w:spacing w:before="240" w:beforeAutospacing="0" w:after="60" w:afterAutospacing="0"/>
      <w:jc w:val="center"/>
    </w:pPr>
    <w:rPr>
      <w:rFonts w:ascii="Arial" w:hAnsi="Arial" w:eastAsia="Times New Roman" w:cs="Arial"/>
      <w:bCs/>
      <w:kern w:val="28"/>
      <w:sz w:val="28"/>
      <w:szCs w:val="32"/>
    </w:rPr>
  </w:style>
  <w:style w:type="paragraph" w:customStyle="1" w:styleId="51">
    <w:name w:val="SUBTITLE"/>
    <w:basedOn w:val="1"/>
    <w:next w:val="1"/>
    <w:uiPriority w:val="0"/>
    <w:pPr>
      <w:widowControl w:val="0"/>
      <w:spacing w:before="0" w:beforeAutospacing="0" w:after="60" w:afterAutospacing="0"/>
      <w:jc w:val="center"/>
    </w:pPr>
    <w:rPr>
      <w:rFonts w:ascii="Arial Narrow" w:hAnsi="Arial Narrow" w:eastAsia="Times New Roman" w:cs="Arial"/>
      <w:vanish/>
    </w:rPr>
  </w:style>
  <w:style w:type="paragraph" w:customStyle="1" w:styleId="52">
    <w:name w:val="GENERIC-HD"/>
    <w:basedOn w:val="19"/>
    <w:uiPriority w:val="0"/>
    <w:pPr>
      <w:numPr>
        <w:ilvl w:val="0"/>
        <w:numId w:val="0"/>
      </w:numPr>
      <w:spacing w:after="100"/>
    </w:pPr>
    <w:rPr>
      <w:rFonts w:ascii="Times New Roman" w:hAnsi="Times New Roman" w:cs="Times New Roman"/>
      <w:color w:val="auto"/>
      <w:spacing w:val="0"/>
      <w:sz w:val="24"/>
      <w:szCs w:val="24"/>
    </w:rPr>
  </w:style>
  <w:style w:type="paragraph" w:customStyle="1" w:styleId="53">
    <w:name w:val="Footnote-Text"/>
    <w:basedOn w:val="1"/>
    <w:uiPriority w:val="0"/>
    <w:pPr>
      <w:spacing w:before="0" w:beforeAutospacing="0" w:after="0" w:afterAutospacing="0"/>
    </w:pPr>
    <w:rPr>
      <w:sz w:val="20"/>
      <w:szCs w:val="20"/>
    </w:rPr>
  </w:style>
  <w:style w:type="paragraph" w:customStyle="1" w:styleId="54">
    <w:name w:val="Endnote-Text"/>
    <w:basedOn w:val="1"/>
    <w:uiPriority w:val="0"/>
    <w:pPr>
      <w:spacing w:before="0" w:beforeAutospacing="0" w:after="0" w:afterAutospacing="0"/>
    </w:pPr>
    <w:rPr>
      <w:rFonts w:eastAsia="Times New Roman"/>
      <w:sz w:val="20"/>
      <w:szCs w:val="20"/>
    </w:rPr>
  </w:style>
  <w:style w:type="paragraph" w:customStyle="1" w:styleId="55">
    <w:name w:val="number-main-section"/>
    <w:basedOn w:val="1"/>
    <w:next w:val="3"/>
    <w:uiPriority w:val="0"/>
    <w:pPr>
      <w:keepNext/>
      <w:spacing w:before="240" w:beforeAutospacing="0" w:after="60" w:afterAutospacing="0"/>
      <w:outlineLvl w:val="0"/>
    </w:pPr>
    <w:rPr>
      <w:rFonts w:ascii="Arial Black" w:hAnsi="Arial Black" w:cs="Arial"/>
      <w:b/>
      <w:bCs/>
      <w:sz w:val="32"/>
      <w:szCs w:val="32"/>
    </w:rPr>
  </w:style>
  <w:style w:type="paragraph" w:customStyle="1" w:styleId="56">
    <w:name w:val="number-sub-section"/>
    <w:basedOn w:val="2"/>
    <w:next w:val="3"/>
    <w:uiPriority w:val="0"/>
    <w:pPr>
      <w:widowControl/>
      <w:outlineLvl w:val="1"/>
    </w:pPr>
    <w:rPr>
      <w:bCs w:val="0"/>
      <w:iCs/>
      <w:sz w:val="28"/>
      <w:szCs w:val="28"/>
    </w:rPr>
  </w:style>
  <w:style w:type="paragraph" w:customStyle="1" w:styleId="57">
    <w:name w:val="number-sub-sub-section"/>
    <w:basedOn w:val="2"/>
    <w:next w:val="3"/>
    <w:uiPriority w:val="0"/>
    <w:pPr>
      <w:outlineLvl w:val="2"/>
    </w:pPr>
    <w:rPr>
      <w:bCs w:val="0"/>
      <w:szCs w:val="26"/>
    </w:rPr>
  </w:style>
  <w:style w:type="paragraph" w:customStyle="1" w:styleId="58">
    <w:name w:val="number-sub-sub-sub-section"/>
    <w:basedOn w:val="2"/>
    <w:next w:val="3"/>
    <w:uiPriority w:val="0"/>
    <w:pPr>
      <w:outlineLvl w:val="3"/>
    </w:pPr>
    <w:rPr>
      <w:bCs w:val="0"/>
      <w:sz w:val="20"/>
      <w:szCs w:val="28"/>
    </w:rPr>
  </w:style>
  <w:style w:type="paragraph" w:customStyle="1" w:styleId="59">
    <w:name w:val="number-sub-sub-sub-sub-section"/>
    <w:basedOn w:val="2"/>
    <w:next w:val="3"/>
    <w:uiPriority w:val="0"/>
    <w:pPr>
      <w:outlineLvl w:val="4"/>
    </w:pPr>
    <w:rPr>
      <w:bCs w:val="0"/>
      <w:iCs/>
      <w:sz w:val="20"/>
      <w:szCs w:val="26"/>
    </w:rPr>
  </w:style>
  <w:style w:type="paragraph" w:customStyle="1" w:styleId="60">
    <w:name w:val="Syn-Main"/>
    <w:basedOn w:val="1"/>
    <w:next w:val="1"/>
    <w:uiPriority w:val="0"/>
    <w:pPr>
      <w:spacing w:before="20" w:beforeAutospacing="0" w:after="20" w:afterAutospacing="0"/>
    </w:pPr>
    <w:rPr>
      <w:rFonts w:eastAsia="Times New Roman"/>
    </w:rPr>
  </w:style>
  <w:style w:type="paragraph" w:customStyle="1" w:styleId="61">
    <w:name w:val="Syn-Sub1"/>
    <w:basedOn w:val="1"/>
    <w:next w:val="1"/>
    <w:uiPriority w:val="0"/>
    <w:pPr>
      <w:spacing w:before="0" w:beforeAutospacing="0" w:after="0" w:afterAutospacing="0"/>
      <w:ind w:left="200"/>
    </w:pPr>
    <w:rPr>
      <w:rFonts w:eastAsia="Times New Roman"/>
      <w:sz w:val="20"/>
      <w:szCs w:val="22"/>
    </w:rPr>
  </w:style>
  <w:style w:type="paragraph" w:customStyle="1" w:styleId="62">
    <w:name w:val="Syn-Sub2"/>
    <w:basedOn w:val="1"/>
    <w:next w:val="1"/>
    <w:uiPriority w:val="0"/>
    <w:pPr>
      <w:spacing w:before="0" w:beforeAutospacing="0" w:after="0" w:afterAutospacing="0"/>
      <w:ind w:left="400"/>
    </w:pPr>
    <w:rPr>
      <w:rFonts w:eastAsia="Times New Roman"/>
      <w:sz w:val="20"/>
      <w:szCs w:val="20"/>
    </w:rPr>
  </w:style>
  <w:style w:type="paragraph" w:customStyle="1" w:styleId="63">
    <w:name w:val="Syn-Sub3"/>
    <w:basedOn w:val="1"/>
    <w:next w:val="1"/>
    <w:uiPriority w:val="0"/>
    <w:pPr>
      <w:spacing w:before="0" w:beforeAutospacing="0" w:after="0" w:afterAutospacing="0"/>
      <w:ind w:left="720"/>
    </w:pPr>
    <w:rPr>
      <w:rFonts w:eastAsia="Times New Roman"/>
      <w:sz w:val="18"/>
      <w:szCs w:val="18"/>
    </w:rPr>
  </w:style>
  <w:style w:type="paragraph" w:customStyle="1" w:styleId="64">
    <w:name w:val="List-1"/>
    <w:basedOn w:val="1"/>
    <w:uiPriority w:val="0"/>
    <w:pPr>
      <w:widowControl w:val="0"/>
      <w:spacing w:before="0" w:beforeAutospacing="0" w:after="0" w:afterAutospacing="0"/>
      <w:ind w:left="720" w:hanging="360"/>
    </w:pPr>
    <w:rPr>
      <w:rFonts w:eastAsia="Times New Roman"/>
      <w:sz w:val="22"/>
    </w:rPr>
  </w:style>
  <w:style w:type="paragraph" w:customStyle="1" w:styleId="65">
    <w:name w:val="List-2"/>
    <w:basedOn w:val="1"/>
    <w:uiPriority w:val="0"/>
    <w:pPr>
      <w:widowControl w:val="0"/>
      <w:spacing w:before="0" w:beforeAutospacing="0" w:after="0" w:afterAutospacing="0"/>
      <w:ind w:left="1080" w:hanging="360"/>
    </w:pPr>
    <w:rPr>
      <w:rFonts w:eastAsia="Times New Roman"/>
      <w:sz w:val="22"/>
    </w:rPr>
  </w:style>
  <w:style w:type="paragraph" w:customStyle="1" w:styleId="66">
    <w:name w:val="List-3"/>
    <w:basedOn w:val="1"/>
    <w:uiPriority w:val="0"/>
    <w:pPr>
      <w:widowControl w:val="0"/>
      <w:spacing w:before="0" w:beforeAutospacing="0" w:after="0" w:afterAutospacing="0"/>
      <w:ind w:left="1440" w:hanging="360"/>
    </w:pPr>
    <w:rPr>
      <w:rFonts w:eastAsia="Times New Roman"/>
      <w:sz w:val="22"/>
    </w:rPr>
  </w:style>
  <w:style w:type="paragraph" w:customStyle="1" w:styleId="67">
    <w:name w:val="List-4"/>
    <w:basedOn w:val="1"/>
    <w:uiPriority w:val="0"/>
    <w:pPr>
      <w:widowControl w:val="0"/>
      <w:spacing w:before="0" w:beforeAutospacing="0" w:after="0" w:afterAutospacing="0"/>
      <w:ind w:left="1800" w:hanging="360"/>
    </w:pPr>
    <w:rPr>
      <w:rFonts w:eastAsia="Times New Roman"/>
      <w:sz w:val="22"/>
    </w:rPr>
  </w:style>
  <w:style w:type="paragraph" w:customStyle="1" w:styleId="68">
    <w:name w:val="List-5"/>
    <w:basedOn w:val="1"/>
    <w:uiPriority w:val="0"/>
    <w:pPr>
      <w:widowControl w:val="0"/>
      <w:spacing w:before="0" w:beforeAutospacing="0" w:after="0" w:afterAutospacing="0"/>
      <w:ind w:left="2160" w:hanging="360"/>
    </w:pPr>
    <w:rPr>
      <w:rFonts w:eastAsia="Times New Roman"/>
      <w:sz w:val="22"/>
    </w:rPr>
  </w:style>
  <w:style w:type="paragraph" w:customStyle="1" w:styleId="69">
    <w:name w:val="ListContinue-6"/>
    <w:basedOn w:val="1"/>
    <w:uiPriority w:val="0"/>
    <w:pPr>
      <w:widowControl w:val="0"/>
      <w:spacing w:before="0" w:beforeAutospacing="0" w:after="120" w:afterAutospacing="0"/>
      <w:ind w:left="2520"/>
    </w:pPr>
    <w:rPr>
      <w:rFonts w:eastAsia="Times New Roman"/>
      <w:sz w:val="22"/>
    </w:rPr>
  </w:style>
  <w:style w:type="paragraph" w:customStyle="1" w:styleId="70">
    <w:name w:val="List-6"/>
    <w:basedOn w:val="1"/>
    <w:next w:val="69"/>
    <w:uiPriority w:val="0"/>
    <w:pPr>
      <w:widowControl w:val="0"/>
      <w:spacing w:before="0" w:beforeAutospacing="0" w:after="0" w:afterAutospacing="0"/>
      <w:ind w:left="2304" w:hanging="360"/>
    </w:pPr>
    <w:rPr>
      <w:rFonts w:eastAsia="Times New Roman"/>
      <w:sz w:val="22"/>
    </w:rPr>
  </w:style>
  <w:style w:type="paragraph" w:customStyle="1" w:styleId="71">
    <w:name w:val="ListContinue-7"/>
    <w:basedOn w:val="1"/>
    <w:uiPriority w:val="0"/>
    <w:pPr>
      <w:widowControl w:val="0"/>
      <w:spacing w:before="0" w:beforeAutospacing="0" w:after="120" w:afterAutospacing="0"/>
      <w:ind w:left="2880"/>
    </w:pPr>
    <w:rPr>
      <w:rFonts w:eastAsia="Times New Roman"/>
      <w:sz w:val="22"/>
    </w:rPr>
  </w:style>
  <w:style w:type="paragraph" w:customStyle="1" w:styleId="72">
    <w:name w:val="List-7"/>
    <w:basedOn w:val="1"/>
    <w:next w:val="71"/>
    <w:uiPriority w:val="0"/>
    <w:pPr>
      <w:widowControl w:val="0"/>
      <w:spacing w:before="0" w:beforeAutospacing="0" w:after="0" w:afterAutospacing="0"/>
      <w:ind w:left="2448" w:hanging="360"/>
    </w:pPr>
    <w:rPr>
      <w:rFonts w:eastAsia="Times New Roman"/>
      <w:sz w:val="22"/>
    </w:rPr>
  </w:style>
  <w:style w:type="paragraph" w:customStyle="1" w:styleId="73">
    <w:name w:val="ListContinue-8"/>
    <w:basedOn w:val="1"/>
    <w:uiPriority w:val="0"/>
    <w:pPr>
      <w:widowControl w:val="0"/>
      <w:spacing w:before="0" w:beforeAutospacing="0" w:after="120" w:afterAutospacing="0"/>
      <w:ind w:left="3240"/>
    </w:pPr>
    <w:rPr>
      <w:rFonts w:eastAsia="Times New Roman"/>
      <w:sz w:val="22"/>
    </w:rPr>
  </w:style>
  <w:style w:type="paragraph" w:customStyle="1" w:styleId="74">
    <w:name w:val="List-8"/>
    <w:basedOn w:val="1"/>
    <w:next w:val="73"/>
    <w:uiPriority w:val="0"/>
    <w:pPr>
      <w:widowControl w:val="0"/>
      <w:spacing w:before="0" w:beforeAutospacing="0" w:after="0" w:afterAutospacing="0"/>
      <w:ind w:left="2592" w:hanging="360"/>
    </w:pPr>
    <w:rPr>
      <w:rFonts w:eastAsia="Times New Roman"/>
      <w:sz w:val="22"/>
    </w:rPr>
  </w:style>
  <w:style w:type="paragraph" w:customStyle="1" w:styleId="75">
    <w:name w:val="ListContinue-9"/>
    <w:basedOn w:val="1"/>
    <w:uiPriority w:val="0"/>
    <w:pPr>
      <w:widowControl w:val="0"/>
      <w:spacing w:before="0" w:beforeAutospacing="0" w:after="120" w:afterAutospacing="0"/>
      <w:ind w:left="3600"/>
    </w:pPr>
    <w:rPr>
      <w:rFonts w:eastAsia="Times New Roman"/>
      <w:sz w:val="22"/>
    </w:rPr>
  </w:style>
  <w:style w:type="paragraph" w:customStyle="1" w:styleId="76">
    <w:name w:val="List-9"/>
    <w:basedOn w:val="1"/>
    <w:next w:val="75"/>
    <w:uiPriority w:val="0"/>
    <w:pPr>
      <w:widowControl w:val="0"/>
      <w:spacing w:before="0" w:beforeAutospacing="0" w:after="0" w:afterAutospacing="0"/>
      <w:ind w:left="2736" w:hanging="360"/>
    </w:pPr>
    <w:rPr>
      <w:rFonts w:eastAsia="Times New Roman"/>
      <w:sz w:val="22"/>
    </w:rPr>
  </w:style>
  <w:style w:type="paragraph" w:customStyle="1" w:styleId="77">
    <w:name w:val="ListContinue-1"/>
    <w:basedOn w:val="1"/>
    <w:uiPriority w:val="0"/>
    <w:pPr>
      <w:widowControl w:val="0"/>
      <w:spacing w:before="0" w:beforeAutospacing="0" w:after="120" w:afterAutospacing="0"/>
      <w:ind w:left="720"/>
    </w:pPr>
    <w:rPr>
      <w:rFonts w:eastAsia="Times New Roman"/>
      <w:sz w:val="22"/>
    </w:rPr>
  </w:style>
  <w:style w:type="paragraph" w:customStyle="1" w:styleId="78">
    <w:name w:val="ListContinue-2"/>
    <w:basedOn w:val="1"/>
    <w:uiPriority w:val="0"/>
    <w:pPr>
      <w:widowControl w:val="0"/>
      <w:spacing w:before="0" w:beforeAutospacing="0" w:after="120" w:afterAutospacing="0"/>
      <w:ind w:left="1080"/>
    </w:pPr>
    <w:rPr>
      <w:rFonts w:eastAsia="Times New Roman"/>
      <w:sz w:val="22"/>
    </w:rPr>
  </w:style>
  <w:style w:type="paragraph" w:customStyle="1" w:styleId="79">
    <w:name w:val="ListContinue-3"/>
    <w:basedOn w:val="1"/>
    <w:uiPriority w:val="0"/>
    <w:pPr>
      <w:widowControl w:val="0"/>
      <w:spacing w:before="0" w:beforeAutospacing="0" w:after="120" w:afterAutospacing="0"/>
      <w:ind w:left="1440"/>
    </w:pPr>
    <w:rPr>
      <w:rFonts w:eastAsia="Times New Roman"/>
      <w:sz w:val="22"/>
    </w:rPr>
  </w:style>
  <w:style w:type="paragraph" w:customStyle="1" w:styleId="80">
    <w:name w:val="ListContinue-4"/>
    <w:basedOn w:val="1"/>
    <w:uiPriority w:val="0"/>
    <w:pPr>
      <w:widowControl w:val="0"/>
      <w:spacing w:before="0" w:beforeAutospacing="0" w:after="120" w:afterAutospacing="0"/>
      <w:ind w:left="1800"/>
    </w:pPr>
    <w:rPr>
      <w:rFonts w:eastAsia="Times New Roman"/>
      <w:sz w:val="22"/>
    </w:rPr>
  </w:style>
  <w:style w:type="paragraph" w:customStyle="1" w:styleId="81">
    <w:name w:val="ListContinue-5"/>
    <w:basedOn w:val="1"/>
    <w:uiPriority w:val="0"/>
    <w:pPr>
      <w:widowControl w:val="0"/>
      <w:spacing w:before="0" w:beforeAutospacing="0" w:after="120" w:afterAutospacing="0"/>
      <w:ind w:left="2160"/>
    </w:pPr>
    <w:rPr>
      <w:rFonts w:eastAsia="Times New Roman"/>
      <w:sz w:val="22"/>
    </w:rPr>
  </w:style>
  <w:style w:type="paragraph" w:customStyle="1" w:styleId="82">
    <w:name w:val="TableCell"/>
    <w:basedOn w:val="1"/>
    <w:uiPriority w:val="0"/>
    <w:pPr>
      <w:widowControl w:val="0"/>
      <w:spacing w:before="0" w:beforeAutospacing="0" w:after="0" w:afterAutospacing="0"/>
    </w:pPr>
    <w:rPr>
      <w:rFonts w:eastAsia="Times New Roman"/>
      <w:sz w:val="22"/>
    </w:rPr>
  </w:style>
  <w:style w:type="paragraph" w:customStyle="1" w:styleId="83">
    <w:name w:val="TableCaption"/>
    <w:basedOn w:val="3"/>
    <w:next w:val="82"/>
    <w:uiPriority w:val="0"/>
    <w:pPr>
      <w:widowControl w:val="0"/>
      <w:spacing w:before="240" w:after="60"/>
      <w:jc w:val="center"/>
    </w:pPr>
    <w:rPr>
      <w:rFonts w:ascii="Arial" w:hAnsi="Arial" w:eastAsia="Times New Roman" w:cs="Arial"/>
      <w:bCs/>
      <w:color w:val="0000FF"/>
      <w:spacing w:val="0"/>
      <w:sz w:val="28"/>
      <w:szCs w:val="32"/>
    </w:rPr>
  </w:style>
  <w:style w:type="character" w:customStyle="1" w:styleId="84">
    <w:name w:val="Form-Blank-Dot"/>
    <w:basedOn w:val="12"/>
    <w:uiPriority w:val="0"/>
  </w:style>
  <w:style w:type="character" w:customStyle="1" w:styleId="85">
    <w:name w:val="Form-Blank-Rule"/>
    <w:basedOn w:val="12"/>
    <w:uiPriority w:val="0"/>
  </w:style>
  <w:style w:type="character" w:customStyle="1" w:styleId="86">
    <w:name w:val="Form-Blank-Hyphen"/>
    <w:basedOn w:val="12"/>
    <w:uiPriority w:val="0"/>
  </w:style>
  <w:style w:type="character" w:customStyle="1" w:styleId="87">
    <w:name w:val="Form-Blank-Invisible"/>
    <w:basedOn w:val="12"/>
    <w:uiPriority w:val="0"/>
  </w:style>
  <w:style w:type="character" w:customStyle="1" w:styleId="88">
    <w:name w:val="Form-Blank-Dbl-rule"/>
    <w:basedOn w:val="12"/>
    <w:uiPriority w:val="0"/>
  </w:style>
  <w:style w:type="character" w:customStyle="1" w:styleId="89">
    <w:name w:val="TEXTPAGE"/>
    <w:uiPriority w:val="0"/>
    <w:rPr>
      <w:vanish/>
    </w:rPr>
  </w:style>
  <w:style w:type="character" w:customStyle="1" w:styleId="90">
    <w:name w:val="ILLOHIDE"/>
    <w:semiHidden/>
    <w:uiPriority w:val="0"/>
    <w:rPr>
      <w:color w:val="800080"/>
    </w:rPr>
  </w:style>
  <w:style w:type="character" w:customStyle="1" w:styleId="91">
    <w:name w:val="FNPAGE"/>
    <w:uiPriority w:val="0"/>
    <w:rPr>
      <w:vanish/>
      <w:color w:val="800080"/>
    </w:rPr>
  </w:style>
  <w:style w:type="character" w:customStyle="1" w:styleId="92">
    <w:name w:val="SM-CAP"/>
    <w:uiPriority w:val="0"/>
    <w:rPr>
      <w:smallCaps/>
    </w:rPr>
  </w:style>
  <w:style w:type="character" w:customStyle="1" w:styleId="93">
    <w:name w:val="DBL-UNDERLN"/>
    <w:uiPriority w:val="0"/>
    <w:rPr>
      <w:u w:val="double"/>
    </w:rPr>
  </w:style>
  <w:style w:type="character" w:customStyle="1" w:styleId="94">
    <w:name w:val="GRAYSCALE"/>
    <w:uiPriority w:val="0"/>
    <w:rPr>
      <w:color w:val="808080"/>
    </w:rPr>
  </w:style>
  <w:style w:type="character" w:customStyle="1" w:styleId="95">
    <w:name w:val="HIGHLIGHT"/>
    <w:uiPriority w:val="0"/>
    <w:rPr>
      <w:shd w:val="clear" w:color="auto" w:fill="FFCC00"/>
    </w:rPr>
  </w:style>
  <w:style w:type="character" w:customStyle="1" w:styleId="96">
    <w:name w:val="Footnote-Reference"/>
    <w:uiPriority w:val="0"/>
    <w:rPr>
      <w:vertAlign w:val="superscript"/>
    </w:rPr>
  </w:style>
  <w:style w:type="character" w:customStyle="1" w:styleId="97">
    <w:name w:val="Endnote-Reference"/>
    <w:uiPriority w:val="0"/>
    <w:rPr>
      <w:vertAlign w:val="superscript"/>
    </w:rPr>
  </w:style>
  <w:style w:type="character" w:customStyle="1" w:styleId="98">
    <w:name w:val="GRAYSCAL"/>
    <w:uiPriority w:val="0"/>
    <w:rPr>
      <w:color w:val="666699"/>
    </w:rPr>
  </w:style>
  <w:style w:type="character" w:customStyle="1" w:styleId="99">
    <w:name w:val="NOTE"/>
    <w:uiPriority w:val="0"/>
    <w:rPr>
      <w:rFonts w:hint="default" w:ascii="Haettenschweiler" w:hAnsi="Haettenschweiler"/>
      <w:color w:val="333399"/>
      <w:sz w:val="20"/>
      <w:szCs w:val="20"/>
    </w:rPr>
  </w:style>
  <w:style w:type="character" w:customStyle="1" w:styleId="100">
    <w:name w:val="CASE"/>
    <w:uiPriority w:val="0"/>
    <w:rPr>
      <w:rFonts w:hint="default" w:ascii="Times New Roman" w:hAnsi="Times New Roman" w:cs="Times New Roman"/>
      <w:color w:val="339966"/>
    </w:rPr>
  </w:style>
  <w:style w:type="character" w:customStyle="1" w:styleId="101">
    <w:name w:val="Footnote"/>
    <w:uiPriority w:val="0"/>
    <w:rPr>
      <w:color w:val="auto"/>
    </w:rPr>
  </w:style>
  <w:style w:type="character" w:customStyle="1" w:styleId="102">
    <w:name w:val="STATUTE"/>
    <w:basedOn w:val="100"/>
    <w:uiPriority w:val="0"/>
  </w:style>
  <w:style w:type="paragraph" w:styleId="103">
    <w:name w:val=""/>
    <w:semiHidden/>
    <w:uiPriority w:val="99"/>
    <w:rPr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Lexis Nexis</Company>
  <Pages>27</Pages>
  <Words>7464</Words>
  <Characters>42550</Characters>
  <Lines>354</Lines>
  <Paragraphs>99</Paragraphs>
  <TotalTime>3</TotalTime>
  <ScaleCrop>false</ScaleCrop>
  <LinksUpToDate>false</LinksUpToDate>
  <CharactersWithSpaces>49915</CharactersWithSpaces>
  <Application>WPS Office_12.2.0.20348_F1E327BC-269C-435d-A152-05C5408002CA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2024-09-18T17:23:00Z</dcterms:created>
  <dc:creator>Lexis Nexis</dc:creator>
  <cp:lastModifiedBy>Bhola Na Kumar</cp:lastModifiedBy>
  <dcterms:modified xsi:type="dcterms:W3CDTF">2025-04-03T09:24:24Z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BU">
    <vt:lpwstr>USA</vt:lpwstr>
  </property>
  <property fmtid="{D5CDD505-2E9C-101B-9397-08002B2CF9AE}" pid="3" name="KSOProductBuildVer">
    <vt:lpwstr>2057-12.2.0.20348</vt:lpwstr>
  </property>
  <property fmtid="{D5CDD505-2E9C-101B-9397-08002B2CF9AE}" pid="4" name="ICV">
    <vt:lpwstr>8CBB7851E865415083C232FA28FC88CD_13</vt:lpwstr>
  </property>
</Properties>
</file>