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14:paraId="23BBEAC3">
      <w:pPr>
        <w:spacing w:before="0" w:beforeAutospacing="0" w:after="0" w:afterAutospacing="0"/>
      </w:pPr>
      <w:bookmarkStart w:id="0" w:name="_GoBack"/>
      <w:bookmarkEnd w:id="0"/>
      <w:r>
        <w:rPr>
          <w:rStyle w:val="89"/>
          <w:color w:val="800080"/>
        </w:rPr>
        <w:br w:type="textWrapping"/>
      </w:r>
      <w:r>
        <w:rPr>
          <w:rStyle w:val="89"/>
          <w:color w:val="800080"/>
        </w:rPr>
        <w:t>-------------------------------------------------------------------------------------------------------------</w:t>
      </w:r>
      <w:r>
        <w:rPr>
          <w:rStyle w:val="89"/>
          <w:color w:val="800080"/>
        </w:rPr>
        <w:br w:type="textWrapping"/>
      </w:r>
      <w:r>
        <w:rPr>
          <w:rStyle w:val="89"/>
          <w:color w:val="800080"/>
        </w:rPr>
        <w:tab/>
      </w:r>
      <w:r>
        <w:rPr>
          <w:rStyle w:val="89"/>
          <w:color w:val="800080"/>
        </w:rPr>
        <w:tab/>
      </w:r>
      <w:r>
        <w:rPr>
          <w:rStyle w:val="89"/>
          <w:color w:val="800080"/>
        </w:rPr>
        <w:tab/>
      </w:r>
      <w:r>
        <w:rPr>
          <w:rStyle w:val="89"/>
          <w:color w:val="800080"/>
        </w:rPr>
        <w:tab/>
      </w:r>
      <w:r>
        <w:rPr>
          <w:rStyle w:val="89"/>
          <w:color w:val="800080"/>
        </w:rPr>
        <w:tab/>
      </w:r>
      <w:r>
        <w:rPr>
          <w:rStyle w:val="89"/>
          <w:color w:val="800080"/>
        </w:rPr>
        <w:t>Page 17-1</w:t>
      </w:r>
      <w:r>
        <w:rPr>
          <w:rStyle w:val="89"/>
          <w:color w:val="800080"/>
        </w:rPr>
        <w:tab/>
      </w:r>
      <w:r>
        <w:rPr>
          <w:rStyle w:val="89"/>
          <w:color w:val="800080"/>
        </w:rPr>
        <w:t>(Rel. 2014)</w:t>
      </w:r>
      <w:r>
        <w:rPr>
          <w:rStyle w:val="89"/>
          <w:color w:val="800080"/>
        </w:rPr>
        <w:br w:type="textWrapping"/>
      </w:r>
    </w:p>
    <w:p w14:paraId="4B45700F">
      <w:pPr>
        <w:pStyle w:val="46"/>
      </w:pPr>
      <w:r>
        <w:fldChar w:fldCharType="begin"/>
      </w:r>
      <w:r>
        <w:instrText xml:space="preserve"> XE "desig:N10016:Chapter" </w:instrText>
      </w:r>
      <w:r>
        <w:fldChar w:fldCharType="end"/>
      </w:r>
      <w:r>
        <w:t xml:space="preserve">Chapter 17 </w:t>
      </w:r>
      <w:r>
        <w:fldChar w:fldCharType="begin"/>
      </w:r>
      <w:r>
        <w:instrText xml:space="preserve"> XE "title:N1001A:Chapter" </w:instrText>
      </w:r>
      <w:r>
        <w:fldChar w:fldCharType="end"/>
      </w:r>
      <w:r>
        <w:t>ENFORCEMENT OF ORDERS</w:t>
      </w:r>
    </w:p>
    <w:p w14:paraId="3A1F377C">
      <w:pPr>
        <w:pStyle w:val="51"/>
      </w:pPr>
      <w:r>
        <w:fldChar w:fldCharType="begin"/>
      </w:r>
      <w:r>
        <w:instrText xml:space="preserve"> XE "title-alt:N10021" </w:instrText>
      </w:r>
      <w:r>
        <w:fldChar w:fldCharType="end"/>
      </w:r>
      <w:r>
        <w:rPr>
          <w:rStyle w:val="92"/>
          <w:b/>
          <w:bCs/>
        </w:rPr>
        <w:t>Enforcement of Orders</w:t>
      </w:r>
      <w:r>
        <w:t xml:space="preserve"> </w:t>
      </w:r>
    </w:p>
    <w:p w14:paraId="03BC97B3">
      <w:pPr>
        <w:pStyle w:val="50"/>
      </w:pPr>
      <w:r>
        <w:fldChar w:fldCharType="begin"/>
      </w:r>
      <w:r>
        <w:instrText xml:space="preserve"> XE "title:N10038" </w:instrText>
      </w:r>
      <w:r>
        <w:fldChar w:fldCharType="end"/>
      </w:r>
      <w:r>
        <w:t>SYNOPSIS</w:t>
      </w:r>
    </w:p>
    <w:p w14:paraId="6ED6583E">
      <w:pPr>
        <w:pStyle w:val="43"/>
      </w:pPr>
      <w:r>
        <w:fldChar w:fldCharType="begin"/>
      </w:r>
      <w:r>
        <w:instrText xml:space="preserve"> XE "entry-title:N10044" </w:instrText>
      </w:r>
      <w:r>
        <w:fldChar w:fldCharType="end"/>
      </w:r>
      <w:r>
        <w:t>PART I: STRATEGY</w:t>
      </w:r>
    </w:p>
    <w:p w14:paraId="39A17F73">
      <w:pPr>
        <w:pStyle w:val="43"/>
      </w:pPr>
      <w:r>
        <w:fldChar w:fldCharType="begin"/>
      </w:r>
      <w:r>
        <w:instrText xml:space="preserve"> XE "entry-title:N1004B" </w:instrText>
      </w:r>
      <w:r>
        <w:fldChar w:fldCharType="end"/>
      </w:r>
      <w:r>
        <w:t>§ 17.01 Scope</w:t>
      </w:r>
    </w:p>
    <w:p w14:paraId="360E40D9">
      <w:pPr>
        <w:pStyle w:val="43"/>
      </w:pPr>
      <w:r>
        <w:fldChar w:fldCharType="begin"/>
      </w:r>
      <w:r>
        <w:instrText xml:space="preserve"> XE "entry-title:N10052" </w:instrText>
      </w:r>
      <w:r>
        <w:fldChar w:fldCharType="end"/>
      </w:r>
      <w:r>
        <w:t>§ 17.02 Objective and Strategy</w:t>
      </w:r>
    </w:p>
    <w:p w14:paraId="09E54E09">
      <w:pPr>
        <w:pStyle w:val="43"/>
      </w:pPr>
      <w:r>
        <w:fldChar w:fldCharType="begin"/>
      </w:r>
      <w:r>
        <w:instrText xml:space="preserve"> XE "entry-title:N10059" </w:instrText>
      </w:r>
      <w:r>
        <w:fldChar w:fldCharType="end"/>
      </w:r>
      <w:r>
        <w:t>PART II: FILING MOTIONS FOR CONTEMPT</w:t>
      </w:r>
    </w:p>
    <w:p w14:paraId="1CA817C2">
      <w:pPr>
        <w:pStyle w:val="43"/>
      </w:pPr>
      <w:r>
        <w:fldChar w:fldCharType="begin"/>
      </w:r>
      <w:r>
        <w:instrText xml:space="preserve"> XE "entry-title:N10060" </w:instrText>
      </w:r>
      <w:r>
        <w:fldChar w:fldCharType="end"/>
      </w:r>
      <w:r>
        <w:t>§ 17.03 CHECKLIST: Filing Motions for Contempt</w:t>
      </w:r>
    </w:p>
    <w:p w14:paraId="32468A15">
      <w:pPr>
        <w:pStyle w:val="43"/>
      </w:pPr>
      <w:r>
        <w:fldChar w:fldCharType="begin"/>
      </w:r>
      <w:r>
        <w:instrText xml:space="preserve"> XE "entry-title:N10067" </w:instrText>
      </w:r>
      <w:r>
        <w:fldChar w:fldCharType="end"/>
      </w:r>
      <w:r>
        <w:t>§ 17.04 Assessing the Statutory and Practice Book Requirements for Contempt Motions</w:t>
      </w:r>
    </w:p>
    <w:p w14:paraId="685BB911">
      <w:pPr>
        <w:pStyle w:val="43"/>
      </w:pPr>
      <w:r>
        <w:fldChar w:fldCharType="begin"/>
      </w:r>
      <w:r>
        <w:instrText xml:space="preserve"> XE "entry-title:N1006E" </w:instrText>
      </w:r>
      <w:r>
        <w:fldChar w:fldCharType="end"/>
      </w:r>
      <w:r>
        <w:t>§ 17.05 Basing a Finding of Contempt on the Evidence</w:t>
      </w:r>
    </w:p>
    <w:p w14:paraId="36E3C477">
      <w:pPr>
        <w:pStyle w:val="43"/>
      </w:pPr>
      <w:r>
        <w:fldChar w:fldCharType="begin"/>
      </w:r>
      <w:r>
        <w:instrText xml:space="preserve"> XE "entry-title:N10075" </w:instrText>
      </w:r>
      <w:r>
        <w:fldChar w:fldCharType="end"/>
      </w:r>
      <w:r>
        <w:t>§ 17.06 Requiring a Clear and Unambiguous Order Prior to Finding a Litigant in Contempt</w:t>
      </w:r>
    </w:p>
    <w:p w14:paraId="33FFF535">
      <w:pPr>
        <w:pStyle w:val="43"/>
      </w:pPr>
      <w:r>
        <w:fldChar w:fldCharType="begin"/>
      </w:r>
      <w:r>
        <w:instrText xml:space="preserve"> XE "entry-title:N1007C" </w:instrText>
      </w:r>
      <w:r>
        <w:fldChar w:fldCharType="end"/>
      </w:r>
      <w:r>
        <w:t>§ 17.07 Assessing Prior Private Modification Agreements in a Subsequent Contempt</w:t>
      </w:r>
    </w:p>
    <w:p w14:paraId="761167B9">
      <w:pPr>
        <w:pStyle w:val="43"/>
      </w:pPr>
      <w:r>
        <w:fldChar w:fldCharType="begin"/>
      </w:r>
      <w:r>
        <w:instrText xml:space="preserve"> XE "entry-title:N10083" </w:instrText>
      </w:r>
      <w:r>
        <w:fldChar w:fldCharType="end"/>
      </w:r>
      <w:r>
        <w:t>§ 17.08 Failing to Follow an Order with Which a Party Disagrees</w:t>
      </w:r>
    </w:p>
    <w:p w14:paraId="2E727499">
      <w:pPr>
        <w:pStyle w:val="43"/>
      </w:pPr>
      <w:r>
        <w:fldChar w:fldCharType="begin"/>
      </w:r>
      <w:r>
        <w:instrText xml:space="preserve"> XE "entry-title:N1008A" </w:instrText>
      </w:r>
      <w:r>
        <w:fldChar w:fldCharType="end"/>
      </w:r>
      <w:r>
        <w:t>§ 17.09 Hearing a Motion for Contempt When There Is a Pending Motion for Modification</w:t>
      </w:r>
    </w:p>
    <w:p w14:paraId="4F1F7B09">
      <w:pPr>
        <w:pStyle w:val="43"/>
      </w:pPr>
      <w:r>
        <w:fldChar w:fldCharType="begin"/>
      </w:r>
      <w:r>
        <w:instrText xml:space="preserve"> XE "entry-title:N10091" </w:instrText>
      </w:r>
      <w:r>
        <w:fldChar w:fldCharType="end"/>
      </w:r>
      <w:r>
        <w:t>§ 17.10 Hearing a Motion for Contempt When There Is a Pending Appeal</w:t>
      </w:r>
    </w:p>
    <w:p w14:paraId="014AB5E8">
      <w:pPr>
        <w:pStyle w:val="43"/>
      </w:pPr>
      <w:r>
        <w:fldChar w:fldCharType="begin"/>
      </w:r>
      <w:r>
        <w:instrText xml:space="preserve"> XE "entry-title:N10098" </w:instrText>
      </w:r>
      <w:r>
        <w:fldChar w:fldCharType="end"/>
      </w:r>
      <w:r>
        <w:t>PART III: ASSERTING DEFENSES TO A MOTION FOR CONTEMPT</w:t>
      </w:r>
    </w:p>
    <w:p w14:paraId="5D9DB2ED">
      <w:pPr>
        <w:pStyle w:val="43"/>
      </w:pPr>
      <w:r>
        <w:fldChar w:fldCharType="begin"/>
      </w:r>
      <w:r>
        <w:instrText xml:space="preserve"> XE "entry-title:N1009F" </w:instrText>
      </w:r>
      <w:r>
        <w:fldChar w:fldCharType="end"/>
      </w:r>
      <w:r>
        <w:t>§ 17.11 CHECKLIST: Asserting Defenses to a Motion for Contempt</w:t>
      </w:r>
    </w:p>
    <w:p w14:paraId="34FA917E">
      <w:pPr>
        <w:pStyle w:val="43"/>
      </w:pPr>
      <w:r>
        <w:fldChar w:fldCharType="begin"/>
      </w:r>
      <w:r>
        <w:instrText xml:space="preserve"> XE "entry-title:N100A6" </w:instrText>
      </w:r>
      <w:r>
        <w:fldChar w:fldCharType="end"/>
      </w:r>
      <w:r>
        <w:t>§ 17.12 Asserting Defenses to a Motion for Contempt—In General</w:t>
      </w:r>
    </w:p>
    <w:p w14:paraId="03ED05CE">
      <w:pPr>
        <w:pStyle w:val="43"/>
      </w:pPr>
      <w:r>
        <w:fldChar w:fldCharType="begin"/>
      </w:r>
      <w:r>
        <w:instrText xml:space="preserve"> XE "entry-title:N100AD" </w:instrText>
      </w:r>
      <w:r>
        <w:fldChar w:fldCharType="end"/>
      </w:r>
      <w:r>
        <w:t>§ 17.13 Defending a Contempt Motion Based upon an Inability to Pay</w:t>
      </w:r>
    </w:p>
    <w:p w14:paraId="1464362E">
      <w:pPr>
        <w:pStyle w:val="43"/>
      </w:pPr>
      <w:r>
        <w:fldChar w:fldCharType="begin"/>
      </w:r>
      <w:r>
        <w:instrText xml:space="preserve"> XE "entry-title:N100B4" </w:instrText>
      </w:r>
      <w:r>
        <w:fldChar w:fldCharType="end"/>
      </w:r>
      <w:r>
        <w:t>§ 17.14 Defending a Motion for Contempt Based upon Laches and Equitable Estoppel</w:t>
      </w:r>
    </w:p>
    <w:p w14:paraId="7FB41EA1">
      <w:pPr>
        <w:pStyle w:val="43"/>
      </w:pPr>
      <w:r>
        <w:fldChar w:fldCharType="begin"/>
      </w:r>
      <w:r>
        <w:instrText xml:space="preserve"> XE "entry-title:N100BB" </w:instrText>
      </w:r>
      <w:r>
        <w:fldChar w:fldCharType="end"/>
      </w:r>
      <w:r>
        <w:t>§ 17.15 Asserting Waiver as a Defense</w:t>
      </w:r>
    </w:p>
    <w:p w14:paraId="55AF2C4F">
      <w:pPr>
        <w:pStyle w:val="43"/>
      </w:pPr>
      <w:r>
        <w:fldChar w:fldCharType="begin"/>
      </w:r>
      <w:r>
        <w:instrText xml:space="preserve"> XE "entry-title:N100C2" </w:instrText>
      </w:r>
      <w:r>
        <w:fldChar w:fldCharType="end"/>
      </w:r>
      <w:r>
        <w:t>§ 17.16 Seeking a Discharge of Obligations Through Bankruptcy</w:t>
      </w:r>
    </w:p>
    <w:p w14:paraId="7D78A477">
      <w:pPr>
        <w:pStyle w:val="43"/>
      </w:pPr>
      <w:r>
        <w:fldChar w:fldCharType="begin"/>
      </w:r>
      <w:r>
        <w:instrText xml:space="preserve"> XE "entry-title:N100C9" </w:instrText>
      </w:r>
      <w:r>
        <w:fldChar w:fldCharType="end"/>
      </w:r>
      <w:r>
        <w:t>§ 17.17 Claiming an Entitlement to a Credit for an Overpayment</w:t>
      </w:r>
    </w:p>
    <w:p w14:paraId="7444614A">
      <w:pPr>
        <w:pStyle w:val="43"/>
      </w:pPr>
      <w:r>
        <w:fldChar w:fldCharType="begin"/>
      </w:r>
      <w:r>
        <w:instrText xml:space="preserve"> XE "entry-title:N100D0" </w:instrText>
      </w:r>
      <w:r>
        <w:fldChar w:fldCharType="end"/>
      </w:r>
      <w:r>
        <w:t>§ 17.18 Claiming an Impossibility to Perform</w:t>
      </w:r>
    </w:p>
    <w:p w14:paraId="4FDA7504">
      <w:pPr>
        <w:pStyle w:val="43"/>
      </w:pPr>
      <w:r>
        <w:fldChar w:fldCharType="begin"/>
      </w:r>
      <w:r>
        <w:instrText xml:space="preserve"> XE "entry-title:N100D7" </w:instrText>
      </w:r>
      <w:r>
        <w:fldChar w:fldCharType="end"/>
      </w:r>
      <w:r>
        <w:t>PART IV: DETERMINING GENERAL RELIEF THAT MAY BE SOUGHT IN A MOTION FOR CONTEMPT</w:t>
      </w:r>
    </w:p>
    <w:p w14:paraId="3EF5F021">
      <w:pPr>
        <w:pStyle w:val="43"/>
      </w:pPr>
      <w:r>
        <w:fldChar w:fldCharType="begin"/>
      </w:r>
      <w:r>
        <w:instrText xml:space="preserve"> XE "entry-title:N100DE" </w:instrText>
      </w:r>
      <w:r>
        <w:fldChar w:fldCharType="end"/>
      </w:r>
      <w:r>
        <w:t>§ 17.19 CHECKLIST: Determining General Relief That May Be Sought in a Motion for Contempt</w:t>
      </w:r>
    </w:p>
    <w:p w14:paraId="34B314D0">
      <w:pPr>
        <w:pStyle w:val="43"/>
      </w:pPr>
      <w:r>
        <w:fldChar w:fldCharType="begin"/>
      </w:r>
      <w:r>
        <w:instrText xml:space="preserve"> XE "entry-title:N100E5" </w:instrText>
      </w:r>
      <w:r>
        <w:fldChar w:fldCharType="end"/>
      </w:r>
      <w:r>
        <w:t>§ 17.20 Seeking an Award of Counsel Fees</w:t>
      </w:r>
    </w:p>
    <w:p w14:paraId="028ECC93">
      <w:pPr>
        <w:pStyle w:val="43"/>
      </w:pPr>
      <w:r>
        <w:fldChar w:fldCharType="begin"/>
      </w:r>
      <w:r>
        <w:instrText xml:space="preserve"> XE "entry-title:N100EC" </w:instrText>
      </w:r>
      <w:r>
        <w:fldChar w:fldCharType="end"/>
      </w:r>
      <w:r>
        <w:t>§ 17.21 Incarcerating the Party Held in Contempt</w:t>
      </w:r>
    </w:p>
    <w:p w14:paraId="50D68CAF">
      <w:pPr>
        <w:pStyle w:val="43"/>
      </w:pPr>
      <w:r>
        <w:fldChar w:fldCharType="begin"/>
      </w:r>
      <w:r>
        <w:instrText xml:space="preserve"> XE "entry-title:N100F3" </w:instrText>
      </w:r>
      <w:r>
        <w:fldChar w:fldCharType="end"/>
      </w:r>
      <w:r>
        <w:t>§ 17.22 Assessing Interest</w:t>
      </w:r>
    </w:p>
    <w:p w14:paraId="4FD3066F">
      <w:pPr>
        <w:pStyle w:val="43"/>
      </w:pPr>
      <w:r>
        <w:fldChar w:fldCharType="begin"/>
      </w:r>
      <w:r>
        <w:instrText xml:space="preserve"> XE "entry-title:N100FA" </w:instrText>
      </w:r>
      <w:r>
        <w:fldChar w:fldCharType="end"/>
      </w:r>
      <w:r>
        <w:t>§ 17.23 Enforcing a Judgment Through a Separate Civil Action</w:t>
      </w:r>
    </w:p>
    <w:p w14:paraId="0BC323E7">
      <w:pPr>
        <w:pStyle w:val="43"/>
      </w:pPr>
      <w:r>
        <w:fldChar w:fldCharType="begin"/>
      </w:r>
      <w:r>
        <w:instrText xml:space="preserve"> XE "entry-title:N10101" </w:instrText>
      </w:r>
      <w:r>
        <w:fldChar w:fldCharType="end"/>
      </w:r>
      <w:r>
        <w:t>PART V: CRAFTING ORDERS TO ENFORCE ALIMONY AND CHILD SUPPORT</w:t>
      </w:r>
    </w:p>
    <w:p w14:paraId="0D0CDD16">
      <w:pPr>
        <w:pStyle w:val="43"/>
      </w:pPr>
      <w:r>
        <w:fldChar w:fldCharType="begin"/>
      </w:r>
      <w:r>
        <w:instrText xml:space="preserve"> XE "entry-title:N10108" </w:instrText>
      </w:r>
      <w:r>
        <w:fldChar w:fldCharType="end"/>
      </w:r>
      <w:r>
        <w:t>§ 17.24 CHECKLIST: Crafting Orders to Enforce Alimony and Child Support</w:t>
      </w:r>
    </w:p>
    <w:p w14:paraId="6C8866BE">
      <w:pPr>
        <w:pStyle w:val="43"/>
      </w:pPr>
      <w:r>
        <w:fldChar w:fldCharType="begin"/>
      </w:r>
      <w:r>
        <w:instrText xml:space="preserve"> XE "entry-title:N1010F" </w:instrText>
      </w:r>
      <w:r>
        <w:fldChar w:fldCharType="end"/>
      </w:r>
      <w:r>
        <w:t>§ 17.25 Enforcing Orders Unchanged by a Subsequent Modification</w:t>
      </w:r>
    </w:p>
    <w:p w14:paraId="31EBAF18">
      <w:pPr>
        <w:pStyle w:val="43"/>
      </w:pPr>
      <w:r>
        <w:fldChar w:fldCharType="begin"/>
      </w:r>
      <w:r>
        <w:instrText xml:space="preserve"> XE "entry-title:N10116" </w:instrText>
      </w:r>
      <w:r>
        <w:fldChar w:fldCharType="end"/>
      </w:r>
      <w:r>
        <w:t>§ 17.26 Enforcing Alimony Orders</w:t>
      </w:r>
    </w:p>
    <w:p w14:paraId="048456B7">
      <w:pPr>
        <w:pStyle w:val="43"/>
      </w:pPr>
      <w:r>
        <w:fldChar w:fldCharType="begin"/>
      </w:r>
      <w:r>
        <w:instrText xml:space="preserve"> XE "entry-title:N1011D" </w:instrText>
      </w:r>
      <w:r>
        <w:fldChar w:fldCharType="end"/>
      </w:r>
      <w:r>
        <w:t xml:space="preserve">§ 17.27 Calculating Arrearages </w:t>
      </w:r>
    </w:p>
    <w:p w14:paraId="4560F126">
      <w:pPr>
        <w:pStyle w:val="43"/>
      </w:pPr>
      <w:r>
        <w:fldChar w:fldCharType="begin"/>
      </w:r>
      <w:r>
        <w:instrText xml:space="preserve"> XE "entry-title:N10124" </w:instrText>
      </w:r>
      <w:r>
        <w:fldChar w:fldCharType="end"/>
      </w:r>
      <w:r>
        <w:t>[1] Calculating Arrearages Under the Child Support Guidelines</w:t>
      </w:r>
    </w:p>
    <w:p w14:paraId="00BF8EAF">
      <w:pPr>
        <w:pStyle w:val="43"/>
      </w:pPr>
      <w:r>
        <w:fldChar w:fldCharType="begin"/>
      </w:r>
      <w:r>
        <w:instrText xml:space="preserve"> XE "entry-title:N1012B" </w:instrText>
      </w:r>
      <w:r>
        <w:fldChar w:fldCharType="end"/>
      </w:r>
      <w:r>
        <w:t>[2] Calculating Arrearages After a Retroactive Modification</w:t>
      </w:r>
    </w:p>
    <w:p w14:paraId="7E38D5E5">
      <w:pPr>
        <w:pStyle w:val="43"/>
      </w:pPr>
      <w:r>
        <w:fldChar w:fldCharType="begin"/>
      </w:r>
      <w:r>
        <w:instrText xml:space="preserve"> XE "entry-title:N10132" </w:instrText>
      </w:r>
      <w:r>
        <w:fldChar w:fldCharType="end"/>
      </w:r>
      <w:r>
        <w:t>§ 17.28 Enforcing Child Support Arrearages Through the Family Support Magistrate</w:t>
      </w:r>
    </w:p>
    <w:p w14:paraId="0D5556AD">
      <w:pPr>
        <w:pStyle w:val="43"/>
      </w:pPr>
      <w:r>
        <w:fldChar w:fldCharType="begin"/>
      </w:r>
      <w:r>
        <w:instrText xml:space="preserve"> XE "entry-title:N10139" </w:instrText>
      </w:r>
      <w:r>
        <w:fldChar w:fldCharType="end"/>
      </w:r>
      <w:r>
        <w:t>§ 17.29 Collecting Child Support Arrearages After the Child Attains the Age of Majority</w:t>
      </w:r>
    </w:p>
    <w:p w14:paraId="71223DBD">
      <w:pPr>
        <w:pStyle w:val="43"/>
      </w:pPr>
      <w:r>
        <w:fldChar w:fldCharType="begin"/>
      </w:r>
      <w:r>
        <w:instrText xml:space="preserve"> XE "entry-title:N10140" </w:instrText>
      </w:r>
      <w:r>
        <w:fldChar w:fldCharType="end"/>
      </w:r>
      <w:r>
        <w:t>§ 17.30 Obtaining Wage Executions</w:t>
      </w:r>
    </w:p>
    <w:p w14:paraId="1CC4A453">
      <w:pPr>
        <w:pStyle w:val="43"/>
      </w:pPr>
      <w:r>
        <w:fldChar w:fldCharType="begin"/>
      </w:r>
      <w:r>
        <w:instrText xml:space="preserve"> XE "entry-title:N10147" </w:instrText>
      </w:r>
      <w:r>
        <w:fldChar w:fldCharType="end"/>
      </w:r>
      <w:r>
        <w:t>§ 17.31 Paying a Child Support Arrearage from a Tax Refund</w:t>
      </w:r>
    </w:p>
    <w:p w14:paraId="5B0F30F5">
      <w:pPr>
        <w:pStyle w:val="43"/>
      </w:pPr>
      <w:r>
        <w:fldChar w:fldCharType="begin"/>
      </w:r>
      <w:r>
        <w:instrText xml:space="preserve"> XE "entry-title:N1014E" </w:instrText>
      </w:r>
      <w:r>
        <w:fldChar w:fldCharType="end"/>
      </w:r>
      <w:r>
        <w:t>§ 17.32 Ordering the Payment of an Arrearage by a QDRO</w:t>
      </w:r>
    </w:p>
    <w:p w14:paraId="06E8E36B">
      <w:pPr>
        <w:pStyle w:val="43"/>
      </w:pPr>
      <w:r>
        <w:fldChar w:fldCharType="begin"/>
      </w:r>
      <w:r>
        <w:instrText xml:space="preserve"> XE "entry-title:N10155" </w:instrText>
      </w:r>
      <w:r>
        <w:fldChar w:fldCharType="end"/>
      </w:r>
      <w:r>
        <w:t>§ 17.33 Enforcing Life Insurance Orders</w:t>
      </w:r>
    </w:p>
    <w:p w14:paraId="08FF8BBD">
      <w:pPr>
        <w:pStyle w:val="43"/>
      </w:pPr>
      <w:r>
        <w:fldChar w:fldCharType="begin"/>
      </w:r>
      <w:r>
        <w:instrText xml:space="preserve"> XE "entry-title:N1015C" </w:instrText>
      </w:r>
      <w:r>
        <w:fldChar w:fldCharType="end"/>
      </w:r>
      <w:r>
        <w:t>§ 17.34 Levying a Writ of Execution</w:t>
      </w:r>
    </w:p>
    <w:p w14:paraId="20E43ADA">
      <w:pPr>
        <w:pStyle w:val="43"/>
      </w:pPr>
      <w:r>
        <w:fldChar w:fldCharType="begin"/>
      </w:r>
      <w:r>
        <w:instrText xml:space="preserve"> XE "entry-title:N10163" </w:instrText>
      </w:r>
      <w:r>
        <w:fldChar w:fldCharType="end"/>
      </w:r>
      <w:r>
        <w:t>PART VI: CRAFTING ORDERS TO ENFORCE A PROPERTY DIVISION</w:t>
      </w:r>
    </w:p>
    <w:p w14:paraId="2F301F06">
      <w:pPr>
        <w:pStyle w:val="43"/>
      </w:pPr>
      <w:r>
        <w:fldChar w:fldCharType="begin"/>
      </w:r>
      <w:r>
        <w:instrText xml:space="preserve"> XE "entry-title:N1016A" </w:instrText>
      </w:r>
      <w:r>
        <w:fldChar w:fldCharType="end"/>
      </w:r>
      <w:r>
        <w:t>§ 17.35 CHECKLIST: Crafting Orders to Enforce a Property Division</w:t>
      </w:r>
    </w:p>
    <w:p w14:paraId="350A0BF7">
      <w:pPr>
        <w:pStyle w:val="43"/>
      </w:pPr>
      <w:r>
        <w:fldChar w:fldCharType="begin"/>
      </w:r>
      <w:r>
        <w:instrText xml:space="preserve"> XE "entry-title:N10171" </w:instrText>
      </w:r>
      <w:r>
        <w:fldChar w:fldCharType="end"/>
      </w:r>
      <w:r>
        <w:t>§ 17.36 Fashioning Orders on Equitable Principles</w:t>
      </w:r>
    </w:p>
    <w:p w14:paraId="289AB5B6">
      <w:pPr>
        <w:pStyle w:val="43"/>
      </w:pPr>
      <w:r>
        <w:fldChar w:fldCharType="begin"/>
      </w:r>
      <w:r>
        <w:instrText xml:space="preserve"> XE "entry-title:N10178" </w:instrText>
      </w:r>
      <w:r>
        <w:fldChar w:fldCharType="end"/>
      </w:r>
      <w:r>
        <w:t>§ 17.37 Effectuating, Not Modifying, the Court’s Order</w:t>
      </w:r>
    </w:p>
    <w:p w14:paraId="4294AF6A">
      <w:pPr>
        <w:pStyle w:val="43"/>
      </w:pPr>
      <w:r>
        <w:fldChar w:fldCharType="begin"/>
      </w:r>
      <w:r>
        <w:instrText xml:space="preserve"> XE "entry-title:N1017F" </w:instrText>
      </w:r>
      <w:r>
        <w:fldChar w:fldCharType="end"/>
      </w:r>
      <w:r>
        <w:t>§ 17.38 Conveying Property Through the Court</w:t>
      </w:r>
    </w:p>
    <w:p w14:paraId="2831E9F9">
      <w:pPr>
        <w:pStyle w:val="43"/>
      </w:pPr>
      <w:r>
        <w:fldChar w:fldCharType="begin"/>
      </w:r>
      <w:r>
        <w:instrText xml:space="preserve"> XE "entry-title:N10186" </w:instrText>
      </w:r>
      <w:r>
        <w:fldChar w:fldCharType="end"/>
      </w:r>
      <w:r>
        <w:t>§ 17.39 Ordering the Sale of an Asset</w:t>
      </w:r>
    </w:p>
    <w:p w14:paraId="472A5011">
      <w:pPr>
        <w:pStyle w:val="43"/>
      </w:pPr>
      <w:r>
        <w:fldChar w:fldCharType="begin"/>
      </w:r>
      <w:r>
        <w:instrText xml:space="preserve"> XE "entry-title:N1018D" </w:instrText>
      </w:r>
      <w:r>
        <w:fldChar w:fldCharType="end"/>
      </w:r>
      <w:r>
        <w:t>§ 17.40 Enforcing Orders Regarding Retirement Plans</w:t>
      </w:r>
    </w:p>
    <w:p w14:paraId="4D8A6095">
      <w:pPr>
        <w:pStyle w:val="43"/>
      </w:pPr>
      <w:r>
        <w:fldChar w:fldCharType="begin"/>
      </w:r>
      <w:r>
        <w:instrText xml:space="preserve"> XE "entry-title:N10194" </w:instrText>
      </w:r>
      <w:r>
        <w:fldChar w:fldCharType="end"/>
      </w:r>
      <w:r>
        <w:t>PART VII: CRAFTING ORDERS TO ENFORCE CUSTODY AND VISITATION</w:t>
      </w:r>
    </w:p>
    <w:p w14:paraId="32907CDA">
      <w:pPr>
        <w:pStyle w:val="43"/>
      </w:pPr>
      <w:r>
        <w:fldChar w:fldCharType="begin"/>
      </w:r>
      <w:r>
        <w:instrText xml:space="preserve"> XE "entry-title:N1019B" </w:instrText>
      </w:r>
      <w:r>
        <w:fldChar w:fldCharType="end"/>
      </w:r>
      <w:r>
        <w:t>§ 17.41 CHECKLIST: Crafting Orders to Enforce Custody and Visitation</w:t>
      </w:r>
    </w:p>
    <w:p w14:paraId="3AA1CB8D">
      <w:pPr>
        <w:pStyle w:val="43"/>
      </w:pPr>
      <w:r>
        <w:fldChar w:fldCharType="begin"/>
      </w:r>
      <w:r>
        <w:instrText xml:space="preserve"> XE "entry-title:N101A2" </w:instrText>
      </w:r>
      <w:r>
        <w:fldChar w:fldCharType="end"/>
      </w:r>
      <w:r>
        <w:t>§ 17.42 Claiming an Inability to Force a Child to Attend a Visitation</w:t>
      </w:r>
    </w:p>
    <w:p w14:paraId="1F3509E8">
      <w:pPr>
        <w:pStyle w:val="43"/>
      </w:pPr>
      <w:r>
        <w:fldChar w:fldCharType="begin"/>
      </w:r>
      <w:r>
        <w:instrText xml:space="preserve"> XE "entry-title:N101A9" </w:instrText>
      </w:r>
      <w:r>
        <w:fldChar w:fldCharType="end"/>
      </w:r>
      <w:r>
        <w:t>§ 17.43 Creating Barriers to Custody and Visitation</w:t>
      </w:r>
    </w:p>
    <w:p w14:paraId="730529CE">
      <w:pPr>
        <w:pStyle w:val="50"/>
      </w:pPr>
      <w:r>
        <w:fldChar w:fldCharType="begin"/>
      </w:r>
      <w:r>
        <w:instrText xml:space="preserve"> XE "desig:N101BC" </w:instrText>
      </w:r>
      <w:r>
        <w:fldChar w:fldCharType="end"/>
      </w:r>
      <w:r>
        <w:br w:type="textWrapping"/>
      </w:r>
      <w:r>
        <w:t xml:space="preserve">PART I: </w:t>
      </w:r>
      <w:r>
        <w:fldChar w:fldCharType="begin"/>
      </w:r>
      <w:r>
        <w:instrText xml:space="preserve"> XE "title:N101C0" </w:instrText>
      </w:r>
      <w:r>
        <w:fldChar w:fldCharType="end"/>
      </w:r>
      <w:r>
        <w:t>STRATEGY</w:t>
      </w:r>
    </w:p>
    <w:p w14:paraId="0394151D">
      <w:pPr>
        <w:pStyle w:val="51"/>
        <w:rPr>
          <w:vanish w:val="0"/>
        </w:rPr>
      </w:pPr>
      <w:r>
        <w:fldChar w:fldCharType="begin"/>
      </w:r>
      <w:r>
        <w:rPr>
          <w:vanish w:val="0"/>
        </w:rPr>
        <w:instrText xml:space="preserve"> XE "title-alt:N101C7" </w:instrText>
      </w:r>
      <w:r>
        <w:rPr>
          <w:vanish w:val="0"/>
        </w:rPr>
        <w:fldChar w:fldCharType="end"/>
      </w:r>
      <w:r>
        <w:rPr>
          <w:rStyle w:val="92"/>
          <w:b/>
          <w:bCs/>
          <w:vanish w:val="0"/>
        </w:rPr>
        <w:t>Enforcement of Orders</w:t>
      </w:r>
      <w:r>
        <w:rPr>
          <w:vanish w:val="0"/>
        </w:rPr>
        <w:t xml:space="preserve"> </w:t>
      </w:r>
    </w:p>
    <w:p w14:paraId="2843B27B">
      <w:pPr>
        <w:pStyle w:val="46"/>
      </w:pPr>
      <w:r>
        <w:fldChar w:fldCharType="begin"/>
      </w:r>
      <w:r>
        <w:instrText xml:space="preserve"> XE "desig:N101F0:Heading 1" </w:instrText>
      </w:r>
      <w:r>
        <w:fldChar w:fldCharType="end"/>
      </w:r>
      <w:r>
        <w:t xml:space="preserve">§ 17.01 </w:t>
      </w:r>
      <w:r>
        <w:fldChar w:fldCharType="begin"/>
      </w:r>
      <w:r>
        <w:instrText xml:space="preserve"> XE "title:N101F4:Heading 1" </w:instrText>
      </w:r>
      <w:r>
        <w:fldChar w:fldCharType="end"/>
      </w:r>
      <w:r>
        <w:t>Scope</w:t>
      </w:r>
    </w:p>
    <w:p w14:paraId="1F58539B">
      <w:pPr>
        <w:pStyle w:val="38"/>
      </w:pPr>
      <w:r>
        <w:fldChar w:fldCharType="begin"/>
      </w:r>
      <w:r>
        <w:instrText xml:space="preserve"> XE "para:N101FB" </w:instrText>
      </w:r>
      <w:r>
        <w:fldChar w:fldCharType="end"/>
      </w:r>
      <w:r>
        <w:t>            This chapter covers:</w:t>
      </w:r>
    </w:p>
    <w:p w14:paraId="0889305C">
      <w:pPr>
        <w:pStyle w:val="103"/>
      </w:pPr>
      <w:r>
        <w:fldChar w:fldCharType="begin"/>
      </w:r>
      <w:r>
        <w:instrText xml:space="preserve"> XE "list:N10201:LIST-ELEMENT" </w:instrText>
      </w:r>
      <w:r>
        <w:fldChar w:fldCharType="end"/>
      </w:r>
      <w:r>
        <w:fldChar w:fldCharType="begin"/>
      </w:r>
      <w:r>
        <w:instrText xml:space="preserve"> ADVANCE \r 1 </w:instrText>
      </w:r>
      <w:r>
        <w:fldChar w:fldCharType="end"/>
      </w:r>
      <w:r>
        <w:fldChar w:fldCharType="begin"/>
      </w:r>
      <w:r>
        <w:instrText xml:space="preserve"> XE "OA.TEMP:tmpN10208:List" </w:instrText>
      </w:r>
      <w:r>
        <w:fldChar w:fldCharType="end"/>
      </w:r>
      <w:r>
        <w:fldChar w:fldCharType="begin"/>
      </w:r>
      <w:r>
        <w:instrText xml:space="preserve"> XE "para:N1020A" </w:instrText>
      </w:r>
      <w:r>
        <w:fldChar w:fldCharType="end"/>
      </w:r>
      <w:r>
        <w:t>• Filing a motion for contempt.</w:t>
      </w:r>
    </w:p>
    <w:p w14:paraId="0B11B97D">
      <w:pPr>
        <w:pStyle w:val="103"/>
      </w:pPr>
      <w:r>
        <w:fldChar w:fldCharType="begin"/>
      </w:r>
      <w:r>
        <w:instrText xml:space="preserve"> XE "OA.TEMP:tmpN10213:List" </w:instrText>
      </w:r>
      <w:r>
        <w:fldChar w:fldCharType="end"/>
      </w:r>
      <w:r>
        <w:fldChar w:fldCharType="begin"/>
      </w:r>
      <w:r>
        <w:instrText xml:space="preserve"> XE "para:N10215" </w:instrText>
      </w:r>
      <w:r>
        <w:fldChar w:fldCharType="end"/>
      </w:r>
      <w:r>
        <w:t>• The necessity for evidence to find a party in contempt.</w:t>
      </w:r>
    </w:p>
    <w:p w14:paraId="6C5C68E8">
      <w:pPr>
        <w:pStyle w:val="103"/>
      </w:pPr>
      <w:r>
        <w:fldChar w:fldCharType="begin"/>
      </w:r>
      <w:r>
        <w:instrText xml:space="preserve"> XE "OA.TEMP:tmpN1021E:List" </w:instrText>
      </w:r>
      <w:r>
        <w:fldChar w:fldCharType="end"/>
      </w:r>
      <w:r>
        <w:fldChar w:fldCharType="begin"/>
      </w:r>
      <w:r>
        <w:instrText xml:space="preserve"> XE "para:N10220" </w:instrText>
      </w:r>
      <w:r>
        <w:fldChar w:fldCharType="end"/>
      </w:r>
      <w:r>
        <w:t>• Defenses to a motion for contempt.</w:t>
      </w:r>
    </w:p>
    <w:p w14:paraId="48BDD091">
      <w:pPr>
        <w:pStyle w:val="103"/>
      </w:pPr>
      <w:r>
        <w:fldChar w:fldCharType="begin"/>
      </w:r>
      <w:r>
        <w:instrText xml:space="preserve"> XE "OA.TEMP:tmpN10229:List" </w:instrText>
      </w:r>
      <w:r>
        <w:fldChar w:fldCharType="end"/>
      </w:r>
      <w:r>
        <w:fldChar w:fldCharType="begin"/>
      </w:r>
      <w:r>
        <w:instrText xml:space="preserve"> XE "para:N1022B" </w:instrText>
      </w:r>
      <w:r>
        <w:fldChar w:fldCharType="end"/>
      </w:r>
      <w:r>
        <w:t>• General relief that may be sought in a motion for contempt.</w:t>
      </w:r>
    </w:p>
    <w:p w14:paraId="2B811DAE">
      <w:pPr>
        <w:pStyle w:val="103"/>
      </w:pPr>
      <w:r>
        <w:fldChar w:fldCharType="begin"/>
      </w:r>
      <w:r>
        <w:instrText xml:space="preserve"> XE "OA.TEMP:tmpN10234:List" </w:instrText>
      </w:r>
      <w:r>
        <w:fldChar w:fldCharType="end"/>
      </w:r>
      <w:r>
        <w:fldChar w:fldCharType="begin"/>
      </w:r>
      <w:r>
        <w:instrText xml:space="preserve"> XE "para:N10236" </w:instrText>
      </w:r>
      <w:r>
        <w:fldChar w:fldCharType="end"/>
      </w:r>
      <w:r>
        <w:t>• Relief that may be sought in alimony, child support, property division, and custody and visitation cases.</w:t>
      </w:r>
    </w:p>
    <w:p w14:paraId="79EA5AEC">
      <w:pPr>
        <w:pStyle w:val="46"/>
      </w:pPr>
      <w:r>
        <w:fldChar w:fldCharType="begin"/>
      </w:r>
      <w:r>
        <w:instrText xml:space="preserve"> XE "desig:N10265:Heading 1" </w:instrText>
      </w:r>
      <w:r>
        <w:fldChar w:fldCharType="end"/>
      </w:r>
      <w:r>
        <w:t xml:space="preserve">§ 17.02 </w:t>
      </w:r>
      <w:r>
        <w:fldChar w:fldCharType="begin"/>
      </w:r>
      <w:r>
        <w:instrText xml:space="preserve"> XE "title:N10269:Heading 1" </w:instrText>
      </w:r>
      <w:r>
        <w:fldChar w:fldCharType="end"/>
      </w:r>
      <w:r>
        <w:t>Objective and Strategy</w:t>
      </w:r>
    </w:p>
    <w:p w14:paraId="42F98083">
      <w:pPr>
        <w:pStyle w:val="38"/>
      </w:pPr>
      <w:r>
        <w:fldChar w:fldCharType="begin"/>
      </w:r>
      <w:r>
        <w:instrText xml:space="preserve"> XE "para:N10270" </w:instrText>
      </w:r>
      <w:r>
        <w:fldChar w:fldCharType="end"/>
      </w:r>
      <w:r>
        <w:t>            This chapter discusses the manner by which court orders regarding alimony, custody, child support and property division may be enforced. The chapter begins with the requirements for filing a motion for contempt. The defenses to a motion for contempt are analyzed in this chapter. Finally, the chapter concludes with the remedies that may be sought when a party has breached the orders of the court.</w:t>
      </w:r>
    </w:p>
    <w:p w14:paraId="7A44A5DB">
      <w:pPr>
        <w:pStyle w:val="50"/>
      </w:pPr>
      <w:r>
        <w:fldChar w:fldCharType="begin"/>
      </w:r>
      <w:r>
        <w:instrText xml:space="preserve"> XE "desig:N10287" </w:instrText>
      </w:r>
      <w:r>
        <w:fldChar w:fldCharType="end"/>
      </w:r>
      <w:r>
        <w:br w:type="textWrapping"/>
      </w:r>
      <w:r>
        <w:t xml:space="preserve">PART II: </w:t>
      </w:r>
      <w:r>
        <w:fldChar w:fldCharType="begin"/>
      </w:r>
      <w:r>
        <w:instrText xml:space="preserve"> XE "title:N1028B" </w:instrText>
      </w:r>
      <w:r>
        <w:fldChar w:fldCharType="end"/>
      </w:r>
      <w:r>
        <w:t>FILING MOTIONS FOR CONTEMPT</w:t>
      </w:r>
    </w:p>
    <w:p w14:paraId="23694ED5">
      <w:pPr>
        <w:pStyle w:val="51"/>
        <w:rPr>
          <w:vanish w:val="0"/>
        </w:rPr>
      </w:pPr>
      <w:r>
        <w:fldChar w:fldCharType="begin"/>
      </w:r>
      <w:r>
        <w:rPr>
          <w:vanish w:val="0"/>
        </w:rPr>
        <w:instrText xml:space="preserve"> XE "title-alt:N10292" </w:instrText>
      </w:r>
      <w:r>
        <w:rPr>
          <w:vanish w:val="0"/>
        </w:rPr>
        <w:fldChar w:fldCharType="end"/>
      </w:r>
      <w:r>
        <w:rPr>
          <w:rStyle w:val="92"/>
          <w:b/>
          <w:bCs/>
          <w:vanish w:val="0"/>
        </w:rPr>
        <w:t>Enforcement of Orders</w:t>
      </w:r>
      <w:r>
        <w:rPr>
          <w:vanish w:val="0"/>
        </w:rPr>
        <w:t xml:space="preserve"> </w:t>
      </w:r>
    </w:p>
    <w:p w14:paraId="352F3944">
      <w:pPr>
        <w:pStyle w:val="46"/>
      </w:pPr>
      <w:r>
        <w:fldChar w:fldCharType="begin"/>
      </w:r>
      <w:r>
        <w:instrText xml:space="preserve"> XE "desig:N102CA:Heading 1" </w:instrText>
      </w:r>
      <w:r>
        <w:fldChar w:fldCharType="end"/>
      </w:r>
      <w:r>
        <w:t xml:space="preserve">§ 17.03 </w:t>
      </w:r>
      <w:r>
        <w:fldChar w:fldCharType="begin"/>
      </w:r>
      <w:r>
        <w:instrText xml:space="preserve"> XE "title:N102CE:Heading 1" </w:instrText>
      </w:r>
      <w:r>
        <w:fldChar w:fldCharType="end"/>
      </w:r>
      <w:r>
        <w:t>CHECKLIST: Filing Motions for Contempt</w:t>
      </w:r>
    </w:p>
    <w:p w14:paraId="192D4F07">
      <w:pPr>
        <w:pStyle w:val="50"/>
      </w:pPr>
      <w:r>
        <w:fldChar w:fldCharType="begin"/>
      </w:r>
      <w:r>
        <w:instrText xml:space="preserve"> XE "desig:N102E6" </w:instrText>
      </w:r>
      <w:r>
        <w:fldChar w:fldCharType="end"/>
      </w:r>
      <w:r>
        <w:br w:type="textWrapping"/>
      </w:r>
      <w:r>
        <w:t xml:space="preserve">17.03.1 </w:t>
      </w:r>
      <w:r>
        <w:fldChar w:fldCharType="begin"/>
      </w:r>
      <w:r>
        <w:instrText xml:space="preserve"> XE "title:N102EA" </w:instrText>
      </w:r>
      <w:r>
        <w:fldChar w:fldCharType="end"/>
      </w:r>
      <w:r>
        <w:t>Filing Motions for Contempt</w:t>
      </w:r>
    </w:p>
    <w:p w14:paraId="71338A81">
      <w:pPr>
        <w:pStyle w:val="41"/>
      </w:pPr>
      <w:r>
        <w:fldChar w:fldCharType="begin"/>
      </w:r>
      <w:r>
        <w:instrText xml:space="preserve"> XE "para:N1032D" </w:instrText>
      </w:r>
      <w:r>
        <w:fldChar w:fldCharType="end"/>
      </w:r>
      <w:r>
        <w:t>□ Assessing the statutory and practice book requirements for contempt motions:</w:t>
      </w:r>
    </w:p>
    <w:p w14:paraId="472B110C">
      <w:pPr>
        <w:pStyle w:val="41"/>
      </w:pPr>
      <w:r>
        <w:fldChar w:fldCharType="begin"/>
      </w:r>
      <w:r>
        <w:instrText xml:space="preserve"> XE "para:N10339" </w:instrText>
      </w:r>
      <w:r>
        <w:fldChar w:fldCharType="end"/>
      </w:r>
      <w:r>
        <w:t>    ○ Court orders which have been violated are subject to a contempt motion.</w:t>
      </w:r>
    </w:p>
    <w:p w14:paraId="06D4F6B9">
      <w:pPr>
        <w:pStyle w:val="41"/>
      </w:pPr>
      <w:r>
        <w:fldChar w:fldCharType="begin"/>
      </w:r>
      <w:r>
        <w:instrText xml:space="preserve"> XE "para:N10342" </w:instrText>
      </w:r>
      <w:r>
        <w:fldChar w:fldCharType="end"/>
      </w:r>
      <w:r>
        <w:t>    ○ The motion for contempt must:</w:t>
      </w:r>
    </w:p>
    <w:p w14:paraId="2EF6601F">
      <w:pPr>
        <w:pStyle w:val="41"/>
      </w:pPr>
      <w:r>
        <w:fldChar w:fldCharType="begin"/>
      </w:r>
      <w:r>
        <w:instrText xml:space="preserve"> XE "para:N1034E" </w:instrText>
      </w:r>
      <w:r>
        <w:fldChar w:fldCharType="end"/>
      </w:r>
      <w:r>
        <w:t>        • Recite the court order that has been violated.</w:t>
      </w:r>
    </w:p>
    <w:p w14:paraId="6B6047A5">
      <w:pPr>
        <w:pStyle w:val="41"/>
      </w:pPr>
      <w:r>
        <w:fldChar w:fldCharType="begin"/>
      </w:r>
      <w:r>
        <w:instrText xml:space="preserve"> XE "para:N10357" </w:instrText>
      </w:r>
      <w:r>
        <w:fldChar w:fldCharType="end"/>
      </w:r>
      <w:r>
        <w:t>        • Set forth the acts constituting the contempt.</w:t>
      </w:r>
    </w:p>
    <w:p w14:paraId="65ACFCBD">
      <w:pPr>
        <w:pStyle w:val="41"/>
      </w:pPr>
      <w:r>
        <w:fldChar w:fldCharType="begin"/>
      </w:r>
      <w:r>
        <w:instrText xml:space="preserve"> XE "para:N10360" </w:instrText>
      </w:r>
      <w:r>
        <w:fldChar w:fldCharType="end"/>
      </w:r>
      <w:r>
        <w:t>        • State the relief requested.</w:t>
      </w:r>
    </w:p>
    <w:p w14:paraId="1539F18D">
      <w:pPr>
        <w:pStyle w:val="41"/>
      </w:pPr>
      <w:r>
        <w:fldChar w:fldCharType="begin"/>
      </w:r>
      <w:r>
        <w:instrText xml:space="preserve"> XE "para:N10369" </w:instrText>
      </w:r>
      <w:r>
        <w:fldChar w:fldCharType="end"/>
      </w:r>
      <w:r>
        <w:t xml:space="preserve">        • Indicate if it is a </w:t>
      </w:r>
      <w:r>
        <w:rPr>
          <w:i/>
          <w:iCs/>
        </w:rPr>
        <w:t>pendente lite</w:t>
      </w:r>
      <w:r>
        <w:t xml:space="preserve"> or post judgment motion.</w:t>
      </w:r>
    </w:p>
    <w:p w14:paraId="2BC8EB54">
      <w:pPr>
        <w:pStyle w:val="41"/>
      </w:pPr>
      <w:r>
        <w:fldChar w:fldCharType="begin"/>
      </w:r>
      <w:r>
        <w:instrText xml:space="preserve"> XE "para:N10376" </w:instrText>
      </w:r>
      <w:r>
        <w:fldChar w:fldCharType="end"/>
      </w:r>
      <w:r>
        <w:t>    ○ A contempt motion for financial orders should include the date on which payment was due and calculate the arrearage owed.</w:t>
      </w:r>
    </w:p>
    <w:p w14:paraId="18F9CEA4">
      <w:pPr>
        <w:pStyle w:val="41"/>
      </w:pPr>
      <w:r>
        <w:fldChar w:fldCharType="begin"/>
      </w:r>
      <w:r>
        <w:instrText xml:space="preserve"> XE "para:N1037F" </w:instrText>
      </w:r>
      <w:r>
        <w:fldChar w:fldCharType="end"/>
      </w:r>
      <w:r>
        <w:t xml:space="preserve">    ○ A contempt motion for visitation and custody orders should delineate the actions constituting the contempt. </w:t>
      </w:r>
      <w:r>
        <w:fldChar w:fldCharType="begin"/>
      </w:r>
      <w:r>
        <w:instrText xml:space="preserve"> XE "title:N1038C" </w:instrText>
      </w:r>
      <w:r>
        <w:fldChar w:fldCharType="end"/>
      </w:r>
      <w:r>
        <w:rPr>
          <w:b/>
        </w:rPr>
        <w:t>Authority:</w:t>
      </w:r>
      <w:r>
        <w:t xml:space="preserve">  </w:t>
      </w:r>
      <w:r>
        <w:fldChar w:fldCharType="begin"/>
      </w:r>
      <w:r>
        <w:instrText xml:space="preserve"> XE "para:N10395" </w:instrText>
      </w:r>
      <w:r>
        <w:fldChar w:fldCharType="end"/>
      </w:r>
      <w:r>
        <w:rPr>
          <w:rStyle w:val="104"/>
          <w:rFonts w:ascii="Times New Roman" w:hAnsi="Times New Roman"/>
          <w:color w:val="339966"/>
        </w:rPr>
        <w:t>Conn. Gen. Stat. §§ 46b-84</w:t>
      </w:r>
      <w:r>
        <w:t xml:space="preserve"> and </w:t>
      </w:r>
      <w:r>
        <w:rPr>
          <w:rStyle w:val="104"/>
          <w:rFonts w:ascii="Times New Roman" w:hAnsi="Times New Roman"/>
          <w:color w:val="339966"/>
        </w:rPr>
        <w:t>46b-87</w:t>
      </w:r>
      <w:r>
        <w:t xml:space="preserve">; </w:t>
      </w:r>
      <w:r>
        <w:rPr>
          <w:rStyle w:val="104"/>
          <w:rFonts w:ascii="Times New Roman" w:hAnsi="Times New Roman"/>
          <w:i/>
          <w:iCs/>
          <w:color w:val="339966"/>
        </w:rPr>
        <w:t>O’Connell v. O’Connell</w:t>
      </w:r>
      <w:r>
        <w:rPr>
          <w:rStyle w:val="104"/>
          <w:rFonts w:ascii="Times New Roman" w:hAnsi="Times New Roman"/>
          <w:color w:val="339966"/>
        </w:rPr>
        <w:t>, 101 Conn. App. 516 (2007)</w:t>
      </w:r>
      <w:r>
        <w:t xml:space="preserve">, </w:t>
      </w:r>
      <w:r>
        <w:rPr>
          <w:rStyle w:val="104"/>
          <w:rFonts w:ascii="Times New Roman" w:hAnsi="Times New Roman"/>
          <w:i/>
          <w:iCs/>
          <w:color w:val="339966"/>
        </w:rPr>
        <w:t>Gil v. Gil</w:t>
      </w:r>
      <w:r>
        <w:rPr>
          <w:rStyle w:val="104"/>
          <w:rFonts w:ascii="Times New Roman" w:hAnsi="Times New Roman"/>
          <w:color w:val="339966"/>
        </w:rPr>
        <w:t>, 94 Conn. App. 306 (2006)</w:t>
      </w:r>
      <w:r>
        <w:t xml:space="preserve">, and </w:t>
      </w:r>
      <w:r>
        <w:rPr>
          <w:rStyle w:val="104"/>
          <w:rFonts w:ascii="Times New Roman" w:hAnsi="Times New Roman"/>
          <w:i/>
          <w:iCs/>
          <w:color w:val="339966"/>
        </w:rPr>
        <w:t>Esposito v. Esposito</w:t>
      </w:r>
      <w:r>
        <w:rPr>
          <w:rStyle w:val="104"/>
          <w:rFonts w:ascii="Times New Roman" w:hAnsi="Times New Roman"/>
          <w:color w:val="339966"/>
        </w:rPr>
        <w:t>, 71 Conn. App. 744 (2002)</w:t>
      </w:r>
      <w:r>
        <w:t xml:space="preserve">; P.B. § 25-27. </w:t>
      </w:r>
      <w:r>
        <w:fldChar w:fldCharType="begin"/>
      </w:r>
      <w:r>
        <w:instrText xml:space="preserve"> XE "title:N105BA" </w:instrText>
      </w:r>
      <w:r>
        <w:fldChar w:fldCharType="end"/>
      </w:r>
      <w:r>
        <w:rPr>
          <w:b/>
        </w:rPr>
        <w:t>Discussion:</w:t>
      </w:r>
      <w:r>
        <w:t xml:space="preserve">  </w:t>
      </w:r>
      <w:r>
        <w:fldChar w:fldCharType="begin"/>
      </w:r>
      <w:r>
        <w:instrText xml:space="preserve"> XE "para:N105C3" </w:instrText>
      </w:r>
      <w:r>
        <w:fldChar w:fldCharType="end"/>
      </w:r>
      <w:r>
        <w:rPr>
          <w:i/>
          <w:iCs/>
        </w:rPr>
        <w:t>See</w:t>
      </w:r>
      <w:r>
        <w:t xml:space="preserve"> </w:t>
      </w:r>
      <w:r>
        <w:rPr>
          <w:rStyle w:val="104"/>
          <w:rFonts w:ascii="Times New Roman" w:hAnsi="Times New Roman"/>
          <w:color w:val="339966"/>
        </w:rPr>
        <w:t>§ 17.04</w:t>
      </w:r>
      <w:r>
        <w:t xml:space="preserve">, </w:t>
      </w:r>
      <w:r>
        <w:rPr>
          <w:i/>
          <w:iCs/>
        </w:rPr>
        <w:t>below</w:t>
      </w:r>
      <w:r>
        <w:t xml:space="preserve">. </w:t>
      </w:r>
      <w:r>
        <w:rPr>
          <w:i/>
          <w:iCs/>
        </w:rPr>
        <w:t>See also</w:t>
      </w:r>
      <w:r>
        <w:t xml:space="preserve"> </w:t>
      </w:r>
      <w:r>
        <w:rPr>
          <w:rStyle w:val="104"/>
          <w:rFonts w:ascii="Times New Roman" w:hAnsi="Times New Roman"/>
          <w:color w:val="339966"/>
        </w:rPr>
        <w:t>Chapter 2</w:t>
      </w:r>
      <w:r>
        <w:t xml:space="preserve">, </w:t>
      </w:r>
      <w:r>
        <w:rPr>
          <w:rStyle w:val="104"/>
          <w:rFonts w:ascii="Times New Roman" w:hAnsi="Times New Roman"/>
          <w:color w:val="339966"/>
        </w:rPr>
        <w:t>§§ 2.10</w:t>
      </w:r>
      <w:r>
        <w:t>–</w:t>
      </w:r>
      <w:r>
        <w:rPr>
          <w:rStyle w:val="104"/>
          <w:rFonts w:ascii="Times New Roman" w:hAnsi="Times New Roman"/>
          <w:color w:val="339966"/>
        </w:rPr>
        <w:t xml:space="preserve">2.15, </w:t>
      </w:r>
      <w:r>
        <w:rPr>
          <w:rStyle w:val="104"/>
          <w:rFonts w:ascii="Times New Roman" w:hAnsi="Times New Roman"/>
          <w:i/>
          <w:iCs/>
          <w:color w:val="339966"/>
        </w:rPr>
        <w:t>above</w:t>
      </w:r>
      <w:r>
        <w:t xml:space="preserve">. </w:t>
      </w:r>
      <w:r>
        <w:fldChar w:fldCharType="begin"/>
      </w:r>
      <w:r>
        <w:instrText xml:space="preserve"> XE "title:N1067E" </w:instrText>
      </w:r>
      <w:r>
        <w:fldChar w:fldCharType="end"/>
      </w:r>
      <w:r>
        <w:rPr>
          <w:b/>
        </w:rPr>
        <w:t>Forms:</w:t>
      </w:r>
      <w:r>
        <w:t xml:space="preserve">  </w:t>
      </w:r>
      <w:r>
        <w:fldChar w:fldCharType="begin"/>
      </w:r>
      <w:r>
        <w:instrText xml:space="preserve"> XE "para:N10687" </w:instrText>
      </w:r>
      <w:r>
        <w:fldChar w:fldCharType="end"/>
      </w:r>
      <w:r>
        <w:t xml:space="preserve">JD-FM-162—Order to Attend Hearing and Notice to Respondent, </w:t>
      </w:r>
      <w:r>
        <w:rPr>
          <w:i/>
          <w:iCs/>
        </w:rPr>
        <w:t>see</w:t>
      </w:r>
      <w:r>
        <w:t xml:space="preserve"> </w:t>
      </w:r>
      <w:r>
        <w:rPr>
          <w:rStyle w:val="104"/>
          <w:rFonts w:ascii="Times New Roman" w:hAnsi="Times New Roman"/>
          <w:color w:val="339966"/>
        </w:rPr>
        <w:t>Chapter 20</w:t>
      </w:r>
      <w:r>
        <w:t xml:space="preserve">, </w:t>
      </w:r>
      <w:r>
        <w:rPr>
          <w:rStyle w:val="104"/>
          <w:rFonts w:ascii="Times New Roman" w:hAnsi="Times New Roman"/>
          <w:color w:val="339966"/>
        </w:rPr>
        <w:t xml:space="preserve">§ 20.13, </w:t>
      </w:r>
      <w:r>
        <w:rPr>
          <w:rStyle w:val="104"/>
          <w:rFonts w:ascii="Times New Roman" w:hAnsi="Times New Roman"/>
          <w:i/>
          <w:iCs/>
          <w:color w:val="339966"/>
        </w:rPr>
        <w:t>below</w:t>
      </w:r>
      <w:r>
        <w:t xml:space="preserve">. JD-FM-173—Motion for Contempt/Contempt Citation, </w:t>
      </w:r>
      <w:r>
        <w:rPr>
          <w:i/>
          <w:iCs/>
        </w:rPr>
        <w:t>see</w:t>
      </w:r>
      <w:r>
        <w:t xml:space="preserve"> </w:t>
      </w:r>
      <w:r>
        <w:rPr>
          <w:rStyle w:val="104"/>
          <w:rFonts w:ascii="Times New Roman" w:hAnsi="Times New Roman"/>
          <w:color w:val="339966"/>
        </w:rPr>
        <w:t>Chapter 20</w:t>
      </w:r>
      <w:r>
        <w:t xml:space="preserve">, </w:t>
      </w:r>
      <w:r>
        <w:rPr>
          <w:rStyle w:val="104"/>
          <w:rFonts w:ascii="Times New Roman" w:hAnsi="Times New Roman"/>
          <w:color w:val="339966"/>
        </w:rPr>
        <w:t xml:space="preserve">§ 20.18, </w:t>
      </w:r>
      <w:r>
        <w:rPr>
          <w:rStyle w:val="104"/>
          <w:rFonts w:ascii="Times New Roman" w:hAnsi="Times New Roman"/>
          <w:i/>
          <w:iCs/>
          <w:color w:val="339966"/>
        </w:rPr>
        <w:t>below</w:t>
      </w:r>
      <w:r>
        <w:t>.</w:t>
      </w:r>
    </w:p>
    <w:p w14:paraId="7807778A">
      <w:pPr>
        <w:pStyle w:val="41"/>
      </w:pPr>
      <w:r>
        <w:fldChar w:fldCharType="begin"/>
      </w:r>
      <w:r>
        <w:instrText xml:space="preserve"> XE "para:N1073E" </w:instrText>
      </w:r>
      <w:r>
        <w:fldChar w:fldCharType="end"/>
      </w:r>
      <w:r>
        <w:t>□ Basing a finding of contempt on the evidence:</w:t>
      </w:r>
    </w:p>
    <w:p w14:paraId="7F9D0A6E">
      <w:pPr>
        <w:pStyle w:val="41"/>
      </w:pPr>
      <w:r>
        <w:fldChar w:fldCharType="begin"/>
      </w:r>
      <w:r>
        <w:instrText xml:space="preserve"> XE "para:N1074A" </w:instrText>
      </w:r>
      <w:r>
        <w:fldChar w:fldCharType="end"/>
      </w:r>
      <w:r>
        <w:t>    ○ A direct contempt occurs in the presence of the court while an indirect contempt occurs outside of the court’s presence.</w:t>
      </w:r>
    </w:p>
    <w:p w14:paraId="0FA7E579">
      <w:pPr>
        <w:pStyle w:val="41"/>
      </w:pPr>
      <w:r>
        <w:fldChar w:fldCharType="begin"/>
      </w:r>
      <w:r>
        <w:instrText xml:space="preserve"> XE "para:N10753" </w:instrText>
      </w:r>
      <w:r>
        <w:fldChar w:fldCharType="end"/>
      </w:r>
      <w:r>
        <w:t>    ○ The court must be presented with competent evidence to justify an indirect contempt.</w:t>
      </w:r>
    </w:p>
    <w:p w14:paraId="3098C339">
      <w:pPr>
        <w:pStyle w:val="41"/>
      </w:pPr>
      <w:r>
        <w:fldChar w:fldCharType="begin"/>
      </w:r>
      <w:r>
        <w:instrText xml:space="preserve"> XE "para:N1075C" </w:instrText>
      </w:r>
      <w:r>
        <w:fldChar w:fldCharType="end"/>
      </w:r>
      <w:r>
        <w:t>    ○ A finding of willfulness will be based upon the circumstances surrounding the reasons why the contempt motion was filed.</w:t>
      </w:r>
    </w:p>
    <w:p w14:paraId="5327E56D">
      <w:pPr>
        <w:pStyle w:val="41"/>
      </w:pPr>
      <w:r>
        <w:fldChar w:fldCharType="begin"/>
      </w:r>
      <w:r>
        <w:instrText xml:space="preserve"> XE "para:N10765" </w:instrText>
      </w:r>
      <w:r>
        <w:fldChar w:fldCharType="end"/>
      </w:r>
      <w:r>
        <w:t xml:space="preserve">    ○ The party filing the motion for contempt bears the burden of proof to show the court order and the manner in which it was violated. </w:t>
      </w:r>
      <w:r>
        <w:fldChar w:fldCharType="begin"/>
      </w:r>
      <w:r>
        <w:instrText xml:space="preserve"> XE "title:N10772" </w:instrText>
      </w:r>
      <w:r>
        <w:fldChar w:fldCharType="end"/>
      </w:r>
      <w:r>
        <w:rPr>
          <w:b/>
        </w:rPr>
        <w:t>Authority:</w:t>
      </w:r>
      <w:r>
        <w:t xml:space="preserve">  </w:t>
      </w:r>
      <w:r>
        <w:fldChar w:fldCharType="begin"/>
      </w:r>
      <w:r>
        <w:instrText xml:space="preserve"> XE "para:N1077B" </w:instrText>
      </w:r>
      <w:r>
        <w:fldChar w:fldCharType="end"/>
      </w:r>
      <w:r>
        <w:rPr>
          <w:rStyle w:val="104"/>
          <w:rFonts w:ascii="Times New Roman" w:hAnsi="Times New Roman"/>
          <w:i/>
          <w:iCs/>
          <w:color w:val="339966"/>
        </w:rPr>
        <w:t>Bryant v. Bryant</w:t>
      </w:r>
      <w:r>
        <w:rPr>
          <w:rStyle w:val="104"/>
          <w:rFonts w:ascii="Times New Roman" w:hAnsi="Times New Roman"/>
          <w:color w:val="339966"/>
        </w:rPr>
        <w:t>, 228 Conn. 630 (1994)</w:t>
      </w:r>
      <w:r>
        <w:t xml:space="preserve">, </w:t>
      </w:r>
      <w:r>
        <w:rPr>
          <w:rStyle w:val="104"/>
          <w:rFonts w:ascii="Times New Roman" w:hAnsi="Times New Roman"/>
          <w:i/>
          <w:iCs/>
          <w:color w:val="339966"/>
        </w:rPr>
        <w:t>Mekrut v. Suits</w:t>
      </w:r>
      <w:r>
        <w:rPr>
          <w:rStyle w:val="104"/>
          <w:rFonts w:ascii="Times New Roman" w:hAnsi="Times New Roman"/>
          <w:color w:val="339966"/>
        </w:rPr>
        <w:t>, 147 Conn. App. 794 (2014)</w:t>
      </w:r>
      <w:r>
        <w:t xml:space="preserve">, </w:t>
      </w:r>
      <w:r>
        <w:rPr>
          <w:rStyle w:val="104"/>
          <w:rFonts w:ascii="Times New Roman" w:hAnsi="Times New Roman"/>
          <w:i/>
          <w:iCs/>
          <w:color w:val="339966"/>
        </w:rPr>
        <w:t>Oldani v. Oldani</w:t>
      </w:r>
      <w:r>
        <w:rPr>
          <w:rStyle w:val="104"/>
          <w:rFonts w:ascii="Times New Roman" w:hAnsi="Times New Roman"/>
          <w:color w:val="339966"/>
        </w:rPr>
        <w:t>, 132 Conn. App. 609 (2011)</w:t>
      </w:r>
      <w:r>
        <w:t xml:space="preserve">, </w:t>
      </w:r>
      <w:r>
        <w:rPr>
          <w:rStyle w:val="104"/>
          <w:rFonts w:ascii="Times New Roman" w:hAnsi="Times New Roman"/>
          <w:i/>
          <w:iCs/>
          <w:color w:val="339966"/>
        </w:rPr>
        <w:t>Kennedy v. Kennedy</w:t>
      </w:r>
      <w:r>
        <w:rPr>
          <w:rStyle w:val="104"/>
          <w:rFonts w:ascii="Times New Roman" w:hAnsi="Times New Roman"/>
          <w:color w:val="339966"/>
        </w:rPr>
        <w:t>, 114 Conn. App. 143 (2009)</w:t>
      </w:r>
      <w:r>
        <w:t xml:space="preserve">, </w:t>
      </w:r>
      <w:r>
        <w:rPr>
          <w:rStyle w:val="104"/>
          <w:rFonts w:ascii="Times New Roman" w:hAnsi="Times New Roman"/>
          <w:i/>
          <w:iCs/>
          <w:color w:val="339966"/>
        </w:rPr>
        <w:t>Detels v. Detels</w:t>
      </w:r>
      <w:r>
        <w:rPr>
          <w:rStyle w:val="104"/>
          <w:rFonts w:ascii="Times New Roman" w:hAnsi="Times New Roman"/>
          <w:color w:val="339966"/>
        </w:rPr>
        <w:t>, 79 Conn. App. 467 (2003)</w:t>
      </w:r>
      <w:r>
        <w:t xml:space="preserve">, </w:t>
      </w:r>
      <w:r>
        <w:rPr>
          <w:rStyle w:val="104"/>
          <w:rFonts w:ascii="Times New Roman" w:hAnsi="Times New Roman"/>
          <w:i/>
          <w:iCs/>
          <w:color w:val="339966"/>
        </w:rPr>
        <w:t>Burrier v. Burrier</w:t>
      </w:r>
      <w:r>
        <w:rPr>
          <w:rStyle w:val="104"/>
          <w:rFonts w:ascii="Times New Roman" w:hAnsi="Times New Roman"/>
          <w:color w:val="339966"/>
        </w:rPr>
        <w:t>, 59 Conn. App. 593 (2000)</w:t>
      </w:r>
      <w:r>
        <w:t xml:space="preserve">, </w:t>
      </w:r>
      <w:r>
        <w:rPr>
          <w:rStyle w:val="104"/>
          <w:rFonts w:ascii="Times New Roman" w:hAnsi="Times New Roman"/>
          <w:i/>
          <w:iCs/>
          <w:color w:val="339966"/>
        </w:rPr>
        <w:t>Sgarellino v. Hightower</w:t>
      </w:r>
      <w:r>
        <w:rPr>
          <w:rStyle w:val="104"/>
          <w:rFonts w:ascii="Times New Roman" w:hAnsi="Times New Roman"/>
          <w:color w:val="339966"/>
        </w:rPr>
        <w:t>, 13 Conn. App. 591 (1988)</w:t>
      </w:r>
      <w:r>
        <w:t xml:space="preserve">, and </w:t>
      </w:r>
      <w:r>
        <w:rPr>
          <w:rStyle w:val="104"/>
          <w:rFonts w:ascii="Times New Roman" w:hAnsi="Times New Roman"/>
          <w:i/>
          <w:iCs/>
          <w:color w:val="339966"/>
        </w:rPr>
        <w:t>Marcil v. Marcil</w:t>
      </w:r>
      <w:r>
        <w:rPr>
          <w:rStyle w:val="104"/>
          <w:rFonts w:ascii="Times New Roman" w:hAnsi="Times New Roman"/>
          <w:color w:val="339966"/>
        </w:rPr>
        <w:t>, 4 Conn. App. 403 (1985)</w:t>
      </w:r>
      <w:r>
        <w:t xml:space="preserve">. </w:t>
      </w:r>
      <w:r>
        <w:fldChar w:fldCharType="begin"/>
      </w:r>
      <w:r>
        <w:instrText xml:space="preserve"> XE "title:N10C3F" </w:instrText>
      </w:r>
      <w:r>
        <w:fldChar w:fldCharType="end"/>
      </w:r>
      <w:r>
        <w:rPr>
          <w:b/>
        </w:rPr>
        <w:t>Discussion:</w:t>
      </w:r>
      <w:r>
        <w:t xml:space="preserve">  </w:t>
      </w:r>
      <w:r>
        <w:fldChar w:fldCharType="begin"/>
      </w:r>
      <w:r>
        <w:instrText xml:space="preserve"> XE "para:N10C48" </w:instrText>
      </w:r>
      <w:r>
        <w:fldChar w:fldCharType="end"/>
      </w:r>
      <w:r>
        <w:rPr>
          <w:i/>
          <w:iCs/>
        </w:rPr>
        <w:t>See</w:t>
      </w:r>
      <w:r>
        <w:t xml:space="preserve"> </w:t>
      </w:r>
      <w:r>
        <w:rPr>
          <w:rStyle w:val="104"/>
          <w:rFonts w:ascii="Times New Roman" w:hAnsi="Times New Roman"/>
          <w:color w:val="339966"/>
        </w:rPr>
        <w:t>§ 17.05</w:t>
      </w:r>
      <w:r>
        <w:t xml:space="preserve">, </w:t>
      </w:r>
      <w:r>
        <w:rPr>
          <w:i/>
          <w:iCs/>
        </w:rPr>
        <w:t>below</w:t>
      </w:r>
      <w:r>
        <w:t>.</w:t>
      </w:r>
    </w:p>
    <w:p w14:paraId="712BA432">
      <w:pPr>
        <w:pStyle w:val="41"/>
      </w:pPr>
      <w:r>
        <w:fldChar w:fldCharType="begin"/>
      </w:r>
      <w:r>
        <w:instrText xml:space="preserve"> XE "para:N10C80" </w:instrText>
      </w:r>
      <w:r>
        <w:fldChar w:fldCharType="end"/>
      </w:r>
      <w:r>
        <w:t>□ Requiring a clear and unambiguous order prior to finding a litigant in contempt:</w:t>
      </w:r>
    </w:p>
    <w:p w14:paraId="6B92519E">
      <w:pPr>
        <w:pStyle w:val="41"/>
      </w:pPr>
      <w:r>
        <w:fldChar w:fldCharType="begin"/>
      </w:r>
      <w:r>
        <w:instrText xml:space="preserve"> XE "para:N10C8C" </w:instrText>
      </w:r>
      <w:r>
        <w:fldChar w:fldCharType="end"/>
      </w:r>
      <w:r>
        <w:t>    ○ Unless the agreement is clear, it will not support a contempt finding.</w:t>
      </w:r>
    </w:p>
    <w:p w14:paraId="7386B359">
      <w:pPr>
        <w:pStyle w:val="41"/>
      </w:pPr>
      <w:r>
        <w:fldChar w:fldCharType="begin"/>
      </w:r>
      <w:r>
        <w:instrText xml:space="preserve"> XE "para:N10C95" </w:instrText>
      </w:r>
      <w:r>
        <w:fldChar w:fldCharType="end"/>
      </w:r>
      <w:r>
        <w:t>    ○ A violation of the intent of a court order may result in a finding of contempt.</w:t>
      </w:r>
    </w:p>
    <w:p w14:paraId="5075642E">
      <w:pPr>
        <w:pStyle w:val="41"/>
      </w:pPr>
      <w:r>
        <w:fldChar w:fldCharType="begin"/>
      </w:r>
      <w:r>
        <w:instrText xml:space="preserve"> XE "para:N10C9E" </w:instrText>
      </w:r>
      <w:r>
        <w:fldChar w:fldCharType="end"/>
      </w:r>
      <w:r>
        <w:t>    ○ If there is a question as to whether an order is self-executing or not, such order should be clarified by the court.</w:t>
      </w:r>
    </w:p>
    <w:p w14:paraId="46892FAD">
      <w:pPr>
        <w:pStyle w:val="41"/>
      </w:pPr>
      <w:r>
        <w:fldChar w:fldCharType="begin"/>
      </w:r>
      <w:r>
        <w:instrText xml:space="preserve"> XE "para:N10CA7" </w:instrText>
      </w:r>
      <w:r>
        <w:fldChar w:fldCharType="end"/>
      </w:r>
      <w:r>
        <w:t xml:space="preserve">    ○ The mere claim that an order is ambiguous will not preclude a finding of contempt. </w:t>
      </w:r>
      <w:r>
        <w:fldChar w:fldCharType="begin"/>
      </w:r>
      <w:r>
        <w:instrText xml:space="preserve"> XE "title:N10CB4" </w:instrText>
      </w:r>
      <w:r>
        <w:fldChar w:fldCharType="end"/>
      </w:r>
      <w:r>
        <w:rPr>
          <w:b/>
        </w:rPr>
        <w:t>Authority:</w:t>
      </w:r>
      <w:r>
        <w:t xml:space="preserve">  </w:t>
      </w:r>
      <w:r>
        <w:fldChar w:fldCharType="begin"/>
      </w:r>
      <w:r>
        <w:instrText xml:space="preserve"> XE "para:N10CBD" </w:instrText>
      </w:r>
      <w:r>
        <w:fldChar w:fldCharType="end"/>
      </w:r>
      <w:r>
        <w:rPr>
          <w:rStyle w:val="104"/>
          <w:rFonts w:ascii="Times New Roman" w:hAnsi="Times New Roman"/>
          <w:i/>
          <w:iCs/>
          <w:color w:val="339966"/>
        </w:rPr>
        <w:t>Gabriel v. Gabriel</w:t>
      </w:r>
      <w:r>
        <w:rPr>
          <w:rStyle w:val="104"/>
          <w:rFonts w:ascii="Times New Roman" w:hAnsi="Times New Roman"/>
          <w:color w:val="339966"/>
        </w:rPr>
        <w:t>. 324 Conn. 324 (2016)</w:t>
      </w:r>
      <w:r>
        <w:t xml:space="preserve">, </w:t>
      </w:r>
      <w:r>
        <w:rPr>
          <w:rStyle w:val="104"/>
          <w:rFonts w:ascii="Times New Roman" w:hAnsi="Times New Roman"/>
          <w:i/>
          <w:iCs/>
          <w:color w:val="339966"/>
        </w:rPr>
        <w:t>Parisi v. Parisi</w:t>
      </w:r>
      <w:r>
        <w:rPr>
          <w:rStyle w:val="104"/>
          <w:rFonts w:ascii="Times New Roman" w:hAnsi="Times New Roman"/>
          <w:color w:val="339966"/>
        </w:rPr>
        <w:t>, 315 Conn. 370 (2015)</w:t>
      </w:r>
      <w:r>
        <w:t xml:space="preserve">, </w:t>
      </w:r>
      <w:r>
        <w:rPr>
          <w:rStyle w:val="104"/>
          <w:rFonts w:ascii="Times New Roman" w:hAnsi="Times New Roman"/>
          <w:i/>
          <w:iCs/>
          <w:color w:val="339966"/>
        </w:rPr>
        <w:t>Brody v. Brody</w:t>
      </w:r>
      <w:r>
        <w:rPr>
          <w:rStyle w:val="104"/>
          <w:rFonts w:ascii="Times New Roman" w:hAnsi="Times New Roman"/>
          <w:color w:val="339966"/>
        </w:rPr>
        <w:t>, 315 Conn. 300 (2015)</w:t>
      </w:r>
      <w:r>
        <w:t xml:space="preserve">, </w:t>
      </w:r>
      <w:r>
        <w:rPr>
          <w:rStyle w:val="104"/>
          <w:rFonts w:ascii="Times New Roman" w:hAnsi="Times New Roman"/>
          <w:i/>
          <w:iCs/>
          <w:color w:val="339966"/>
        </w:rPr>
        <w:t>Sablosky v. Sablosky</w:t>
      </w:r>
      <w:r>
        <w:rPr>
          <w:rStyle w:val="104"/>
          <w:rFonts w:ascii="Times New Roman" w:hAnsi="Times New Roman"/>
          <w:color w:val="339966"/>
        </w:rPr>
        <w:t>, 258 Conn. 713 (2001)</w:t>
      </w:r>
      <w:r>
        <w:t xml:space="preserve">, </w:t>
      </w:r>
      <w:r>
        <w:rPr>
          <w:rStyle w:val="104"/>
          <w:rFonts w:ascii="Times New Roman" w:hAnsi="Times New Roman"/>
          <w:i/>
          <w:iCs/>
          <w:color w:val="339966"/>
        </w:rPr>
        <w:t>Eldridge v. Eldridge</w:t>
      </w:r>
      <w:r>
        <w:rPr>
          <w:rStyle w:val="104"/>
          <w:rFonts w:ascii="Times New Roman" w:hAnsi="Times New Roman"/>
          <w:color w:val="339966"/>
        </w:rPr>
        <w:t>, 244 Conn. 523 (1998)</w:t>
      </w:r>
      <w:r>
        <w:t xml:space="preserve">, </w:t>
      </w:r>
      <w:ins w:id="0" w:author="Louise Truax" w:date="2024-08-31T15:45:00Z">
        <w:r>
          <w:rPr>
            <w:i/>
            <w:iCs/>
          </w:rPr>
          <w:t>Simpson v. Simpson</w:t>
        </w:r>
      </w:ins>
      <w:ins w:id="1" w:author="Louise Truax" w:date="2024-08-31T15:45:00Z">
        <w:r>
          <w:rPr/>
          <w:t xml:space="preserve">, 222 Conn. App. 466 (2023), </w:t>
        </w:r>
      </w:ins>
      <w:r>
        <w:rPr>
          <w:rStyle w:val="104"/>
          <w:rFonts w:ascii="Times New Roman" w:hAnsi="Times New Roman"/>
          <w:i/>
          <w:iCs/>
          <w:color w:val="339966"/>
        </w:rPr>
        <w:t>Becue v. Becue</w:t>
      </w:r>
      <w:r>
        <w:rPr>
          <w:rStyle w:val="104"/>
          <w:rFonts w:ascii="Times New Roman" w:hAnsi="Times New Roman"/>
          <w:color w:val="339966"/>
        </w:rPr>
        <w:t>, 185 Conn. App. 812 (2018)</w:t>
      </w:r>
      <w:r>
        <w:t xml:space="preserve">, </w:t>
      </w:r>
      <w:r>
        <w:rPr>
          <w:rStyle w:val="104"/>
          <w:rFonts w:ascii="Times New Roman" w:hAnsi="Times New Roman"/>
          <w:color w:val="339966"/>
        </w:rPr>
        <w:t>Hall v. Hall, 182 Conn. App. 736</w:t>
      </w:r>
      <w:r>
        <w:rPr>
          <w:rStyle w:val="104"/>
        </w:rPr>
        <w:t xml:space="preserve">, cert. granted </w:t>
      </w:r>
      <w:r>
        <w:rPr>
          <w:rStyle w:val="104"/>
          <w:rFonts w:ascii="Times New Roman" w:hAnsi="Times New Roman"/>
          <w:color w:val="339966"/>
        </w:rPr>
        <w:t>330 Conn. 911 (2018)</w:t>
      </w:r>
      <w:r>
        <w:t xml:space="preserve">, </w:t>
      </w:r>
      <w:r>
        <w:rPr>
          <w:rStyle w:val="104"/>
          <w:rFonts w:ascii="Times New Roman" w:hAnsi="Times New Roman"/>
          <w:i/>
          <w:iCs/>
          <w:color w:val="339966"/>
        </w:rPr>
        <w:t>Lawrence v. Cords,</w:t>
      </w:r>
      <w:r>
        <w:rPr>
          <w:rStyle w:val="104"/>
          <w:rFonts w:ascii="Times New Roman" w:hAnsi="Times New Roman"/>
          <w:color w:val="339966"/>
        </w:rPr>
        <w:t xml:space="preserve"> 159 Conn. App. 194 (2015)</w:t>
      </w:r>
      <w:r>
        <w:t xml:space="preserve">, </w:t>
      </w:r>
      <w:r>
        <w:rPr>
          <w:rStyle w:val="104"/>
          <w:rFonts w:ascii="Times New Roman" w:hAnsi="Times New Roman"/>
          <w:i/>
          <w:iCs/>
          <w:color w:val="339966"/>
        </w:rPr>
        <w:t>Fox v. Fox</w:t>
      </w:r>
      <w:r>
        <w:rPr>
          <w:rStyle w:val="104"/>
          <w:rFonts w:ascii="Times New Roman" w:hAnsi="Times New Roman"/>
          <w:color w:val="339966"/>
        </w:rPr>
        <w:t>, 152 Conn. App. 611 (2014)</w:t>
      </w:r>
      <w:r>
        <w:t xml:space="preserve">, </w:t>
      </w:r>
      <w:r>
        <w:rPr>
          <w:rStyle w:val="104"/>
          <w:rFonts w:ascii="Times New Roman" w:hAnsi="Times New Roman"/>
          <w:i/>
          <w:iCs/>
          <w:color w:val="339966"/>
        </w:rPr>
        <w:t>Lehan v. Lehan</w:t>
      </w:r>
      <w:r>
        <w:rPr>
          <w:rStyle w:val="104"/>
          <w:rFonts w:ascii="Times New Roman" w:hAnsi="Times New Roman"/>
          <w:color w:val="339966"/>
        </w:rPr>
        <w:t>, 118 Conn. App. 685 (2010)</w:t>
      </w:r>
      <w:r>
        <w:t xml:space="preserve">, </w:t>
      </w:r>
      <w:r>
        <w:rPr>
          <w:rStyle w:val="104"/>
          <w:rFonts w:ascii="Times New Roman" w:hAnsi="Times New Roman"/>
          <w:i/>
          <w:iCs/>
          <w:color w:val="339966"/>
        </w:rPr>
        <w:t>Medvey v. Medvey</w:t>
      </w:r>
      <w:r>
        <w:rPr>
          <w:rStyle w:val="104"/>
          <w:rFonts w:ascii="Times New Roman" w:hAnsi="Times New Roman"/>
          <w:color w:val="339966"/>
        </w:rPr>
        <w:t>, 83 Conn. App. 567 (2004)</w:t>
      </w:r>
      <w:r>
        <w:t xml:space="preserve">, </w:t>
      </w:r>
      <w:r>
        <w:rPr>
          <w:rStyle w:val="104"/>
          <w:rFonts w:ascii="Times New Roman" w:hAnsi="Times New Roman"/>
          <w:i/>
          <w:iCs/>
          <w:color w:val="339966"/>
        </w:rPr>
        <w:t>Hansen v. Hansen</w:t>
      </w:r>
      <w:r>
        <w:rPr>
          <w:rStyle w:val="104"/>
          <w:rFonts w:ascii="Times New Roman" w:hAnsi="Times New Roman"/>
          <w:color w:val="339966"/>
        </w:rPr>
        <w:t>, 80 Conn. App. 609 (2003)</w:t>
      </w:r>
      <w:r>
        <w:t xml:space="preserve">, </w:t>
      </w:r>
      <w:r>
        <w:rPr>
          <w:rStyle w:val="104"/>
          <w:rFonts w:ascii="Times New Roman" w:hAnsi="Times New Roman"/>
          <w:i/>
          <w:iCs/>
          <w:color w:val="339966"/>
        </w:rPr>
        <w:t>Behrns v. Behrns</w:t>
      </w:r>
      <w:r>
        <w:rPr>
          <w:rStyle w:val="104"/>
          <w:rFonts w:ascii="Times New Roman" w:hAnsi="Times New Roman"/>
          <w:color w:val="339966"/>
        </w:rPr>
        <w:t>, 80 Conn. App. 286 (2003)</w:t>
      </w:r>
      <w:r>
        <w:t xml:space="preserve">, </w:t>
      </w:r>
      <w:r>
        <w:rPr>
          <w:rStyle w:val="104"/>
          <w:rFonts w:ascii="Times New Roman" w:hAnsi="Times New Roman"/>
          <w:i/>
          <w:iCs/>
          <w:color w:val="339966"/>
        </w:rPr>
        <w:t>Page v. Page</w:t>
      </w:r>
      <w:r>
        <w:rPr>
          <w:rStyle w:val="104"/>
          <w:rFonts w:ascii="Times New Roman" w:hAnsi="Times New Roman"/>
          <w:color w:val="339966"/>
        </w:rPr>
        <w:t>, 77 Conn. App. 748 (2003)</w:t>
      </w:r>
      <w:r>
        <w:t xml:space="preserve">, and </w:t>
      </w:r>
      <w:r>
        <w:rPr>
          <w:rStyle w:val="104"/>
          <w:rFonts w:ascii="Times New Roman" w:hAnsi="Times New Roman"/>
          <w:i/>
          <w:iCs/>
          <w:color w:val="339966"/>
        </w:rPr>
        <w:t>Bowers v. Bowers</w:t>
      </w:r>
      <w:r>
        <w:rPr>
          <w:rStyle w:val="104"/>
          <w:rFonts w:ascii="Times New Roman" w:hAnsi="Times New Roman"/>
          <w:color w:val="339966"/>
        </w:rPr>
        <w:t>, 61 Conn. App. 75 (2000)</w:t>
      </w:r>
      <w:r>
        <w:t xml:space="preserve">. </w:t>
      </w:r>
      <w:r>
        <w:fldChar w:fldCharType="begin"/>
      </w:r>
      <w:r>
        <w:instrText xml:space="preserve"> XE "title:N1163A" </w:instrText>
      </w:r>
      <w:r>
        <w:fldChar w:fldCharType="end"/>
      </w:r>
      <w:r>
        <w:rPr>
          <w:b/>
        </w:rPr>
        <w:t>Discussion:</w:t>
      </w:r>
      <w:r>
        <w:t xml:space="preserve">  </w:t>
      </w:r>
      <w:r>
        <w:fldChar w:fldCharType="begin"/>
      </w:r>
      <w:r>
        <w:instrText xml:space="preserve"> XE "para:N11643" </w:instrText>
      </w:r>
      <w:r>
        <w:fldChar w:fldCharType="end"/>
      </w:r>
      <w:r>
        <w:rPr>
          <w:i/>
          <w:iCs/>
        </w:rPr>
        <w:t>See</w:t>
      </w:r>
      <w:r>
        <w:t xml:space="preserve"> </w:t>
      </w:r>
      <w:r>
        <w:rPr>
          <w:rStyle w:val="104"/>
          <w:rFonts w:ascii="Times New Roman" w:hAnsi="Times New Roman"/>
          <w:color w:val="339966"/>
        </w:rPr>
        <w:t>§ 17.06</w:t>
      </w:r>
      <w:r>
        <w:t xml:space="preserve">, </w:t>
      </w:r>
      <w:r>
        <w:rPr>
          <w:i/>
          <w:iCs/>
        </w:rPr>
        <w:t>below</w:t>
      </w:r>
      <w:r>
        <w:t>.</w:t>
      </w:r>
    </w:p>
    <w:p w14:paraId="00A0B3F0">
      <w:pPr>
        <w:pStyle w:val="41"/>
      </w:pPr>
      <w:r>
        <w:fldChar w:fldCharType="begin"/>
      </w:r>
      <w:r>
        <w:instrText xml:space="preserve"> XE "para:N1167B" </w:instrText>
      </w:r>
      <w:r>
        <w:fldChar w:fldCharType="end"/>
      </w:r>
      <w:r>
        <w:t>□ Assessing prior private modification agreements in a subsequent contempt:</w:t>
      </w:r>
    </w:p>
    <w:p w14:paraId="25BF847B">
      <w:pPr>
        <w:pStyle w:val="41"/>
      </w:pPr>
      <w:r>
        <w:fldChar w:fldCharType="begin"/>
      </w:r>
      <w:r>
        <w:instrText xml:space="preserve"> XE "para:N11687" </w:instrText>
      </w:r>
      <w:r>
        <w:fldChar w:fldCharType="end"/>
      </w:r>
      <w:r>
        <w:t xml:space="preserve">    ○ A court order must be obeyed until modified and the court need not enforce a private agreement between the parties. </w:t>
      </w:r>
      <w:r>
        <w:fldChar w:fldCharType="begin"/>
      </w:r>
      <w:r>
        <w:instrText xml:space="preserve"> XE "title:N11694" </w:instrText>
      </w:r>
      <w:r>
        <w:fldChar w:fldCharType="end"/>
      </w:r>
      <w:r>
        <w:rPr>
          <w:b/>
        </w:rPr>
        <w:t>Authority:</w:t>
      </w:r>
      <w:r>
        <w:t xml:space="preserve">  </w:t>
      </w:r>
      <w:r>
        <w:fldChar w:fldCharType="begin"/>
      </w:r>
      <w:r>
        <w:instrText xml:space="preserve"> XE "para:N1169D" </w:instrText>
      </w:r>
      <w:r>
        <w:fldChar w:fldCharType="end"/>
      </w:r>
      <w:r>
        <w:rPr>
          <w:rStyle w:val="104"/>
          <w:rFonts w:ascii="Times New Roman" w:hAnsi="Times New Roman"/>
          <w:i/>
          <w:iCs/>
          <w:color w:val="339966"/>
        </w:rPr>
        <w:t>Ford v. Ford</w:t>
      </w:r>
      <w:r>
        <w:rPr>
          <w:rStyle w:val="104"/>
          <w:rFonts w:ascii="Times New Roman" w:hAnsi="Times New Roman"/>
          <w:color w:val="339966"/>
        </w:rPr>
        <w:t>, 72 Conn. App. 137 (2002)</w:t>
      </w:r>
      <w:r>
        <w:t xml:space="preserve"> and </w:t>
      </w:r>
      <w:r>
        <w:rPr>
          <w:rStyle w:val="104"/>
          <w:rFonts w:ascii="Times New Roman" w:hAnsi="Times New Roman"/>
          <w:i/>
          <w:iCs/>
          <w:color w:val="339966"/>
        </w:rPr>
        <w:t>Ginsburg v. Ginsburg</w:t>
      </w:r>
      <w:r>
        <w:rPr>
          <w:rStyle w:val="104"/>
          <w:rFonts w:ascii="Times New Roman" w:hAnsi="Times New Roman"/>
          <w:color w:val="339966"/>
        </w:rPr>
        <w:t>, 1991 Conn. Super. LEXIS 591 (1991)</w:t>
      </w:r>
      <w:r>
        <w:t xml:space="preserve">. </w:t>
      </w:r>
      <w:r>
        <w:fldChar w:fldCharType="begin"/>
      </w:r>
      <w:r>
        <w:instrText xml:space="preserve"> XE "title:N1179F" </w:instrText>
      </w:r>
      <w:r>
        <w:fldChar w:fldCharType="end"/>
      </w:r>
      <w:r>
        <w:rPr>
          <w:b/>
        </w:rPr>
        <w:t>Discussion:</w:t>
      </w:r>
      <w:r>
        <w:t xml:space="preserve">  </w:t>
      </w:r>
      <w:r>
        <w:fldChar w:fldCharType="begin"/>
      </w:r>
      <w:r>
        <w:instrText xml:space="preserve"> XE "para:N117A8" </w:instrText>
      </w:r>
      <w:r>
        <w:fldChar w:fldCharType="end"/>
      </w:r>
      <w:r>
        <w:rPr>
          <w:i/>
          <w:iCs/>
        </w:rPr>
        <w:t>See</w:t>
      </w:r>
      <w:r>
        <w:t xml:space="preserve"> </w:t>
      </w:r>
      <w:r>
        <w:rPr>
          <w:rStyle w:val="104"/>
          <w:rFonts w:ascii="Times New Roman" w:hAnsi="Times New Roman"/>
          <w:color w:val="339966"/>
        </w:rPr>
        <w:t>§ 17.07</w:t>
      </w:r>
      <w:r>
        <w:t xml:space="preserve">, </w:t>
      </w:r>
      <w:r>
        <w:rPr>
          <w:i/>
          <w:iCs/>
        </w:rPr>
        <w:t>below</w:t>
      </w:r>
      <w:r>
        <w:t>.</w:t>
      </w:r>
    </w:p>
    <w:p w14:paraId="0C566378">
      <w:pPr>
        <w:pStyle w:val="41"/>
      </w:pPr>
      <w:r>
        <w:fldChar w:fldCharType="begin"/>
      </w:r>
      <w:r>
        <w:instrText xml:space="preserve"> XE "para:N117E0" </w:instrText>
      </w:r>
      <w:r>
        <w:fldChar w:fldCharType="end"/>
      </w:r>
      <w:r>
        <w:t>□ Failing to follow an order with which a party disagrees:</w:t>
      </w:r>
    </w:p>
    <w:p w14:paraId="6B00E085">
      <w:pPr>
        <w:pStyle w:val="41"/>
      </w:pPr>
      <w:r>
        <w:fldChar w:fldCharType="begin"/>
      </w:r>
      <w:r>
        <w:instrText xml:space="preserve"> XE "para:N117EC" </w:instrText>
      </w:r>
      <w:r>
        <w:fldChar w:fldCharType="end"/>
      </w:r>
      <w:r>
        <w:t>    ○ A party’s disagreement with a court order will not relieve that party of being held in contempt for violation of the court order.</w:t>
      </w:r>
    </w:p>
    <w:p w14:paraId="7CED502A">
      <w:pPr>
        <w:pStyle w:val="41"/>
      </w:pPr>
      <w:r>
        <w:fldChar w:fldCharType="begin"/>
      </w:r>
      <w:r>
        <w:instrText xml:space="preserve"> XE "para:N117F5" </w:instrText>
      </w:r>
      <w:r>
        <w:fldChar w:fldCharType="end"/>
      </w:r>
      <w:r>
        <w:t xml:space="preserve">    ○ A party disagreeing with the court order may appeal the order. </w:t>
      </w:r>
      <w:r>
        <w:fldChar w:fldCharType="begin"/>
      </w:r>
      <w:r>
        <w:instrText xml:space="preserve"> XE "title:N11802" </w:instrText>
      </w:r>
      <w:r>
        <w:fldChar w:fldCharType="end"/>
      </w:r>
      <w:r>
        <w:rPr>
          <w:b/>
        </w:rPr>
        <w:t>Authority:</w:t>
      </w:r>
      <w:r>
        <w:t xml:space="preserve">  </w:t>
      </w:r>
      <w:r>
        <w:fldChar w:fldCharType="begin"/>
      </w:r>
      <w:r>
        <w:instrText xml:space="preserve"> XE "para:N1180B" </w:instrText>
      </w:r>
      <w:r>
        <w:fldChar w:fldCharType="end"/>
      </w:r>
      <w:r>
        <w:rPr>
          <w:rStyle w:val="104"/>
          <w:rFonts w:ascii="Times New Roman" w:hAnsi="Times New Roman"/>
          <w:i/>
          <w:iCs/>
          <w:color w:val="339966"/>
        </w:rPr>
        <w:t>O’Connell v. O’Connell</w:t>
      </w:r>
      <w:r>
        <w:rPr>
          <w:rStyle w:val="104"/>
          <w:rFonts w:ascii="Times New Roman" w:hAnsi="Times New Roman"/>
          <w:color w:val="339966"/>
        </w:rPr>
        <w:t>, 101 Conn. App. 516 (2007)</w:t>
      </w:r>
      <w:r>
        <w:t xml:space="preserve"> and </w:t>
      </w:r>
      <w:r>
        <w:rPr>
          <w:rStyle w:val="104"/>
          <w:rFonts w:ascii="Times New Roman" w:hAnsi="Times New Roman"/>
          <w:i/>
          <w:iCs/>
          <w:color w:val="339966"/>
        </w:rPr>
        <w:t>Tufano v. Tufano</w:t>
      </w:r>
      <w:r>
        <w:rPr>
          <w:rStyle w:val="104"/>
          <w:rFonts w:ascii="Times New Roman" w:hAnsi="Times New Roman"/>
          <w:color w:val="339966"/>
        </w:rPr>
        <w:t>, 18 Conn. App. 119 (1989)</w:t>
      </w:r>
      <w:r>
        <w:t xml:space="preserve">. </w:t>
      </w:r>
      <w:r>
        <w:fldChar w:fldCharType="begin"/>
      </w:r>
      <w:r>
        <w:instrText xml:space="preserve"> XE "title:N11945" </w:instrText>
      </w:r>
      <w:r>
        <w:fldChar w:fldCharType="end"/>
      </w:r>
      <w:r>
        <w:rPr>
          <w:b/>
        </w:rPr>
        <w:t>Discussion:</w:t>
      </w:r>
      <w:r>
        <w:t xml:space="preserve">  </w:t>
      </w:r>
      <w:r>
        <w:fldChar w:fldCharType="begin"/>
      </w:r>
      <w:r>
        <w:instrText xml:space="preserve"> XE "para:N1194E" </w:instrText>
      </w:r>
      <w:r>
        <w:fldChar w:fldCharType="end"/>
      </w:r>
      <w:r>
        <w:rPr>
          <w:i/>
          <w:iCs/>
        </w:rPr>
        <w:t>See</w:t>
      </w:r>
      <w:r>
        <w:t xml:space="preserve"> </w:t>
      </w:r>
      <w:r>
        <w:rPr>
          <w:rStyle w:val="104"/>
          <w:rFonts w:ascii="Times New Roman" w:hAnsi="Times New Roman"/>
          <w:color w:val="339966"/>
        </w:rPr>
        <w:t>§ 17.08</w:t>
      </w:r>
      <w:r>
        <w:t xml:space="preserve">, </w:t>
      </w:r>
      <w:r>
        <w:rPr>
          <w:i/>
          <w:iCs/>
        </w:rPr>
        <w:t>below</w:t>
      </w:r>
      <w:r>
        <w:t>.</w:t>
      </w:r>
    </w:p>
    <w:p w14:paraId="2D676889">
      <w:pPr>
        <w:pStyle w:val="41"/>
      </w:pPr>
      <w:r>
        <w:fldChar w:fldCharType="begin"/>
      </w:r>
      <w:r>
        <w:instrText xml:space="preserve"> XE "para:N11986" </w:instrText>
      </w:r>
      <w:r>
        <w:fldChar w:fldCharType="end"/>
      </w:r>
      <w:r>
        <w:t>□ Hearing a motion for contempt when there is a pending motion for modification:</w:t>
      </w:r>
    </w:p>
    <w:p w14:paraId="3BD3C6B2">
      <w:pPr>
        <w:pStyle w:val="41"/>
      </w:pPr>
      <w:r>
        <w:fldChar w:fldCharType="begin"/>
      </w:r>
      <w:r>
        <w:instrText xml:space="preserve"> XE "para:N11992" </w:instrText>
      </w:r>
      <w:r>
        <w:fldChar w:fldCharType="end"/>
      </w:r>
      <w:r>
        <w:t xml:space="preserve">    ○ The court may, but is not compelled to, hear a contempt motion with a pending motion for modification. </w:t>
      </w:r>
      <w:r>
        <w:fldChar w:fldCharType="begin"/>
      </w:r>
      <w:r>
        <w:instrText xml:space="preserve"> XE "title:N1199F" </w:instrText>
      </w:r>
      <w:r>
        <w:fldChar w:fldCharType="end"/>
      </w:r>
      <w:r>
        <w:rPr>
          <w:b/>
        </w:rPr>
        <w:t>Authority:</w:t>
      </w:r>
      <w:r>
        <w:t xml:space="preserve">  </w:t>
      </w:r>
      <w:r>
        <w:fldChar w:fldCharType="begin"/>
      </w:r>
      <w:r>
        <w:instrText xml:space="preserve"> XE "para:N119A8" </w:instrText>
      </w:r>
      <w:r>
        <w:fldChar w:fldCharType="end"/>
      </w:r>
      <w:r>
        <w:rPr>
          <w:rStyle w:val="104"/>
          <w:rFonts w:ascii="Times New Roman" w:hAnsi="Times New Roman"/>
          <w:color w:val="339966"/>
        </w:rPr>
        <w:t>Conn. Gen. Stat. § 46b-8</w:t>
      </w:r>
      <w:r>
        <w:t xml:space="preserve">; </w:t>
      </w:r>
      <w:r>
        <w:rPr>
          <w:rStyle w:val="104"/>
          <w:rFonts w:ascii="Times New Roman" w:hAnsi="Times New Roman"/>
          <w:i/>
          <w:iCs/>
          <w:color w:val="339966"/>
        </w:rPr>
        <w:t>Bieluch v. Bieluch</w:t>
      </w:r>
      <w:r>
        <w:rPr>
          <w:rStyle w:val="104"/>
          <w:rFonts w:ascii="Times New Roman" w:hAnsi="Times New Roman"/>
          <w:color w:val="339966"/>
        </w:rPr>
        <w:t>, 199 Conn. 550 (1986)</w:t>
      </w:r>
      <w:r>
        <w:t xml:space="preserve">; P.B. § 25-26(a). </w:t>
      </w:r>
      <w:r>
        <w:fldChar w:fldCharType="begin"/>
      </w:r>
      <w:r>
        <w:instrText xml:space="preserve"> XE "title:N11A75" </w:instrText>
      </w:r>
      <w:r>
        <w:fldChar w:fldCharType="end"/>
      </w:r>
      <w:r>
        <w:rPr>
          <w:b/>
        </w:rPr>
        <w:t>Discussion:</w:t>
      </w:r>
      <w:r>
        <w:t xml:space="preserve">  </w:t>
      </w:r>
      <w:r>
        <w:fldChar w:fldCharType="begin"/>
      </w:r>
      <w:r>
        <w:instrText xml:space="preserve"> XE "para:N11A7E" </w:instrText>
      </w:r>
      <w:r>
        <w:fldChar w:fldCharType="end"/>
      </w:r>
      <w:r>
        <w:rPr>
          <w:i/>
          <w:iCs/>
        </w:rPr>
        <w:t>See</w:t>
      </w:r>
      <w:r>
        <w:t xml:space="preserve"> </w:t>
      </w:r>
      <w:r>
        <w:rPr>
          <w:rStyle w:val="104"/>
          <w:rFonts w:ascii="Times New Roman" w:hAnsi="Times New Roman"/>
          <w:color w:val="339966"/>
        </w:rPr>
        <w:t>§ 17.09</w:t>
      </w:r>
      <w:r>
        <w:t xml:space="preserve">, </w:t>
      </w:r>
      <w:r>
        <w:rPr>
          <w:i/>
          <w:iCs/>
        </w:rPr>
        <w:t>below</w:t>
      </w:r>
      <w:r>
        <w:t>.</w:t>
      </w:r>
    </w:p>
    <w:p w14:paraId="3BE27375">
      <w:pPr>
        <w:pStyle w:val="41"/>
      </w:pPr>
      <w:r>
        <w:fldChar w:fldCharType="begin"/>
      </w:r>
      <w:r>
        <w:instrText xml:space="preserve"> XE "para:N11AB6" </w:instrText>
      </w:r>
      <w:r>
        <w:fldChar w:fldCharType="end"/>
      </w:r>
      <w:r>
        <w:t>□ Hearing a motion for contempt when there is a pending appeal:</w:t>
      </w:r>
    </w:p>
    <w:p w14:paraId="1E19772B">
      <w:pPr>
        <w:pStyle w:val="41"/>
      </w:pPr>
      <w:r>
        <w:fldChar w:fldCharType="begin"/>
      </w:r>
      <w:r>
        <w:instrText xml:space="preserve"> XE "para:N11AC2" </w:instrText>
      </w:r>
      <w:r>
        <w:fldChar w:fldCharType="end"/>
      </w:r>
      <w:r>
        <w:t xml:space="preserve">    ○ The pendency of an appeal permits the court to enforce any order which is not stayed pending the outcome of the appeal. </w:t>
      </w:r>
      <w:r>
        <w:fldChar w:fldCharType="begin"/>
      </w:r>
      <w:r>
        <w:instrText xml:space="preserve"> XE "title:N11ACF" </w:instrText>
      </w:r>
      <w:r>
        <w:fldChar w:fldCharType="end"/>
      </w:r>
      <w:r>
        <w:rPr>
          <w:b/>
        </w:rPr>
        <w:t>Authority:</w:t>
      </w:r>
      <w:r>
        <w:t xml:space="preserve">  </w:t>
      </w:r>
      <w:r>
        <w:fldChar w:fldCharType="begin"/>
      </w:r>
      <w:r>
        <w:instrText xml:space="preserve"> XE "para:N11AD8" </w:instrText>
      </w:r>
      <w:r>
        <w:fldChar w:fldCharType="end"/>
      </w:r>
      <w:r>
        <w:rPr>
          <w:rStyle w:val="104"/>
          <w:rFonts w:ascii="Times New Roman" w:hAnsi="Times New Roman"/>
          <w:i/>
          <w:iCs/>
          <w:color w:val="339966"/>
        </w:rPr>
        <w:t>Mulholland v. Mulholland</w:t>
      </w:r>
      <w:r>
        <w:rPr>
          <w:rStyle w:val="104"/>
          <w:rFonts w:ascii="Times New Roman" w:hAnsi="Times New Roman"/>
          <w:color w:val="339966"/>
        </w:rPr>
        <w:t>, 31 Conn. App. 214 (1993)</w:t>
      </w:r>
      <w:r>
        <w:t xml:space="preserve">. </w:t>
      </w:r>
      <w:r>
        <w:fldChar w:fldCharType="begin"/>
      </w:r>
      <w:r>
        <w:instrText xml:space="preserve"> XE "title:N11B7B" </w:instrText>
      </w:r>
      <w:r>
        <w:fldChar w:fldCharType="end"/>
      </w:r>
      <w:r>
        <w:rPr>
          <w:b/>
        </w:rPr>
        <w:t>Discussion:</w:t>
      </w:r>
      <w:r>
        <w:t xml:space="preserve">  </w:t>
      </w:r>
      <w:r>
        <w:fldChar w:fldCharType="begin"/>
      </w:r>
      <w:r>
        <w:instrText xml:space="preserve"> XE "para:N11B84" </w:instrText>
      </w:r>
      <w:r>
        <w:fldChar w:fldCharType="end"/>
      </w:r>
      <w:r>
        <w:rPr>
          <w:i/>
          <w:iCs/>
        </w:rPr>
        <w:t>See</w:t>
      </w:r>
      <w:r>
        <w:t xml:space="preserve"> </w:t>
      </w:r>
      <w:r>
        <w:rPr>
          <w:rStyle w:val="104"/>
          <w:rFonts w:ascii="Times New Roman" w:hAnsi="Times New Roman"/>
          <w:color w:val="339966"/>
        </w:rPr>
        <w:t>§ 17.10</w:t>
      </w:r>
      <w:r>
        <w:t xml:space="preserve">, </w:t>
      </w:r>
      <w:r>
        <w:rPr>
          <w:i/>
          <w:iCs/>
        </w:rPr>
        <w:t>below</w:t>
      </w:r>
      <w:r>
        <w:t>.</w:t>
      </w:r>
    </w:p>
    <w:p w14:paraId="3889A57A">
      <w:pPr>
        <w:pStyle w:val="46"/>
      </w:pPr>
      <w:r>
        <w:fldChar w:fldCharType="begin"/>
      </w:r>
      <w:r>
        <w:instrText xml:space="preserve"> XE "desig:N11BE7:Heading 1" </w:instrText>
      </w:r>
      <w:r>
        <w:fldChar w:fldCharType="end"/>
      </w:r>
      <w:r>
        <w:t xml:space="preserve">§ 17.04 </w:t>
      </w:r>
      <w:r>
        <w:fldChar w:fldCharType="begin"/>
      </w:r>
      <w:r>
        <w:instrText xml:space="preserve"> XE "title:N11BEB:Heading 1" </w:instrText>
      </w:r>
      <w:r>
        <w:fldChar w:fldCharType="end"/>
      </w:r>
      <w:r>
        <w:t>Assessing the Statutory and Practice Book Requirements for Contempt Motions</w:t>
      </w:r>
    </w:p>
    <w:p w14:paraId="72659907">
      <w:pPr>
        <w:pStyle w:val="38"/>
      </w:pPr>
      <w:r>
        <w:fldChar w:fldCharType="begin"/>
      </w:r>
      <w:r>
        <w:instrText xml:space="preserve"> XE "para:N11BF2" </w:instrText>
      </w:r>
      <w:r>
        <w:fldChar w:fldCharType="end"/>
      </w:r>
      <w:r>
        <w:t xml:space="preserve">            Once court orders have entered, a party violating the court order may be subject to a contempt proceeding. </w:t>
      </w:r>
      <w:r>
        <w:rPr>
          <w:rStyle w:val="104"/>
          <w:color w:val="339966"/>
        </w:rPr>
        <w:t>Conn. Gen. Stat. § 46b-87</w:t>
      </w:r>
      <w:r>
        <w:t xml:space="preserve">. This includes orders pertaining to custody and visitation, alimony, property division, and counsel fees. </w:t>
      </w:r>
      <w:r>
        <w:rPr>
          <w:rStyle w:val="104"/>
          <w:color w:val="339966"/>
        </w:rPr>
        <w:t>Conn. Gen. Stat. § 46b-87</w:t>
      </w:r>
      <w:r>
        <w:t xml:space="preserve">. While the contempt statute does not include orders made under </w:t>
      </w:r>
      <w:r>
        <w:rPr>
          <w:rStyle w:val="104"/>
          <w:color w:val="339966"/>
        </w:rPr>
        <w:t>Conn. Gen. Stat. § 46b-84</w:t>
      </w:r>
      <w:r>
        <w:t xml:space="preserve"> for child support, the court has awarded counsel fees where there is a contempt on the payment of child support. </w:t>
      </w:r>
      <w:r>
        <w:rPr>
          <w:rStyle w:val="104"/>
          <w:i/>
          <w:iCs/>
          <w:color w:val="339966"/>
        </w:rPr>
        <w:t>Esposito v. Esposito</w:t>
      </w:r>
      <w:r>
        <w:rPr>
          <w:rStyle w:val="104"/>
          <w:color w:val="339966"/>
        </w:rPr>
        <w:t>, 71 Conn. App. 744 (2002)</w:t>
      </w:r>
      <w:r>
        <w:t>.</w:t>
      </w:r>
    </w:p>
    <w:p w14:paraId="44AE8405">
      <w:pPr>
        <w:pStyle w:val="38"/>
      </w:pPr>
      <w:r>
        <w:fldChar w:fldCharType="begin"/>
      </w:r>
      <w:r>
        <w:instrText xml:space="preserve"> XE "para:N11D0D" </w:instrText>
      </w:r>
      <w:r>
        <w:fldChar w:fldCharType="end"/>
      </w:r>
      <w:r>
        <w:br w:type="textWrapping"/>
      </w:r>
      <w:r>
        <w:t>            A motion for contempt must contain:</w:t>
      </w:r>
    </w:p>
    <w:p w14:paraId="3362692B">
      <w:pPr>
        <w:pStyle w:val="103"/>
      </w:pPr>
      <w:r>
        <w:fldChar w:fldCharType="begin"/>
      </w:r>
      <w:r>
        <w:instrText xml:space="preserve"> XE "list:N11D13:LIST-ELEMENT" </w:instrText>
      </w:r>
      <w:r>
        <w:fldChar w:fldCharType="end"/>
      </w:r>
      <w:r>
        <w:fldChar w:fldCharType="begin"/>
      </w:r>
      <w:r>
        <w:instrText xml:space="preserve"> ADVANCE \r 1 </w:instrText>
      </w:r>
      <w:r>
        <w:fldChar w:fldCharType="end"/>
      </w:r>
      <w:r>
        <w:fldChar w:fldCharType="begin"/>
      </w:r>
      <w:r>
        <w:instrText xml:space="preserve"> XE "OA.TEMP:tmpN11D1A:List" </w:instrText>
      </w:r>
      <w:r>
        <w:fldChar w:fldCharType="end"/>
      </w:r>
      <w:r>
        <w:fldChar w:fldCharType="begin"/>
      </w:r>
      <w:r>
        <w:instrText xml:space="preserve"> XE "para:N11D1C" </w:instrText>
      </w:r>
      <w:r>
        <w:fldChar w:fldCharType="end"/>
      </w:r>
      <w:r>
        <w:t>1. A recitation of the specific order from which there is a claimed violation and the date of that order.</w:t>
      </w:r>
    </w:p>
    <w:p w14:paraId="22F220A4">
      <w:pPr>
        <w:pStyle w:val="103"/>
      </w:pPr>
      <w:r>
        <w:fldChar w:fldCharType="begin"/>
      </w:r>
      <w:r>
        <w:instrText xml:space="preserve"> XE "OA.TEMP:tmpN11D25:List" </w:instrText>
      </w:r>
      <w:r>
        <w:fldChar w:fldCharType="end"/>
      </w:r>
      <w:r>
        <w:fldChar w:fldCharType="begin"/>
      </w:r>
      <w:r>
        <w:instrText xml:space="preserve"> XE "para:N11D27" </w:instrText>
      </w:r>
      <w:r>
        <w:fldChar w:fldCharType="end"/>
      </w:r>
      <w:r>
        <w:t>2. The acts that constitute the contempt, including any claimed arrearage for non-payment, and the date through which the arrearage is calculated.</w:t>
      </w:r>
    </w:p>
    <w:p w14:paraId="69FE3D81">
      <w:pPr>
        <w:pStyle w:val="103"/>
      </w:pPr>
      <w:r>
        <w:fldChar w:fldCharType="begin"/>
      </w:r>
      <w:r>
        <w:instrText xml:space="preserve"> XE "OA.TEMP:tmpN11D30:List" </w:instrText>
      </w:r>
      <w:r>
        <w:fldChar w:fldCharType="end"/>
      </w:r>
      <w:r>
        <w:fldChar w:fldCharType="begin"/>
      </w:r>
      <w:r>
        <w:instrText xml:space="preserve"> XE "para:N11D32" </w:instrText>
      </w:r>
      <w:r>
        <w:fldChar w:fldCharType="end"/>
      </w:r>
      <w:r>
        <w:t>3. The relief requested from the court.</w:t>
      </w:r>
    </w:p>
    <w:p w14:paraId="00971E6C">
      <w:pPr>
        <w:pStyle w:val="103"/>
      </w:pPr>
      <w:r>
        <w:fldChar w:fldCharType="begin"/>
      </w:r>
      <w:r>
        <w:instrText xml:space="preserve"> XE "OA.TEMP:tmpN11D3B:List" </w:instrText>
      </w:r>
      <w:r>
        <w:fldChar w:fldCharType="end"/>
      </w:r>
      <w:r>
        <w:fldChar w:fldCharType="begin"/>
      </w:r>
      <w:r>
        <w:instrText xml:space="preserve"> XE "para:N11D3D" </w:instrText>
      </w:r>
      <w:r>
        <w:fldChar w:fldCharType="end"/>
      </w:r>
      <w:r>
        <w:t xml:space="preserve">4. The caption of the motion must indicate if the motion is </w:t>
      </w:r>
      <w:r>
        <w:rPr>
          <w:i/>
          <w:iCs/>
        </w:rPr>
        <w:t>pendente lite</w:t>
      </w:r>
      <w:r>
        <w:t xml:space="preserve"> or post judgment.</w:t>
      </w:r>
    </w:p>
    <w:p w14:paraId="672EDFE9">
      <w:pPr>
        <w:pStyle w:val="38"/>
      </w:pPr>
      <w:r>
        <w:fldChar w:fldCharType="begin"/>
      </w:r>
      <w:r>
        <w:instrText xml:space="preserve"> XE "para:N11D47" </w:instrText>
      </w:r>
      <w:r>
        <w:fldChar w:fldCharType="end"/>
      </w:r>
      <w:r>
        <w:br w:type="textWrapping"/>
      </w:r>
      <w:r>
        <w:t>P.B. § 25-27.</w:t>
      </w:r>
    </w:p>
    <w:p w14:paraId="493CA320">
      <w:pPr>
        <w:spacing w:before="0" w:beforeAutospacing="0" w:after="0" w:afterAutospacing="0"/>
      </w:pPr>
      <w:r>
        <w:fldChar w:fldCharType="begin"/>
      </w:r>
      <w:r>
        <w:instrText xml:space="preserve"> XE "comment:N11D4D" </w:instrText>
      </w:r>
      <w:r>
        <w:fldChar w:fldCharType="end"/>
      </w:r>
      <w:r>
        <w:t>#Comment Begins</w:t>
      </w:r>
    </w:p>
    <w:p w14:paraId="5EB2E580">
      <w:pPr>
        <w:pStyle w:val="38"/>
      </w:pPr>
      <w:r>
        <w:fldChar w:fldCharType="begin"/>
      </w:r>
      <w:r>
        <w:instrText xml:space="preserve"> XE "para:N11D56" </w:instrText>
      </w:r>
      <w:r>
        <w:fldChar w:fldCharType="end"/>
      </w:r>
      <w:r>
        <w:br w:type="textWrapping"/>
      </w:r>
      <w:r>
        <w:rPr>
          <w:b/>
          <w:bCs/>
        </w:rPr>
        <w:t> Strategic Point:</w:t>
      </w:r>
      <w:r>
        <w:t xml:space="preserve"> The motion for contempt should quote verbatim the specific order violated. An attempt to paraphrase the order may result in a court failing to find a contempt because the paraphrasing was inaccurate or did not fully set forth the court order.</w:t>
      </w:r>
    </w:p>
    <w:p w14:paraId="7DCDA116">
      <w:pPr>
        <w:spacing w:before="0" w:beforeAutospacing="0" w:after="0" w:afterAutospacing="0"/>
      </w:pPr>
      <w:r>
        <w:br w:type="textWrapping"/>
      </w:r>
      <w:r>
        <w:t>#Comment Ends</w:t>
      </w:r>
    </w:p>
    <w:p w14:paraId="5ADED46F">
      <w:pPr>
        <w:pStyle w:val="38"/>
      </w:pPr>
      <w:r>
        <w:fldChar w:fldCharType="begin"/>
      </w:r>
      <w:r>
        <w:instrText xml:space="preserve"> XE "para:N11D61" </w:instrText>
      </w:r>
      <w:r>
        <w:fldChar w:fldCharType="end"/>
      </w:r>
      <w:r>
        <w:br w:type="textWrapping"/>
      </w:r>
      <w:r>
        <w:t xml:space="preserve">            The factual recitation in a motion for contempt will differ based upon the underlying order. If the order being violated is a financial order, such as an alimony or support order, the factual recitation should include the date on which the obligor failed to completely fulfill his or her obligations. The motion should calculate the amount of the claimed arrearage through the date the motion is filed. So as not to hamper the ability to collect arrearages accruing after the motion is filed, it is wise to include a paragraph in the motion for contempt stating that it is believed the obligor will engage in a continuous course of violating the agreement until the hearing on the motion for contempt occurs. </w:t>
      </w:r>
      <w:r>
        <w:rPr>
          <w:rStyle w:val="104"/>
          <w:i/>
          <w:iCs/>
          <w:color w:val="339966"/>
        </w:rPr>
        <w:t>Gil v. Gil</w:t>
      </w:r>
      <w:r>
        <w:rPr>
          <w:rStyle w:val="104"/>
          <w:color w:val="339966"/>
        </w:rPr>
        <w:t>, 94 Conn. App. 306 (2006)</w:t>
      </w:r>
      <w:r>
        <w:t>.</w:t>
      </w:r>
    </w:p>
    <w:p w14:paraId="42809228">
      <w:pPr>
        <w:spacing w:before="0" w:beforeAutospacing="0" w:after="0" w:afterAutospacing="0"/>
      </w:pPr>
      <w:r>
        <w:fldChar w:fldCharType="begin"/>
      </w:r>
      <w:r>
        <w:instrText xml:space="preserve"> XE "comment:N11DFE" </w:instrText>
      </w:r>
      <w:r>
        <w:fldChar w:fldCharType="end"/>
      </w:r>
      <w:r>
        <w:t>#Comment Begins</w:t>
      </w:r>
    </w:p>
    <w:p w14:paraId="795514AE">
      <w:pPr>
        <w:pStyle w:val="38"/>
      </w:pPr>
      <w:r>
        <w:fldChar w:fldCharType="begin"/>
      </w:r>
      <w:r>
        <w:instrText xml:space="preserve"> XE "para:N11E07" </w:instrText>
      </w:r>
      <w:r>
        <w:fldChar w:fldCharType="end"/>
      </w:r>
      <w:r>
        <w:br w:type="textWrapping"/>
      </w:r>
      <w:r>
        <w:rPr>
          <w:b/>
          <w:bCs/>
        </w:rPr>
        <w:t> Strategic Point:</w:t>
      </w:r>
      <w:r>
        <w:t xml:space="preserve"> The court and opposing counsel may successfully interject a due process argument if the motion for contempt does not contain language regarding the belief of a continuing contempt and the continuing accrual of arrearage. Without such language a party can argue that he or she was not fairly apprised that there would be claims of a continued arrearage after the date of the motion.</w:t>
      </w:r>
    </w:p>
    <w:p w14:paraId="3CD415A8">
      <w:pPr>
        <w:spacing w:before="0" w:beforeAutospacing="0" w:after="0" w:afterAutospacing="0"/>
      </w:pPr>
      <w:r>
        <w:br w:type="textWrapping"/>
      </w:r>
      <w:r>
        <w:t>#Comment Ends</w:t>
      </w:r>
    </w:p>
    <w:p w14:paraId="42747B75">
      <w:pPr>
        <w:pStyle w:val="38"/>
      </w:pPr>
      <w:r>
        <w:fldChar w:fldCharType="begin"/>
      </w:r>
      <w:r>
        <w:instrText xml:space="preserve"> XE "para:N11E12" </w:instrText>
      </w:r>
      <w:r>
        <w:fldChar w:fldCharType="end"/>
      </w:r>
      <w:r>
        <w:br w:type="textWrapping"/>
      </w:r>
      <w:r>
        <w:t xml:space="preserve">            A motion claiming a violation of custody or visitation orders should set forth specifically those actions constituting the violation. The motion must be specific enough to satisfy due process requirements to put a party on notice as to the claims being made which constitute the contempt. </w:t>
      </w:r>
      <w:r>
        <w:rPr>
          <w:rStyle w:val="104"/>
          <w:i/>
          <w:iCs/>
          <w:color w:val="339966"/>
        </w:rPr>
        <w:t>O’Connell v. O’Connell</w:t>
      </w:r>
      <w:r>
        <w:rPr>
          <w:rStyle w:val="104"/>
          <w:color w:val="339966"/>
        </w:rPr>
        <w:t>, 101 Conn. App. 516 (2007)</w:t>
      </w:r>
      <w:r>
        <w:t>. A vague motion may not satisfy the requisite due process requirements of providing notice to the opposing party of the subject matter of the motion.</w:t>
      </w:r>
    </w:p>
    <w:p w14:paraId="55C5F540">
      <w:pPr>
        <w:pStyle w:val="38"/>
      </w:pPr>
      <w:r>
        <w:fldChar w:fldCharType="begin"/>
      </w:r>
      <w:r>
        <w:instrText xml:space="preserve"> XE "para:N11EAF" </w:instrText>
      </w:r>
      <w:r>
        <w:fldChar w:fldCharType="end"/>
      </w:r>
      <w:r>
        <w:br w:type="textWrapping"/>
      </w:r>
      <w:r>
        <w:t xml:space="preserve">            If the contempt motion is filed </w:t>
      </w:r>
      <w:r>
        <w:rPr>
          <w:i/>
          <w:iCs/>
        </w:rPr>
        <w:t>pendente lite</w:t>
      </w:r>
      <w:r>
        <w:t xml:space="preserve">, it need only be mailed to opposing counsel. However, if the motion is filed post judgment, it should be served by order to show cause to compel the obligator’s appearance. For a more thorough discussion on service of process, </w:t>
      </w:r>
      <w:r>
        <w:rPr>
          <w:i/>
          <w:iCs/>
        </w:rPr>
        <w:t>see</w:t>
      </w:r>
      <w:r>
        <w:t xml:space="preserve"> </w:t>
      </w:r>
      <w:r>
        <w:rPr>
          <w:rStyle w:val="104"/>
          <w:color w:val="339966"/>
        </w:rPr>
        <w:t>Chapter 2</w:t>
      </w:r>
      <w:r>
        <w:t xml:space="preserve">, </w:t>
      </w:r>
      <w:r>
        <w:rPr>
          <w:rStyle w:val="104"/>
          <w:color w:val="339966"/>
        </w:rPr>
        <w:t>§§ 2.10</w:t>
      </w:r>
      <w:r>
        <w:t>–</w:t>
      </w:r>
      <w:r>
        <w:rPr>
          <w:rStyle w:val="104"/>
          <w:color w:val="339966"/>
        </w:rPr>
        <w:t xml:space="preserve">2.15, </w:t>
      </w:r>
      <w:r>
        <w:rPr>
          <w:rStyle w:val="104"/>
          <w:i/>
          <w:iCs/>
          <w:color w:val="339966"/>
        </w:rPr>
        <w:t>above</w:t>
      </w:r>
      <w:r>
        <w:t>.</w:t>
      </w:r>
    </w:p>
    <w:p w14:paraId="005F407B">
      <w:pPr>
        <w:spacing w:before="0" w:beforeAutospacing="0" w:after="0" w:afterAutospacing="0"/>
      </w:pPr>
      <w:r>
        <w:fldChar w:fldCharType="begin"/>
      </w:r>
      <w:r>
        <w:instrText xml:space="preserve"> XE "comment:N11F38" </w:instrText>
      </w:r>
      <w:r>
        <w:fldChar w:fldCharType="end"/>
      </w:r>
      <w:r>
        <w:t>#Comment Begins</w:t>
      </w:r>
    </w:p>
    <w:p w14:paraId="19E3BD2F">
      <w:pPr>
        <w:pStyle w:val="38"/>
      </w:pPr>
      <w:r>
        <w:fldChar w:fldCharType="begin"/>
      </w:r>
      <w:r>
        <w:instrText xml:space="preserve"> XE "para:N11F41" </w:instrText>
      </w:r>
      <w:r>
        <w:fldChar w:fldCharType="end"/>
      </w:r>
      <w:r>
        <w:br w:type="textWrapping"/>
      </w:r>
      <w:r>
        <w:rPr>
          <w:b/>
          <w:bCs/>
        </w:rPr>
        <w:t>Forms:</w:t>
      </w:r>
      <w:r>
        <w:t xml:space="preserve"> JD-FM-162—Order to Attend Hearing and Notice to Respondent, </w:t>
      </w:r>
      <w:r>
        <w:rPr>
          <w:i/>
          <w:iCs/>
        </w:rPr>
        <w:t>see</w:t>
      </w:r>
      <w:r>
        <w:t xml:space="preserve"> </w:t>
      </w:r>
      <w:r>
        <w:rPr>
          <w:rStyle w:val="104"/>
          <w:color w:val="339966"/>
        </w:rPr>
        <w:t>Chapter 20</w:t>
      </w:r>
      <w:r>
        <w:t xml:space="preserve">, </w:t>
      </w:r>
      <w:r>
        <w:rPr>
          <w:rStyle w:val="104"/>
          <w:color w:val="339966"/>
        </w:rPr>
        <w:t xml:space="preserve">§ 20.13, </w:t>
      </w:r>
      <w:r>
        <w:rPr>
          <w:rStyle w:val="104"/>
          <w:i/>
          <w:iCs/>
          <w:color w:val="339966"/>
        </w:rPr>
        <w:t>below</w:t>
      </w:r>
      <w:r>
        <w:t xml:space="preserve">. JD-FM-173—Motion for Contempt/Contempt Citation, </w:t>
      </w:r>
      <w:r>
        <w:rPr>
          <w:i/>
          <w:iCs/>
        </w:rPr>
        <w:t>see</w:t>
      </w:r>
      <w:r>
        <w:t xml:space="preserve"> </w:t>
      </w:r>
      <w:r>
        <w:rPr>
          <w:rStyle w:val="104"/>
          <w:color w:val="339966"/>
        </w:rPr>
        <w:t>Chapter 20</w:t>
      </w:r>
      <w:r>
        <w:t xml:space="preserve">, </w:t>
      </w:r>
      <w:r>
        <w:rPr>
          <w:rStyle w:val="104"/>
          <w:color w:val="339966"/>
        </w:rPr>
        <w:t xml:space="preserve">§ 20.18, </w:t>
      </w:r>
      <w:r>
        <w:rPr>
          <w:rStyle w:val="104"/>
          <w:i/>
          <w:iCs/>
          <w:color w:val="339966"/>
        </w:rPr>
        <w:t>below</w:t>
      </w:r>
      <w:r>
        <w:t>.</w:t>
      </w:r>
    </w:p>
    <w:p w14:paraId="20B5834A">
      <w:pPr>
        <w:spacing w:before="0" w:beforeAutospacing="0" w:after="0" w:afterAutospacing="0"/>
      </w:pPr>
      <w:r>
        <w:br w:type="textWrapping"/>
      </w:r>
      <w:r>
        <w:t>#Comment Ends</w:t>
      </w:r>
    </w:p>
    <w:p w14:paraId="7AE1BC4F">
      <w:pPr>
        <w:pStyle w:val="46"/>
      </w:pPr>
      <w:r>
        <w:fldChar w:fldCharType="begin"/>
      </w:r>
      <w:r>
        <w:instrText xml:space="preserve"> XE "desig:N12026:Heading 1" </w:instrText>
      </w:r>
      <w:r>
        <w:fldChar w:fldCharType="end"/>
      </w:r>
      <w:r>
        <w:t xml:space="preserve">§ 17.05 </w:t>
      </w:r>
      <w:r>
        <w:fldChar w:fldCharType="begin"/>
      </w:r>
      <w:r>
        <w:instrText xml:space="preserve"> XE "title:N1202A:Heading 1" </w:instrText>
      </w:r>
      <w:r>
        <w:fldChar w:fldCharType="end"/>
      </w:r>
      <w:r>
        <w:t>Basing a Finding of Contempt on the Evidence</w:t>
      </w:r>
    </w:p>
    <w:p w14:paraId="2FDBDCB0">
      <w:pPr>
        <w:pStyle w:val="38"/>
      </w:pPr>
      <w:r>
        <w:fldChar w:fldCharType="begin"/>
      </w:r>
      <w:r>
        <w:instrText xml:space="preserve"> XE "para:N12031" </w:instrText>
      </w:r>
      <w:r>
        <w:fldChar w:fldCharType="end"/>
      </w:r>
      <w:r>
        <w:t xml:space="preserve">            There are two types of contempt, a direct contempt and an indirect contempt. A direct contempt occurs in the presence of the court, whereas an indirect contempt is outside the presence of the court. </w:t>
      </w:r>
      <w:r>
        <w:rPr>
          <w:rStyle w:val="104"/>
          <w:i/>
          <w:iCs/>
          <w:color w:val="339966"/>
        </w:rPr>
        <w:t>Sgarellino v. Hightower</w:t>
      </w:r>
      <w:r>
        <w:rPr>
          <w:rStyle w:val="104"/>
          <w:color w:val="339966"/>
        </w:rPr>
        <w:t>, 13 Conn. App. 591 (1988)</w:t>
      </w:r>
      <w:r>
        <w:t xml:space="preserve">. An indirect contempt is predicated upon proof that there is a valid court order and that the court order has been willfully violated. </w:t>
      </w:r>
      <w:r>
        <w:rPr>
          <w:rStyle w:val="104"/>
          <w:i/>
          <w:iCs/>
          <w:color w:val="339966"/>
        </w:rPr>
        <w:t>Detels v. Detels</w:t>
      </w:r>
      <w:r>
        <w:rPr>
          <w:rStyle w:val="104"/>
          <w:color w:val="339966"/>
        </w:rPr>
        <w:t>, 79 Conn App. 467 (2003)</w:t>
      </w:r>
      <w:r>
        <w:t xml:space="preserve">. For the court to make a finding on an indirect contempt, it must be presented with competent evidence demonstrating the contempt. </w:t>
      </w:r>
      <w:r>
        <w:rPr>
          <w:rStyle w:val="104"/>
          <w:i/>
          <w:iCs/>
          <w:color w:val="339966"/>
        </w:rPr>
        <w:t>Sgarellino</w:t>
      </w:r>
      <w:r>
        <w:rPr>
          <w:rStyle w:val="104"/>
          <w:color w:val="339966"/>
        </w:rPr>
        <w:t>, 13 Conn. App. at 595–596</w:t>
      </w:r>
      <w:r>
        <w:t xml:space="preserve">. An evidentiary hearing conducted </w:t>
      </w:r>
      <w:r>
        <w:rPr>
          <w:i/>
          <w:iCs/>
        </w:rPr>
        <w:t>after</w:t>
      </w:r>
      <w:r>
        <w:t xml:space="preserve"> a finding of contempt is not sufficient, as the hearing must precede the contempt finding. </w:t>
      </w:r>
      <w:r>
        <w:rPr>
          <w:rStyle w:val="104"/>
          <w:i/>
          <w:iCs/>
          <w:color w:val="339966"/>
        </w:rPr>
        <w:t>Mekrut v. Suits</w:t>
      </w:r>
      <w:r>
        <w:rPr>
          <w:rStyle w:val="104"/>
          <w:color w:val="339966"/>
        </w:rPr>
        <w:t>, 147 Conn. App. 794 (2014)</w:t>
      </w:r>
      <w:r>
        <w:t xml:space="preserve">. Argument of counsel will not support a finding of contempt, since such argument is not evidence. </w:t>
      </w:r>
      <w:r>
        <w:rPr>
          <w:rStyle w:val="104"/>
          <w:i/>
          <w:iCs/>
          <w:color w:val="339966"/>
        </w:rPr>
        <w:t>Burrier v. Burrier</w:t>
      </w:r>
      <w:r>
        <w:rPr>
          <w:rStyle w:val="104"/>
          <w:color w:val="339966"/>
        </w:rPr>
        <w:t>, 59 Conn. App. 593 (2000)</w:t>
      </w:r>
      <w:r>
        <w:t>.</w:t>
      </w:r>
    </w:p>
    <w:p w14:paraId="77A28B3C">
      <w:pPr>
        <w:pStyle w:val="38"/>
      </w:pPr>
      <w:r>
        <w:fldChar w:fldCharType="begin"/>
      </w:r>
      <w:r>
        <w:instrText xml:space="preserve"> XE "para:N12326" </w:instrText>
      </w:r>
      <w:r>
        <w:fldChar w:fldCharType="end"/>
      </w:r>
      <w:r>
        <w:br w:type="textWrapping"/>
      </w:r>
      <w:r>
        <w:t xml:space="preserve">            The proof of the contempt may come through testimony or documentary evidence and must demonstrate that the court order has been willfully violated. However, in assessing willfulness, the court must look at the circumstances surrounding the subject of the contempt motion. </w:t>
      </w:r>
      <w:r>
        <w:rPr>
          <w:rStyle w:val="104"/>
          <w:i/>
          <w:iCs/>
          <w:color w:val="339966"/>
        </w:rPr>
        <w:t>Kennedy v. Kennedy</w:t>
      </w:r>
      <w:r>
        <w:rPr>
          <w:rStyle w:val="104"/>
          <w:color w:val="339966"/>
        </w:rPr>
        <w:t>, 114 Conn. App. 143 (2009)</w:t>
      </w:r>
      <w:r>
        <w:t xml:space="preserve">. Accordingly, a party cannot be held in contempt for failing to advise the other party of a circumstance or event when there is a restraining order in place restricting contact between the two parties. </w:t>
      </w:r>
      <w:r>
        <w:rPr>
          <w:rStyle w:val="104"/>
          <w:i/>
          <w:iCs/>
          <w:color w:val="339966"/>
        </w:rPr>
        <w:t>Kennedy</w:t>
      </w:r>
      <w:r>
        <w:rPr>
          <w:rStyle w:val="104"/>
          <w:color w:val="339966"/>
        </w:rPr>
        <w:t>, 114 Conn. App. at 149</w:t>
      </w:r>
      <w:r>
        <w:t>.</w:t>
      </w:r>
    </w:p>
    <w:p w14:paraId="195C13D3">
      <w:pPr>
        <w:pStyle w:val="38"/>
      </w:pPr>
      <w:r>
        <w:fldChar w:fldCharType="begin"/>
      </w:r>
      <w:r>
        <w:instrText xml:space="preserve"> XE "para:N12451" </w:instrText>
      </w:r>
      <w:r>
        <w:fldChar w:fldCharType="end"/>
      </w:r>
      <w:r>
        <w:br w:type="textWrapping"/>
      </w:r>
      <w:r>
        <w:t xml:space="preserve">            The burden of proof is on the party filing the motion for contempt to demonstrate the valid court order and how it was violated. </w:t>
      </w:r>
      <w:r>
        <w:rPr>
          <w:rStyle w:val="104"/>
          <w:i/>
          <w:iCs/>
          <w:color w:val="339966"/>
        </w:rPr>
        <w:t>Oldani v. Oldani</w:t>
      </w:r>
      <w:r>
        <w:rPr>
          <w:rStyle w:val="104"/>
          <w:color w:val="339966"/>
        </w:rPr>
        <w:t>, 132 Conn. App. 609 (2011)</w:t>
      </w:r>
      <w:r>
        <w:t xml:space="preserve">. A contempt will not necessarily be successful just by proving failure to comply with the court order, as the responding party may have a defense to the contempt. </w:t>
      </w:r>
      <w:r>
        <w:rPr>
          <w:rStyle w:val="104"/>
          <w:i/>
          <w:iCs/>
          <w:color w:val="339966"/>
        </w:rPr>
        <w:t>Marcil v. Marcil</w:t>
      </w:r>
      <w:r>
        <w:rPr>
          <w:rStyle w:val="104"/>
          <w:color w:val="339966"/>
        </w:rPr>
        <w:t>, 4 Conn. App. 403 (1985)</w:t>
      </w:r>
      <w:r>
        <w:t xml:space="preserve">. The party against whom the contempt is filed must be given the opportunity to provide evidence of his or her defense. </w:t>
      </w:r>
      <w:r>
        <w:rPr>
          <w:rStyle w:val="104"/>
          <w:i/>
          <w:iCs/>
          <w:color w:val="339966"/>
        </w:rPr>
        <w:t>Bryant v. Bryant</w:t>
      </w:r>
      <w:r>
        <w:rPr>
          <w:rStyle w:val="104"/>
          <w:color w:val="339966"/>
        </w:rPr>
        <w:t>, 228 Conn. 630 (1994)</w:t>
      </w:r>
      <w:r>
        <w:t>.</w:t>
      </w:r>
    </w:p>
    <w:p w14:paraId="0A03B9EC">
      <w:pPr>
        <w:pStyle w:val="46"/>
      </w:pPr>
      <w:r>
        <w:fldChar w:fldCharType="begin"/>
      </w:r>
      <w:r>
        <w:instrText xml:space="preserve"> XE "desig:N1264A:Heading 1" </w:instrText>
      </w:r>
      <w:r>
        <w:fldChar w:fldCharType="end"/>
      </w:r>
      <w:r>
        <w:t xml:space="preserve">§ 17.06 </w:t>
      </w:r>
      <w:r>
        <w:fldChar w:fldCharType="begin"/>
      </w:r>
      <w:r>
        <w:instrText xml:space="preserve"> XE "title:N1264E:Heading 1" </w:instrText>
      </w:r>
      <w:r>
        <w:fldChar w:fldCharType="end"/>
      </w:r>
      <w:r>
        <w:t>Requiring a Clear and Unambiguous Order Prior to Finding a Litigant in Contempt</w:t>
      </w:r>
    </w:p>
    <w:p w14:paraId="5CCFDE18">
      <w:pPr>
        <w:pStyle w:val="38"/>
      </w:pPr>
      <w:r>
        <w:fldChar w:fldCharType="begin"/>
      </w:r>
      <w:r>
        <w:instrText xml:space="preserve"> XE "para:N12655" </w:instrText>
      </w:r>
      <w:r>
        <w:fldChar w:fldCharType="end"/>
      </w:r>
      <w:r>
        <w:t xml:space="preserve">            To make a contempt finding there must be a clear court order. </w:t>
      </w:r>
      <w:r>
        <w:rPr>
          <w:rStyle w:val="104"/>
          <w:i/>
          <w:iCs/>
          <w:color w:val="339966"/>
        </w:rPr>
        <w:t>Eldridge v. Eldridge</w:t>
      </w:r>
      <w:r>
        <w:rPr>
          <w:rStyle w:val="104"/>
          <w:color w:val="339966"/>
        </w:rPr>
        <w:t>, 244 Conn. 523 (1998)</w:t>
      </w:r>
      <w:r>
        <w:t xml:space="preserve">. The contempt must be proven by clear and convincing evidence. </w:t>
      </w:r>
      <w:r>
        <w:rPr>
          <w:rStyle w:val="104"/>
          <w:i/>
          <w:iCs/>
          <w:color w:val="339966"/>
        </w:rPr>
        <w:t>Brody v. Brody</w:t>
      </w:r>
      <w:r>
        <w:rPr>
          <w:rStyle w:val="104"/>
          <w:color w:val="339966"/>
        </w:rPr>
        <w:t>, 315 Conn. 300 (2015)</w:t>
      </w:r>
      <w:r>
        <w:t xml:space="preserve">. An agreement which is not clear will not support a contempt finding. </w:t>
      </w:r>
      <w:r>
        <w:rPr>
          <w:rStyle w:val="104"/>
          <w:i/>
          <w:iCs/>
          <w:color w:val="339966"/>
        </w:rPr>
        <w:t>Lehan v. Lehan</w:t>
      </w:r>
      <w:r>
        <w:rPr>
          <w:rStyle w:val="104"/>
          <w:color w:val="339966"/>
        </w:rPr>
        <w:t>, 118 Conn. App. 685 (2010)</w:t>
      </w:r>
      <w:r>
        <w:t xml:space="preserve">. A court which does not specify, but rather implies, that the husband is to pay the mortgage, is unclear for a contempt finding in failing to pay the mortgage. </w:t>
      </w:r>
      <w:r>
        <w:rPr>
          <w:rStyle w:val="104"/>
          <w:i/>
          <w:iCs/>
          <w:color w:val="339966"/>
        </w:rPr>
        <w:t>Lawrence v. Cords</w:t>
      </w:r>
      <w:r>
        <w:rPr>
          <w:rStyle w:val="104"/>
          <w:color w:val="339966"/>
        </w:rPr>
        <w:t>, 159 Conn. App. 194 (2015)</w:t>
      </w:r>
      <w:r>
        <w:t xml:space="preserve">. If there is a good faith dispute as to the meaning of the court order, a finding of willfulness may not be made. </w:t>
      </w:r>
      <w:r>
        <w:rPr>
          <w:rStyle w:val="104"/>
          <w:i/>
          <w:iCs/>
          <w:color w:val="339966"/>
        </w:rPr>
        <w:t>Eldridge</w:t>
      </w:r>
      <w:r>
        <w:rPr>
          <w:rStyle w:val="104"/>
          <w:color w:val="339966"/>
        </w:rPr>
        <w:t>, 244 Conn. at 529</w:t>
      </w:r>
      <w:r>
        <w:t xml:space="preserve">. Failing to set forth how a lump sum payment is to be made can be deemed ambiguous especially when the agreement was signed one week prior to the financial affidavits being exchanged, which affidavit demonstrated the means by which the payment would be made. </w:t>
      </w:r>
      <w:r>
        <w:rPr>
          <w:rStyle w:val="104"/>
          <w:i/>
          <w:iCs/>
          <w:color w:val="339966"/>
        </w:rPr>
        <w:t>Parisi v. Parisi</w:t>
      </w:r>
      <w:r>
        <w:rPr>
          <w:rStyle w:val="104"/>
          <w:color w:val="339966"/>
        </w:rPr>
        <w:t>, 315 Conn. 370 (2015)</w:t>
      </w:r>
      <w:r>
        <w:t>.</w:t>
      </w:r>
      <w:ins w:id="2" w:author="Louise Truax" w:date="2024-08-31T11:52:00Z">
        <w:r>
          <w:rPr/>
          <w:t xml:space="preserve">  Further, courts will not rewrite a </w:t>
        </w:r>
      </w:ins>
      <w:ins w:id="3" w:author="Louise Truax" w:date="2024-08-31T11:53:00Z">
        <w:r>
          <w:rPr/>
          <w:t xml:space="preserve">clear and unambiguous agreement.  Thus, where the parties agreed to cap the </w:t>
        </w:r>
      </w:ins>
      <w:ins w:id="4" w:author="Louise Truax" w:date="2024-08-31T15:45:00Z">
        <w:r>
          <w:rPr/>
          <w:t>payor’s</w:t>
        </w:r>
      </w:ins>
      <w:ins w:id="5" w:author="Louise Truax" w:date="2024-08-31T11:53:00Z">
        <w:r>
          <w:rPr/>
          <w:t xml:space="preserve"> income at $700,000 per year for the payment of alimony, the court could not rewrite the agreement </w:t>
        </w:r>
      </w:ins>
      <w:ins w:id="6" w:author="Louise Truax" w:date="2024-08-31T11:54:00Z">
        <w:r>
          <w:rPr/>
          <w:t xml:space="preserve">to state that the cap applied to his income in excess of salary instead of his total income.  </w:t>
        </w:r>
      </w:ins>
      <w:ins w:id="7" w:author="Louise Truax" w:date="2024-08-31T11:54:00Z">
        <w:r>
          <w:rPr>
            <w:i/>
            <w:iCs/>
          </w:rPr>
          <w:t>Simpson v. Simpson</w:t>
        </w:r>
      </w:ins>
      <w:ins w:id="8" w:author="Louise Truax" w:date="2024-08-31T11:54:00Z">
        <w:r>
          <w:rPr/>
          <w:t>, 222 Conn. App. 466 (2023)</w:t>
        </w:r>
      </w:ins>
      <w:ins w:id="9" w:author="Louise Truax" w:date="2024-08-31T15:46:00Z">
        <w:r>
          <w:rPr/>
          <w:t>.</w:t>
        </w:r>
      </w:ins>
      <w:ins w:id="10" w:author="Louise Truax" w:date="2024-08-31T11:54:00Z">
        <w:r>
          <w:rPr/>
          <w:t xml:space="preserve"> </w:t>
        </w:r>
      </w:ins>
    </w:p>
    <w:p w14:paraId="348A5E94">
      <w:pPr>
        <w:spacing w:before="0" w:beforeAutospacing="0" w:after="0" w:afterAutospacing="0"/>
      </w:pPr>
      <w:r>
        <w:fldChar w:fldCharType="begin"/>
      </w:r>
      <w:r>
        <w:instrText xml:space="preserve"> XE "comment:N129DC" </w:instrText>
      </w:r>
      <w:r>
        <w:fldChar w:fldCharType="end"/>
      </w:r>
      <w:r>
        <w:t>#Comment Begins</w:t>
      </w:r>
    </w:p>
    <w:p w14:paraId="3F3D7158">
      <w:pPr>
        <w:pStyle w:val="38"/>
      </w:pPr>
      <w:r>
        <w:fldChar w:fldCharType="begin"/>
      </w:r>
      <w:r>
        <w:instrText xml:space="preserve"> XE "para:N129E5" </w:instrText>
      </w:r>
      <w:r>
        <w:fldChar w:fldCharType="end"/>
      </w:r>
      <w:r>
        <w:br w:type="textWrapping"/>
      </w:r>
      <w:r>
        <w:rPr>
          <w:b/>
          <w:bCs/>
        </w:rPr>
        <w:t> Strategic Point:</w:t>
      </w:r>
      <w:r>
        <w:t xml:space="preserve"> When preparing a separation agreement, think through how the terms of the separation agreement will be fulfilled or carried out. Think about what may not be clear in wording or execution and spell it out clearly, it will save the clients from court appearances in the future.</w:t>
      </w:r>
    </w:p>
    <w:p w14:paraId="13A2704E">
      <w:pPr>
        <w:spacing w:before="0" w:beforeAutospacing="0" w:after="0" w:afterAutospacing="0"/>
      </w:pPr>
      <w:r>
        <w:br w:type="textWrapping"/>
      </w:r>
      <w:r>
        <w:t>#Comment Ends</w:t>
      </w:r>
    </w:p>
    <w:p w14:paraId="5F3C9EC3">
      <w:pPr>
        <w:pStyle w:val="38"/>
      </w:pPr>
      <w:r>
        <w:fldChar w:fldCharType="begin"/>
      </w:r>
      <w:r>
        <w:instrText xml:space="preserve"> XE "para:N129F0" </w:instrText>
      </w:r>
      <w:r>
        <w:fldChar w:fldCharType="end"/>
      </w:r>
      <w:r>
        <w:br w:type="textWrapping"/>
      </w:r>
      <w:r>
        <w:t xml:space="preserve">            In many instances prior to 2019, unallocated alimony and support orders enter at the time of the original dissolution. It has become more common to see a change in custody post judgment. Given the length of time to hear a modification of the unallocated alimony and support order, it is not uncommon to find payors exercising self-help and unilaterally reducing his or her obligation, pending formal resolution of the modified amount of the unallocated alimony and support. In such cases, a motion for contempt would be an appropriate response by the payee. However, the payor may be not be held in contempt because the child support portion of an unallocated order is no longer due and payable as a result of the change in custody, but it is unknown what amount of the unallocated order is for child support. Thus, the original unallocated alimony order is not clear and unambiguous and thus precludes a finding of contempt. </w:t>
      </w:r>
      <w:r>
        <w:rPr>
          <w:rStyle w:val="104"/>
          <w:i/>
          <w:iCs/>
          <w:color w:val="339966"/>
        </w:rPr>
        <w:t>Gabriel v. Gabriel</w:t>
      </w:r>
      <w:r>
        <w:rPr>
          <w:rStyle w:val="104"/>
          <w:color w:val="339966"/>
        </w:rPr>
        <w:t>, 324 Conn. 324 (2016)</w:t>
      </w:r>
      <w:r>
        <w:t>.</w:t>
      </w:r>
    </w:p>
    <w:p w14:paraId="074222E1">
      <w:pPr>
        <w:spacing w:before="0" w:beforeAutospacing="0" w:after="0" w:afterAutospacing="0"/>
      </w:pPr>
      <w:r>
        <w:fldChar w:fldCharType="begin"/>
      </w:r>
      <w:r>
        <w:instrText xml:space="preserve"> XE "comment:N12A8D" </w:instrText>
      </w:r>
      <w:r>
        <w:fldChar w:fldCharType="end"/>
      </w:r>
      <w:r>
        <w:t>#Comment Begins</w:t>
      </w:r>
    </w:p>
    <w:p w14:paraId="1DC0AE0E">
      <w:pPr>
        <w:pStyle w:val="38"/>
      </w:pPr>
      <w:r>
        <w:fldChar w:fldCharType="begin"/>
      </w:r>
      <w:r>
        <w:instrText xml:space="preserve"> XE "para:N12A96" </w:instrText>
      </w:r>
      <w:r>
        <w:fldChar w:fldCharType="end"/>
      </w:r>
      <w:r>
        <w:br w:type="textWrapping"/>
      </w:r>
      <w:r>
        <w:rPr>
          <w:b/>
          <w:bCs/>
        </w:rPr>
        <w:t> Warning:</w:t>
      </w:r>
      <w:r>
        <w:t xml:space="preserve"> The </w:t>
      </w:r>
      <w:r>
        <w:rPr>
          <w:i/>
          <w:iCs/>
        </w:rPr>
        <w:t>Gabriel</w:t>
      </w:r>
      <w:r>
        <w:t xml:space="preserve"> case should not be read so broadly as to allow any unallocated alimony and support obligor to cease making payments upon a transfer of custody. In this case, the amount by which the payor reduced the support happened to be the amount to which the trial court modified his obligation. A contempt finding might be avoided if a good faith amount of support to be paid is made and the withholding of support is not used to bludgeon the other side into a resolution.</w:t>
      </w:r>
    </w:p>
    <w:p w14:paraId="5E8BA65F">
      <w:pPr>
        <w:spacing w:before="0" w:beforeAutospacing="0" w:after="0" w:afterAutospacing="0"/>
      </w:pPr>
      <w:r>
        <w:br w:type="textWrapping"/>
      </w:r>
      <w:r>
        <w:t>#Comment Ends</w:t>
      </w:r>
    </w:p>
    <w:p w14:paraId="60B6DDFD">
      <w:pPr>
        <w:pStyle w:val="38"/>
      </w:pPr>
      <w:r>
        <w:fldChar w:fldCharType="begin"/>
      </w:r>
      <w:r>
        <w:instrText xml:space="preserve"> XE "para:N12AA5" </w:instrText>
      </w:r>
      <w:r>
        <w:fldChar w:fldCharType="end"/>
      </w:r>
      <w:r>
        <w:br w:type="textWrapping"/>
      </w:r>
      <w:r>
        <w:t xml:space="preserve">            The court may find willfulness where there is a violation of the intent of a court order, even though the exact language may not be violated. A party whose support obligations were suspended until he or she found a job, or received unemployment compensation or disability, and who then disclaimed an inheritance, was found in contempt. </w:t>
      </w:r>
      <w:r>
        <w:rPr>
          <w:rStyle w:val="104"/>
          <w:i/>
          <w:iCs/>
          <w:color w:val="339966"/>
        </w:rPr>
        <w:t>Bowers v. Bowers</w:t>
      </w:r>
      <w:r>
        <w:rPr>
          <w:rStyle w:val="104"/>
          <w:color w:val="339966"/>
        </w:rPr>
        <w:t>, 61 Conn. App. 75 (2000)</w:t>
      </w:r>
      <w:r>
        <w:t xml:space="preserve">. The purpose of the suspension of the support obligation was to give the obligor the chance to receive funds from which the obligation could be paid; yet the obligor improperly diverted funds that could have been used for support, justifying the contempt finding. </w:t>
      </w:r>
      <w:r>
        <w:rPr>
          <w:rStyle w:val="104"/>
          <w:i/>
          <w:iCs/>
          <w:color w:val="339966"/>
        </w:rPr>
        <w:t>Bowers</w:t>
      </w:r>
      <w:r>
        <w:rPr>
          <w:rStyle w:val="104"/>
          <w:color w:val="339966"/>
        </w:rPr>
        <w:t>, 61 Conn. App. at 80</w:t>
      </w:r>
      <w:r>
        <w:t xml:space="preserve">. A party may not try to reclassify and divert his or her income to escape paying a support obligation and can be held in contempt for doing so. </w:t>
      </w:r>
      <w:r>
        <w:rPr>
          <w:rStyle w:val="104"/>
          <w:i/>
          <w:iCs/>
          <w:color w:val="339966"/>
        </w:rPr>
        <w:t>Medvey v. Medvey</w:t>
      </w:r>
      <w:r>
        <w:rPr>
          <w:rStyle w:val="104"/>
          <w:color w:val="339966"/>
        </w:rPr>
        <w:t>, 83 Conn. App. 567 (2004)</w:t>
      </w:r>
      <w:r>
        <w:t xml:space="preserve">. Attempting to split up payments of income to avoid a threshold amount of earnings before payments would begin will not allow the obligor to escape a contempt finding, because the intent of the order, not necessarily the actual wording of the order, was violated. </w:t>
      </w:r>
      <w:r>
        <w:rPr>
          <w:rStyle w:val="104"/>
          <w:i/>
          <w:iCs/>
          <w:color w:val="339966"/>
        </w:rPr>
        <w:t>Fox v. Fox</w:t>
      </w:r>
      <w:r>
        <w:rPr>
          <w:rStyle w:val="104"/>
          <w:color w:val="339966"/>
        </w:rPr>
        <w:t>, 152 Conn. App. 611 (2014)</w:t>
      </w:r>
      <w:r>
        <w:t>.</w:t>
      </w:r>
    </w:p>
    <w:p w14:paraId="2C562F63">
      <w:pPr>
        <w:spacing w:before="0" w:beforeAutospacing="0" w:after="0" w:afterAutospacing="0"/>
      </w:pPr>
      <w:r>
        <w:fldChar w:fldCharType="begin"/>
      </w:r>
      <w:r>
        <w:instrText xml:space="preserve"> XE "comment:N12CFE" </w:instrText>
      </w:r>
      <w:r>
        <w:fldChar w:fldCharType="end"/>
      </w:r>
      <w:r>
        <w:t>#Comment Begins</w:t>
      </w:r>
    </w:p>
    <w:p w14:paraId="0749D11B">
      <w:pPr>
        <w:pStyle w:val="38"/>
      </w:pPr>
      <w:r>
        <w:fldChar w:fldCharType="begin"/>
      </w:r>
      <w:r>
        <w:instrText xml:space="preserve"> XE "para:N12D07" </w:instrText>
      </w:r>
      <w:r>
        <w:fldChar w:fldCharType="end"/>
      </w:r>
      <w:r>
        <w:br w:type="textWrapping"/>
      </w:r>
      <w:r>
        <w:rPr>
          <w:b/>
          <w:bCs/>
        </w:rPr>
        <w:t> Strategic Point:</w:t>
      </w:r>
      <w:r>
        <w:t xml:space="preserve"> Clients should be advised that attempts to play games when the court has provided flexibility in complying with a court order will likely be dealt with harshly. A litigant who may be held in contempt should do everything possible to comply with court orders, even if only partially. A court is more likely to be lenient when parties make attempts to fulfill court orders, even if only partially.</w:t>
      </w:r>
    </w:p>
    <w:p w14:paraId="15541DB4">
      <w:pPr>
        <w:spacing w:before="0" w:beforeAutospacing="0" w:after="0" w:afterAutospacing="0"/>
      </w:pPr>
      <w:r>
        <w:br w:type="textWrapping"/>
      </w:r>
      <w:r>
        <w:t>#Comment Ends</w:t>
      </w:r>
    </w:p>
    <w:p w14:paraId="26502490">
      <w:pPr>
        <w:pStyle w:val="38"/>
      </w:pPr>
      <w:r>
        <w:fldChar w:fldCharType="begin"/>
      </w:r>
      <w:r>
        <w:instrText xml:space="preserve"> XE "para:N12D12" </w:instrText>
      </w:r>
      <w:r>
        <w:fldChar w:fldCharType="end"/>
      </w:r>
      <w:r>
        <w:br w:type="textWrapping"/>
      </w:r>
      <w:r>
        <w:t xml:space="preserve">            Questions frequently arise as to whether an agreement is self-executing, such that there will be an automatic change upon the occurrence of an event. If there is any question as to whether the agreement is self-executing, a clarification must be sought or a party may be found in contempt. </w:t>
      </w:r>
      <w:r>
        <w:rPr>
          <w:rStyle w:val="104"/>
          <w:i/>
          <w:iCs/>
          <w:color w:val="339966"/>
        </w:rPr>
        <w:t>Behrns v. Behrns</w:t>
      </w:r>
      <w:r>
        <w:rPr>
          <w:rStyle w:val="104"/>
          <w:color w:val="339966"/>
        </w:rPr>
        <w:t>, 80 Conn. App. 286 (2003)</w:t>
      </w:r>
      <w:r>
        <w:t xml:space="preserve">. Likewise, whenever there is a real or perceived ambiguity in the order, it must be resolved by the court. </w:t>
      </w:r>
      <w:r>
        <w:rPr>
          <w:rStyle w:val="104"/>
          <w:i/>
          <w:iCs/>
          <w:color w:val="339966"/>
        </w:rPr>
        <w:t>Page v. Page</w:t>
      </w:r>
      <w:r>
        <w:rPr>
          <w:rStyle w:val="104"/>
          <w:color w:val="339966"/>
        </w:rPr>
        <w:t>, 77 Conn. App. 748 (2003)</w:t>
      </w:r>
      <w:r>
        <w:t xml:space="preserve">. Taking a position contrary to the order as clarified may result in a contempt finding. </w:t>
      </w:r>
      <w:r>
        <w:rPr>
          <w:rStyle w:val="104"/>
          <w:i/>
          <w:iCs/>
          <w:color w:val="339966"/>
        </w:rPr>
        <w:t>Hansen v. Hansen</w:t>
      </w:r>
      <w:r>
        <w:rPr>
          <w:rStyle w:val="104"/>
          <w:color w:val="339966"/>
        </w:rPr>
        <w:t>, 80 Conn. App. 609 (2003)</w:t>
      </w:r>
      <w:r>
        <w:t>.</w:t>
      </w:r>
    </w:p>
    <w:p w14:paraId="78F88312">
      <w:pPr>
        <w:pStyle w:val="38"/>
      </w:pPr>
      <w:r>
        <w:fldChar w:fldCharType="begin"/>
      </w:r>
      <w:r>
        <w:instrText xml:space="preserve"> XE "para:N12EDD" </w:instrText>
      </w:r>
      <w:r>
        <w:fldChar w:fldCharType="end"/>
      </w:r>
      <w:r>
        <w:br w:type="textWrapping"/>
      </w:r>
      <w:r>
        <w:t xml:space="preserve">            A party claiming an ambiguity or uncertainty in the order may not be able to escape a finding of willfulness. </w:t>
      </w:r>
      <w:r>
        <w:rPr>
          <w:rStyle w:val="104"/>
          <w:i/>
          <w:iCs/>
          <w:color w:val="339966"/>
        </w:rPr>
        <w:t>Sablosky v. Sablosky</w:t>
      </w:r>
      <w:r>
        <w:rPr>
          <w:rStyle w:val="104"/>
          <w:color w:val="339966"/>
        </w:rPr>
        <w:t>, 258 Conn. 713 (2001)</w:t>
      </w:r>
      <w:r>
        <w:t xml:space="preserve">. In such an instance, the party claiming the ambiguity has a burden to seek a clarification of that order in lieu of invoking self-help. </w:t>
      </w:r>
      <w:r>
        <w:rPr>
          <w:rStyle w:val="104"/>
          <w:i/>
          <w:iCs/>
          <w:color w:val="339966"/>
        </w:rPr>
        <w:t>Sablosky</w:t>
      </w:r>
      <w:r>
        <w:rPr>
          <w:rStyle w:val="104"/>
          <w:color w:val="339966"/>
        </w:rPr>
        <w:t>, 258 Conn. at 720</w:t>
      </w:r>
      <w:r>
        <w:t xml:space="preserve">. A party will not be able to claim that an order is unclear where there have been prior proceedings with respect to that court order and the court has explained how compliance with that order will be effectuated. </w:t>
      </w:r>
      <w:r>
        <w:rPr>
          <w:rStyle w:val="104"/>
          <w:i/>
          <w:iCs/>
          <w:color w:val="339966"/>
        </w:rPr>
        <w:t>Eldridge</w:t>
      </w:r>
      <w:r>
        <w:rPr>
          <w:rStyle w:val="104"/>
          <w:color w:val="339966"/>
        </w:rPr>
        <w:t>, 244 Conn. at 529–530</w:t>
      </w:r>
      <w:r>
        <w:t xml:space="preserve">. A party may not stand behind his reliance on a certified divorce financial planner, who calculated the child support owed pursuant to the separation agreement, which was found to be inconsistent with the plain unambiguous language of the agreement. </w:t>
      </w:r>
      <w:r>
        <w:rPr>
          <w:rStyle w:val="104"/>
          <w:i/>
          <w:iCs/>
          <w:color w:val="339966"/>
        </w:rPr>
        <w:t>Becue v. Becue</w:t>
      </w:r>
      <w:r>
        <w:rPr>
          <w:rStyle w:val="104"/>
          <w:color w:val="339966"/>
        </w:rPr>
        <w:t>, 185 Conn. App. 812 (2018)</w:t>
      </w:r>
      <w:r>
        <w:t xml:space="preserve">. Likewise, a party may not state that he consulted with “a” lawyer when he violated a court order. </w:t>
      </w:r>
      <w:r>
        <w:rPr>
          <w:rStyle w:val="104"/>
          <w:i/>
          <w:iCs/>
          <w:color w:val="339966"/>
        </w:rPr>
        <w:t>Hall v. Hall</w:t>
      </w:r>
      <w:r>
        <w:rPr>
          <w:rStyle w:val="104"/>
          <w:color w:val="339966"/>
        </w:rPr>
        <w:t>, 182 Conn. App. 736</w:t>
      </w:r>
      <w:r>
        <w:rPr>
          <w:rStyle w:val="104"/>
        </w:rPr>
        <w:t xml:space="preserve">, cert. granted </w:t>
      </w:r>
      <w:r>
        <w:rPr>
          <w:rStyle w:val="104"/>
          <w:color w:val="339966"/>
        </w:rPr>
        <w:t>330 Conn. 911 (2018)</w:t>
      </w:r>
      <w:r>
        <w:t>.</w:t>
      </w:r>
    </w:p>
    <w:p w14:paraId="214F44B6">
      <w:pPr>
        <w:spacing w:before="0" w:beforeAutospacing="0" w:after="0" w:afterAutospacing="0"/>
      </w:pPr>
      <w:r>
        <w:fldChar w:fldCharType="begin"/>
      </w:r>
      <w:r>
        <w:instrText xml:space="preserve"> XE "comment:N13260" </w:instrText>
      </w:r>
      <w:r>
        <w:fldChar w:fldCharType="end"/>
      </w:r>
      <w:r>
        <w:t>#Comment Begins</w:t>
      </w:r>
    </w:p>
    <w:p w14:paraId="60C53CF6">
      <w:pPr>
        <w:pStyle w:val="38"/>
      </w:pPr>
      <w:r>
        <w:fldChar w:fldCharType="begin"/>
      </w:r>
      <w:r>
        <w:instrText xml:space="preserve"> XE "para:N13269" </w:instrText>
      </w:r>
      <w:r>
        <w:fldChar w:fldCharType="end"/>
      </w:r>
      <w:r>
        <w:br w:type="textWrapping"/>
      </w:r>
      <w:r>
        <w:rPr>
          <w:b/>
          <w:bCs/>
        </w:rPr>
        <w:t> Strategic Point:</w:t>
      </w:r>
      <w:r>
        <w:t xml:space="preserve"> If the parties view the same provision in a court order differently, it is likely that this dispute will be first discussed between the parties. Clients should be advised in those circumstances to immediately seek a clarification from the court so that the order is clear. Failure to do so and to resort to self-help, when there is a known dispute on the issue, will be used against him or her in a contempt proceeding.</w:t>
      </w:r>
    </w:p>
    <w:p w14:paraId="2A848CC1">
      <w:pPr>
        <w:spacing w:before="0" w:beforeAutospacing="0" w:after="0" w:afterAutospacing="0"/>
      </w:pPr>
      <w:r>
        <w:br w:type="textWrapping"/>
      </w:r>
      <w:r>
        <w:t>#Comment Ends</w:t>
      </w:r>
    </w:p>
    <w:p w14:paraId="5DB51322">
      <w:pPr>
        <w:pStyle w:val="46"/>
      </w:pPr>
      <w:r>
        <w:fldChar w:fldCharType="begin"/>
      </w:r>
      <w:r>
        <w:instrText xml:space="preserve"> XE "desig:N132A2:Heading 1" </w:instrText>
      </w:r>
      <w:r>
        <w:fldChar w:fldCharType="end"/>
      </w:r>
      <w:r>
        <w:t xml:space="preserve">§ 17.07 </w:t>
      </w:r>
      <w:r>
        <w:fldChar w:fldCharType="begin"/>
      </w:r>
      <w:r>
        <w:instrText xml:space="preserve"> XE "title:N132A6:Heading 1" </w:instrText>
      </w:r>
      <w:r>
        <w:fldChar w:fldCharType="end"/>
      </w:r>
      <w:r>
        <w:t>Assessing Prior Private Modification Agreements in a Subsequent Contempt</w:t>
      </w:r>
    </w:p>
    <w:p w14:paraId="4C1FCEAF">
      <w:pPr>
        <w:pStyle w:val="38"/>
      </w:pPr>
      <w:r>
        <w:fldChar w:fldCharType="begin"/>
      </w:r>
      <w:r>
        <w:instrText xml:space="preserve"> XE "para:N132AD" </w:instrText>
      </w:r>
      <w:r>
        <w:fldChar w:fldCharType="end"/>
      </w:r>
      <w:r>
        <w:t xml:space="preserve">            There are times when the parties, after the court orders enter, privately agree to change those orders. Problems arise in enforcing such agreements, which have not been approved by the court. Until the court modifies an order, that order must be obeyed. </w:t>
      </w:r>
      <w:r>
        <w:rPr>
          <w:rStyle w:val="104"/>
          <w:i/>
          <w:iCs/>
          <w:color w:val="339966"/>
        </w:rPr>
        <w:t>Ford v. Ford</w:t>
      </w:r>
      <w:r>
        <w:rPr>
          <w:rStyle w:val="104"/>
          <w:color w:val="339966"/>
        </w:rPr>
        <w:t>, 72 Conn. App. 137 (2002)</w:t>
      </w:r>
      <w:r>
        <w:t xml:space="preserve">. If the court does not approve the modification, it will not be enforceable in a contempt action, absent an equitable remedy. </w:t>
      </w:r>
      <w:r>
        <w:rPr>
          <w:rStyle w:val="104"/>
          <w:i/>
          <w:iCs/>
          <w:color w:val="339966"/>
        </w:rPr>
        <w:t>Ginsburg v. Ginsburg</w:t>
      </w:r>
      <w:r>
        <w:rPr>
          <w:rStyle w:val="104"/>
          <w:color w:val="339966"/>
        </w:rPr>
        <w:t>, 1991 Conn. Super. LEXIS 591 (1991)</w:t>
      </w:r>
      <w:r>
        <w:t>.</w:t>
      </w:r>
    </w:p>
    <w:p w14:paraId="273309E3">
      <w:pPr>
        <w:spacing w:before="0" w:beforeAutospacing="0" w:after="0" w:afterAutospacing="0"/>
      </w:pPr>
      <w:r>
        <w:fldChar w:fldCharType="begin"/>
      </w:r>
      <w:r>
        <w:instrText xml:space="preserve"> XE "comment:N133A9" </w:instrText>
      </w:r>
      <w:r>
        <w:fldChar w:fldCharType="end"/>
      </w:r>
      <w:r>
        <w:t>#Comment Begins</w:t>
      </w:r>
    </w:p>
    <w:p w14:paraId="3884A837">
      <w:pPr>
        <w:pStyle w:val="38"/>
      </w:pPr>
      <w:r>
        <w:fldChar w:fldCharType="begin"/>
      </w:r>
      <w:r>
        <w:instrText xml:space="preserve"> XE "para:N133B2" </w:instrText>
      </w:r>
      <w:r>
        <w:fldChar w:fldCharType="end"/>
      </w:r>
      <w:r>
        <w:br w:type="textWrapping"/>
      </w:r>
      <w:r>
        <w:rPr>
          <w:b/>
          <w:bCs/>
        </w:rPr>
        <w:t> Strategic Point:</w:t>
      </w:r>
      <w:r>
        <w:t xml:space="preserve"> Most separation agreements provide that any modification of the provisions will not be valid unless approved by a court. This provision should be carefully explained to the client when reviewing the agreement, so he or she understands that all private agreements should be approved by the court.</w:t>
      </w:r>
    </w:p>
    <w:p w14:paraId="030EE4C0">
      <w:pPr>
        <w:spacing w:before="0" w:beforeAutospacing="0" w:after="0" w:afterAutospacing="0"/>
      </w:pPr>
      <w:r>
        <w:br w:type="textWrapping"/>
      </w:r>
      <w:r>
        <w:t>#Comment Ends</w:t>
      </w:r>
    </w:p>
    <w:p w14:paraId="71552728">
      <w:pPr>
        <w:pStyle w:val="46"/>
      </w:pPr>
      <w:r>
        <w:fldChar w:fldCharType="begin"/>
      </w:r>
      <w:r>
        <w:instrText xml:space="preserve"> XE "desig:N133EB:Heading 1" </w:instrText>
      </w:r>
      <w:r>
        <w:fldChar w:fldCharType="end"/>
      </w:r>
      <w:r>
        <w:t xml:space="preserve">§ 17.08 </w:t>
      </w:r>
      <w:r>
        <w:fldChar w:fldCharType="begin"/>
      </w:r>
      <w:r>
        <w:instrText xml:space="preserve"> XE "title:N133EF:Heading 1" </w:instrText>
      </w:r>
      <w:r>
        <w:fldChar w:fldCharType="end"/>
      </w:r>
      <w:r>
        <w:t>Failing to Follow an Order with Which a Party Disagrees</w:t>
      </w:r>
    </w:p>
    <w:p w14:paraId="065C2906">
      <w:pPr>
        <w:pStyle w:val="38"/>
      </w:pPr>
      <w:r>
        <w:fldChar w:fldCharType="begin"/>
      </w:r>
      <w:r>
        <w:instrText xml:space="preserve"> XE "para:N133F6" </w:instrText>
      </w:r>
      <w:r>
        <w:fldChar w:fldCharType="end"/>
      </w:r>
      <w:r>
        <w:t xml:space="preserve">            It is not unusual for a particularly difficult litigant to violate a court order with which he or she disagrees. A party’s disagreement with a court order will not justify the failure of that party to abide by the order. </w:t>
      </w:r>
      <w:r>
        <w:rPr>
          <w:rStyle w:val="104"/>
          <w:i/>
          <w:iCs/>
          <w:color w:val="339966"/>
        </w:rPr>
        <w:t>O’Connell v. O’Connell</w:t>
      </w:r>
      <w:r>
        <w:rPr>
          <w:rStyle w:val="104"/>
          <w:color w:val="339966"/>
        </w:rPr>
        <w:t>, 101 Conn. App. 516 (2007)</w:t>
      </w:r>
      <w:r>
        <w:t xml:space="preserve">. A party cannot refuse to abide by a child visitation order based upon his or her unilateral belief that the order is invalid. </w:t>
      </w:r>
      <w:r>
        <w:rPr>
          <w:rStyle w:val="104"/>
          <w:i/>
          <w:iCs/>
          <w:color w:val="339966"/>
        </w:rPr>
        <w:t>Tufano v. Tufano</w:t>
      </w:r>
      <w:r>
        <w:rPr>
          <w:rStyle w:val="104"/>
          <w:color w:val="339966"/>
        </w:rPr>
        <w:t>, 18 Conn. App. 119 (1989)</w:t>
      </w:r>
      <w:r>
        <w:t>. The sole remedy available to a litigant who disagrees with a ruling by a court is to appeal the decision.</w:t>
      </w:r>
    </w:p>
    <w:p w14:paraId="3FCF1327">
      <w:pPr>
        <w:spacing w:before="0" w:beforeAutospacing="0" w:after="0" w:afterAutospacing="0"/>
      </w:pPr>
      <w:r>
        <w:fldChar w:fldCharType="begin"/>
      </w:r>
      <w:r>
        <w:instrText xml:space="preserve"> XE "comment:N1352A" </w:instrText>
      </w:r>
      <w:r>
        <w:fldChar w:fldCharType="end"/>
      </w:r>
      <w:r>
        <w:t>#Comment Begins</w:t>
      </w:r>
    </w:p>
    <w:p w14:paraId="36CFE900">
      <w:pPr>
        <w:pStyle w:val="38"/>
      </w:pPr>
      <w:r>
        <w:fldChar w:fldCharType="begin"/>
      </w:r>
      <w:r>
        <w:instrText xml:space="preserve"> XE "para:N13533" </w:instrText>
      </w:r>
      <w:r>
        <w:fldChar w:fldCharType="end"/>
      </w:r>
      <w:r>
        <w:br w:type="textWrapping"/>
      </w:r>
      <w:r>
        <w:rPr>
          <w:b/>
          <w:bCs/>
        </w:rPr>
        <w:t> Strategic Point:</w:t>
      </w:r>
      <w:r>
        <w:t xml:space="preserve"> All clients, but most especially difficult ones, must be advised that by submitting a dispute to a judge, they will be required, absent a successful appeal, to abide by that court order. Some clients erroneously believe that the judge’s orders are a “recommendation.”</w:t>
      </w:r>
    </w:p>
    <w:p w14:paraId="674A6E76">
      <w:pPr>
        <w:spacing w:before="0" w:beforeAutospacing="0" w:after="0" w:afterAutospacing="0"/>
      </w:pPr>
      <w:r>
        <w:br w:type="textWrapping"/>
      </w:r>
      <w:r>
        <w:t>#Comment Ends</w:t>
      </w:r>
    </w:p>
    <w:p w14:paraId="5E5A4A48">
      <w:pPr>
        <w:pStyle w:val="46"/>
      </w:pPr>
      <w:r>
        <w:fldChar w:fldCharType="begin"/>
      </w:r>
      <w:r>
        <w:instrText xml:space="preserve"> XE "desig:N1356C:Heading 1" </w:instrText>
      </w:r>
      <w:r>
        <w:fldChar w:fldCharType="end"/>
      </w:r>
      <w:r>
        <w:t xml:space="preserve">§ 17.09 </w:t>
      </w:r>
      <w:r>
        <w:fldChar w:fldCharType="begin"/>
      </w:r>
      <w:r>
        <w:instrText xml:space="preserve"> XE "title:N13570:Heading 1" </w:instrText>
      </w:r>
      <w:r>
        <w:fldChar w:fldCharType="end"/>
      </w:r>
      <w:r>
        <w:t>Hearing a Motion for Contempt When There Is a Pending Motion for Modification</w:t>
      </w:r>
    </w:p>
    <w:p w14:paraId="09F206B1">
      <w:pPr>
        <w:pStyle w:val="38"/>
      </w:pPr>
      <w:r>
        <w:fldChar w:fldCharType="begin"/>
      </w:r>
      <w:r>
        <w:instrText xml:space="preserve"> XE "para:N13577" </w:instrText>
      </w:r>
      <w:r>
        <w:fldChar w:fldCharType="end"/>
      </w:r>
      <w:r>
        <w:t xml:space="preserve">            When a party against whom a motion for contempt has been </w:t>
      </w:r>
      <w:del w:id="11" w:author="Louise Truax" w:date="2024-08-31T15:51:00Z">
        <w:r>
          <w:rPr/>
          <w:delText>filed,</w:delText>
        </w:r>
      </w:del>
      <w:ins w:id="12" w:author="Louise Truax" w:date="2024-08-31T15:51:00Z">
        <w:r>
          <w:rPr/>
          <w:t>filed</w:t>
        </w:r>
      </w:ins>
      <w:r>
        <w:t xml:space="preserve"> files a motion for modification, both motions should be heard together. </w:t>
      </w:r>
      <w:r>
        <w:rPr>
          <w:rStyle w:val="104"/>
          <w:color w:val="339966"/>
        </w:rPr>
        <w:t>Conn. Gen. Stat. § 46b-8</w:t>
      </w:r>
      <w:r>
        <w:t xml:space="preserve">. Although they should be heard together, the court is not required to hear both motions together. </w:t>
      </w:r>
      <w:r>
        <w:rPr>
          <w:rStyle w:val="104"/>
          <w:i/>
          <w:iCs/>
          <w:color w:val="339966"/>
        </w:rPr>
        <w:t>Bieluch v. Bieluch</w:t>
      </w:r>
      <w:r>
        <w:rPr>
          <w:rStyle w:val="104"/>
          <w:color w:val="339966"/>
        </w:rPr>
        <w:t>, 199 Conn. 550 (1986)</w:t>
      </w:r>
      <w:r>
        <w:t xml:space="preserve">. If the party who has filed the motion for modification is in arrears, the court shall determine </w:t>
      </w:r>
      <w:del w:id="13" w:author="Louise Truax" w:date="2024-08-31T15:51:00Z">
        <w:r>
          <w:rPr/>
          <w:delText>whether or not</w:delText>
        </w:r>
      </w:del>
      <w:ins w:id="14" w:author="Louise Truax" w:date="2024-08-31T15:51:00Z">
        <w:r>
          <w:rPr/>
          <w:t>whether</w:t>
        </w:r>
      </w:ins>
      <w:r>
        <w:t xml:space="preserve"> the arrears accrued with sufficient excuse and may determine whether a modification shall be ordered prior to paying the arrearage. P.B. § 25-26(a).</w:t>
      </w:r>
    </w:p>
    <w:p w14:paraId="3E009A83">
      <w:pPr>
        <w:spacing w:before="0" w:beforeAutospacing="0" w:after="0" w:afterAutospacing="0"/>
      </w:pPr>
      <w:r>
        <w:fldChar w:fldCharType="begin"/>
      </w:r>
      <w:r>
        <w:instrText xml:space="preserve"> XE "comment:N1363E" </w:instrText>
      </w:r>
      <w:r>
        <w:fldChar w:fldCharType="end"/>
      </w:r>
      <w:r>
        <w:t>#Comment Begins</w:t>
      </w:r>
    </w:p>
    <w:p w14:paraId="477DE21D">
      <w:pPr>
        <w:pStyle w:val="38"/>
      </w:pPr>
      <w:r>
        <w:fldChar w:fldCharType="begin"/>
      </w:r>
      <w:r>
        <w:instrText xml:space="preserve"> XE "para:N13647" </w:instrText>
      </w:r>
      <w:r>
        <w:fldChar w:fldCharType="end"/>
      </w:r>
      <w:r>
        <w:br w:type="textWrapping"/>
      </w:r>
      <w:r>
        <w:rPr>
          <w:b/>
          <w:bCs/>
        </w:rPr>
        <w:t> Strategic Point:</w:t>
      </w:r>
      <w:r>
        <w:t xml:space="preserve"> If the opposing party is engaging in self-help with no real excuse and files a motion for modification, the provisions of P.B. § 25-26(a) should be proactively invoked. An order consistent with this Practice Book section may serve as a deterrent against future self-help.</w:t>
      </w:r>
    </w:p>
    <w:p w14:paraId="3F30454B">
      <w:pPr>
        <w:spacing w:before="0" w:beforeAutospacing="0" w:after="0" w:afterAutospacing="0"/>
      </w:pPr>
      <w:r>
        <w:br w:type="textWrapping"/>
      </w:r>
      <w:r>
        <w:t>#Comment Ends</w:t>
      </w:r>
    </w:p>
    <w:p w14:paraId="7B58BC3B">
      <w:pPr>
        <w:pStyle w:val="46"/>
      </w:pPr>
      <w:r>
        <w:fldChar w:fldCharType="begin"/>
      </w:r>
      <w:r>
        <w:instrText xml:space="preserve"> XE "desig:N13680:Heading 1" </w:instrText>
      </w:r>
      <w:r>
        <w:fldChar w:fldCharType="end"/>
      </w:r>
      <w:r>
        <w:t xml:space="preserve">§ 17.10 </w:t>
      </w:r>
      <w:r>
        <w:fldChar w:fldCharType="begin"/>
      </w:r>
      <w:r>
        <w:instrText xml:space="preserve"> XE "title:N13684:Heading 1" </w:instrText>
      </w:r>
      <w:r>
        <w:fldChar w:fldCharType="end"/>
      </w:r>
      <w:r>
        <w:t>Hearing a Motion for Contempt When There Is a Pending Appeal</w:t>
      </w:r>
    </w:p>
    <w:p w14:paraId="2569968A">
      <w:pPr>
        <w:pStyle w:val="38"/>
      </w:pPr>
      <w:r>
        <w:fldChar w:fldCharType="begin"/>
      </w:r>
      <w:r>
        <w:instrText xml:space="preserve"> XE "para:N1368B" </w:instrText>
      </w:r>
      <w:r>
        <w:fldChar w:fldCharType="end"/>
      </w:r>
      <w:r>
        <w:t xml:space="preserve">            Since alimony and child support orders are not stayed pending appeal, the court has the ability to enforce its orders through the pendency of the appeal. </w:t>
      </w:r>
      <w:r>
        <w:rPr>
          <w:rStyle w:val="104"/>
          <w:i/>
          <w:iCs/>
          <w:color w:val="339966"/>
        </w:rPr>
        <w:t>Mulholland v. Mulholland</w:t>
      </w:r>
      <w:r>
        <w:rPr>
          <w:rStyle w:val="104"/>
          <w:color w:val="339966"/>
        </w:rPr>
        <w:t>, 31 Conn. App. 214 (1993)</w:t>
      </w:r>
      <w:r>
        <w:t>.</w:t>
      </w:r>
    </w:p>
    <w:p w14:paraId="39A4ABD5">
      <w:pPr>
        <w:pStyle w:val="50"/>
      </w:pPr>
      <w:r>
        <w:fldChar w:fldCharType="begin"/>
      </w:r>
      <w:r>
        <w:instrText xml:space="preserve"> XE "desig:N13739" </w:instrText>
      </w:r>
      <w:r>
        <w:fldChar w:fldCharType="end"/>
      </w:r>
      <w:r>
        <w:br w:type="textWrapping"/>
      </w:r>
      <w:r>
        <w:t xml:space="preserve">PART III: </w:t>
      </w:r>
      <w:r>
        <w:fldChar w:fldCharType="begin"/>
      </w:r>
      <w:r>
        <w:instrText xml:space="preserve"> XE "title:N1373D" </w:instrText>
      </w:r>
      <w:r>
        <w:fldChar w:fldCharType="end"/>
      </w:r>
      <w:r>
        <w:t>ASSERTING DEFENSES TO A MOTION FOR CONTEMPT</w:t>
      </w:r>
    </w:p>
    <w:p w14:paraId="321143A9">
      <w:pPr>
        <w:pStyle w:val="51"/>
        <w:rPr>
          <w:vanish w:val="0"/>
        </w:rPr>
      </w:pPr>
      <w:r>
        <w:fldChar w:fldCharType="begin"/>
      </w:r>
      <w:r>
        <w:rPr>
          <w:vanish w:val="0"/>
        </w:rPr>
        <w:instrText xml:space="preserve"> XE "title-alt:N13744" </w:instrText>
      </w:r>
      <w:r>
        <w:rPr>
          <w:vanish w:val="0"/>
        </w:rPr>
        <w:fldChar w:fldCharType="end"/>
      </w:r>
      <w:r>
        <w:rPr>
          <w:rStyle w:val="92"/>
          <w:b/>
          <w:bCs/>
          <w:vanish w:val="0"/>
        </w:rPr>
        <w:t>Enforcement of Orders</w:t>
      </w:r>
      <w:r>
        <w:rPr>
          <w:vanish w:val="0"/>
        </w:rPr>
        <w:t xml:space="preserve"> </w:t>
      </w:r>
    </w:p>
    <w:p w14:paraId="6A72C8BC">
      <w:pPr>
        <w:pStyle w:val="46"/>
      </w:pPr>
      <w:r>
        <w:fldChar w:fldCharType="begin"/>
      </w:r>
      <w:r>
        <w:instrText xml:space="preserve"> XE "desig:N1377C:Heading 1" </w:instrText>
      </w:r>
      <w:r>
        <w:fldChar w:fldCharType="end"/>
      </w:r>
      <w:r>
        <w:t xml:space="preserve">§ 17.11 </w:t>
      </w:r>
      <w:r>
        <w:fldChar w:fldCharType="begin"/>
      </w:r>
      <w:r>
        <w:instrText xml:space="preserve"> XE "title:N13780:Heading 1" </w:instrText>
      </w:r>
      <w:r>
        <w:fldChar w:fldCharType="end"/>
      </w:r>
      <w:r>
        <w:t>CHECKLIST: Asserting Defenses to a Motion for Contempt</w:t>
      </w:r>
    </w:p>
    <w:p w14:paraId="00E8724C">
      <w:pPr>
        <w:pStyle w:val="50"/>
      </w:pPr>
      <w:r>
        <w:fldChar w:fldCharType="begin"/>
      </w:r>
      <w:r>
        <w:instrText xml:space="preserve"> XE "desig:N13798" </w:instrText>
      </w:r>
      <w:r>
        <w:fldChar w:fldCharType="end"/>
      </w:r>
      <w:r>
        <w:br w:type="textWrapping"/>
      </w:r>
      <w:r>
        <w:t xml:space="preserve">17.11.1 </w:t>
      </w:r>
      <w:r>
        <w:fldChar w:fldCharType="begin"/>
      </w:r>
      <w:r>
        <w:instrText xml:space="preserve"> XE "title:N1379C" </w:instrText>
      </w:r>
      <w:r>
        <w:fldChar w:fldCharType="end"/>
      </w:r>
      <w:r>
        <w:t>Asserting Defenses to a Motion for Contempt</w:t>
      </w:r>
    </w:p>
    <w:p w14:paraId="5FF91B99">
      <w:pPr>
        <w:pStyle w:val="41"/>
      </w:pPr>
      <w:r>
        <w:fldChar w:fldCharType="begin"/>
      </w:r>
      <w:r>
        <w:instrText xml:space="preserve"> XE "para:N137DF" </w:instrText>
      </w:r>
      <w:r>
        <w:fldChar w:fldCharType="end"/>
      </w:r>
      <w:r>
        <w:t>□ Asserting defenses to a motion for contempt:</w:t>
      </w:r>
    </w:p>
    <w:p w14:paraId="60B9AF1A">
      <w:pPr>
        <w:pStyle w:val="41"/>
      </w:pPr>
      <w:r>
        <w:fldChar w:fldCharType="begin"/>
      </w:r>
      <w:r>
        <w:instrText xml:space="preserve"> XE "para:N137EB" </w:instrText>
      </w:r>
      <w:r>
        <w:fldChar w:fldCharType="end"/>
      </w:r>
      <w:r>
        <w:t>    ○ When the moving party has satisfied his or her burden of proof for a contempt, the burden shifts to the responding party to show why he or she should not be held in contempt.</w:t>
      </w:r>
    </w:p>
    <w:p w14:paraId="7AACDEEA">
      <w:pPr>
        <w:pStyle w:val="41"/>
      </w:pPr>
      <w:r>
        <w:fldChar w:fldCharType="begin"/>
      </w:r>
      <w:r>
        <w:instrText xml:space="preserve"> XE "para:N137F4" </w:instrText>
      </w:r>
      <w:r>
        <w:fldChar w:fldCharType="end"/>
      </w:r>
      <w:r>
        <w:t>    ○ The responding party may defend the motion for contempt by using defenses, such as laches, estoppel and waiver.</w:t>
      </w:r>
    </w:p>
    <w:p w14:paraId="5CB94E16">
      <w:pPr>
        <w:pStyle w:val="41"/>
      </w:pPr>
      <w:r>
        <w:fldChar w:fldCharType="begin"/>
      </w:r>
      <w:r>
        <w:instrText xml:space="preserve"> XE "para:N137FD" </w:instrText>
      </w:r>
      <w:r>
        <w:fldChar w:fldCharType="end"/>
      </w:r>
      <w:r>
        <w:t xml:space="preserve">    ○ Engaging in </w:t>
      </w:r>
      <w:del w:id="15" w:author="Louise Truax" w:date="2024-08-31T15:51:00Z">
        <w:r>
          <w:rPr/>
          <w:delText>self help</w:delText>
        </w:r>
      </w:del>
      <w:ins w:id="16" w:author="Louise Truax" w:date="2024-08-31T15:51:00Z">
        <w:r>
          <w:rPr/>
          <w:t>self-help</w:t>
        </w:r>
      </w:ins>
      <w:r>
        <w:t xml:space="preserve"> may not rise to a good faith belief of not owing alimony.</w:t>
      </w:r>
    </w:p>
    <w:p w14:paraId="7E44772F">
      <w:pPr>
        <w:pStyle w:val="41"/>
      </w:pPr>
      <w:r>
        <w:fldChar w:fldCharType="begin"/>
      </w:r>
      <w:r>
        <w:instrText xml:space="preserve"> XE "para:N13806" </w:instrText>
      </w:r>
      <w:r>
        <w:fldChar w:fldCharType="end"/>
      </w:r>
      <w:r>
        <w:t xml:space="preserve">    ○ Such defenses should be raised in a pleading. </w:t>
      </w:r>
      <w:r>
        <w:fldChar w:fldCharType="begin"/>
      </w:r>
      <w:r>
        <w:instrText xml:space="preserve"> XE "title:N13813" </w:instrText>
      </w:r>
      <w:r>
        <w:fldChar w:fldCharType="end"/>
      </w:r>
      <w:r>
        <w:rPr>
          <w:b/>
        </w:rPr>
        <w:t>Authority:</w:t>
      </w:r>
      <w:r>
        <w:t xml:space="preserve">  </w:t>
      </w:r>
      <w:r>
        <w:fldChar w:fldCharType="begin"/>
      </w:r>
      <w:r>
        <w:instrText xml:space="preserve"> XE "para:N1381C" </w:instrText>
      </w:r>
      <w:r>
        <w:fldChar w:fldCharType="end"/>
      </w:r>
      <w:r>
        <w:rPr>
          <w:rStyle w:val="104"/>
          <w:rFonts w:ascii="Times New Roman" w:hAnsi="Times New Roman"/>
          <w:i/>
          <w:iCs/>
          <w:color w:val="339966"/>
        </w:rPr>
        <w:t>Birkhold v. Birhold</w:t>
      </w:r>
      <w:r>
        <w:rPr>
          <w:rStyle w:val="104"/>
          <w:rFonts w:ascii="Times New Roman" w:hAnsi="Times New Roman"/>
          <w:color w:val="339966"/>
        </w:rPr>
        <w:t>, 343 Conn. 786 (2022)</w:t>
      </w:r>
      <w:r>
        <w:t xml:space="preserve">, </w:t>
      </w:r>
      <w:r>
        <w:rPr>
          <w:rStyle w:val="104"/>
          <w:rFonts w:ascii="Times New Roman" w:hAnsi="Times New Roman"/>
          <w:i/>
          <w:iCs/>
          <w:color w:val="339966"/>
        </w:rPr>
        <w:t>Scalora v. Scalora</w:t>
      </w:r>
      <w:r>
        <w:rPr>
          <w:rStyle w:val="104"/>
          <w:rFonts w:ascii="Times New Roman" w:hAnsi="Times New Roman"/>
          <w:color w:val="339966"/>
        </w:rPr>
        <w:t>, 189 Conn. App. 703 (2019)</w:t>
      </w:r>
      <w:r>
        <w:t xml:space="preserve">, </w:t>
      </w:r>
      <w:r>
        <w:rPr>
          <w:rStyle w:val="104"/>
          <w:rFonts w:ascii="Times New Roman" w:hAnsi="Times New Roman"/>
          <w:color w:val="339966"/>
        </w:rPr>
        <w:t>Wolyniec v. Wolyniec, 188 Conn. App. 53 (2019)</w:t>
      </w:r>
      <w:r>
        <w:t xml:space="preserve">, </w:t>
      </w:r>
      <w:r>
        <w:rPr>
          <w:rStyle w:val="104"/>
          <w:rFonts w:ascii="Times New Roman" w:hAnsi="Times New Roman"/>
          <w:i/>
          <w:iCs/>
          <w:color w:val="339966"/>
        </w:rPr>
        <w:t>Fromm v. Fromm</w:t>
      </w:r>
      <w:r>
        <w:rPr>
          <w:rStyle w:val="104"/>
          <w:rFonts w:ascii="Times New Roman" w:hAnsi="Times New Roman"/>
          <w:color w:val="339966"/>
        </w:rPr>
        <w:t>, 108 Conn. App. 376 (2008)</w:t>
      </w:r>
      <w:r>
        <w:t xml:space="preserve">, </w:t>
      </w:r>
      <w:r>
        <w:rPr>
          <w:rStyle w:val="104"/>
          <w:rFonts w:ascii="Times New Roman" w:hAnsi="Times New Roman"/>
          <w:i/>
          <w:iCs/>
          <w:color w:val="339966"/>
        </w:rPr>
        <w:t>LaBow v. LaBow</w:t>
      </w:r>
      <w:r>
        <w:rPr>
          <w:rStyle w:val="104"/>
          <w:rFonts w:ascii="Times New Roman" w:hAnsi="Times New Roman"/>
          <w:color w:val="339966"/>
        </w:rPr>
        <w:t>, 85 Conn. App. 746 (2004)</w:t>
      </w:r>
      <w:r>
        <w:t xml:space="preserve">, and </w:t>
      </w:r>
      <w:r>
        <w:rPr>
          <w:rStyle w:val="104"/>
          <w:rFonts w:ascii="Times New Roman" w:hAnsi="Times New Roman"/>
          <w:i/>
          <w:iCs/>
          <w:color w:val="339966"/>
        </w:rPr>
        <w:t>Windels v. Windels</w:t>
      </w:r>
      <w:r>
        <w:rPr>
          <w:rStyle w:val="104"/>
          <w:rFonts w:ascii="Times New Roman" w:hAnsi="Times New Roman"/>
          <w:color w:val="339966"/>
        </w:rPr>
        <w:t>, 2010 Conn. Super. LEXIS 2371 (2010)</w:t>
      </w:r>
      <w:r>
        <w:t xml:space="preserve">; P.B. § 10-50. </w:t>
      </w:r>
      <w:r>
        <w:fldChar w:fldCharType="begin"/>
      </w:r>
      <w:r>
        <w:instrText xml:space="preserve"> XE "title:N13B77" </w:instrText>
      </w:r>
      <w:r>
        <w:fldChar w:fldCharType="end"/>
      </w:r>
      <w:r>
        <w:rPr>
          <w:b/>
        </w:rPr>
        <w:t>Discussion:</w:t>
      </w:r>
      <w:r>
        <w:t xml:space="preserve">  </w:t>
      </w:r>
      <w:r>
        <w:fldChar w:fldCharType="begin"/>
      </w:r>
      <w:r>
        <w:instrText xml:space="preserve"> XE "para:N13B80" </w:instrText>
      </w:r>
      <w:r>
        <w:fldChar w:fldCharType="end"/>
      </w:r>
      <w:r>
        <w:rPr>
          <w:i/>
          <w:iCs/>
        </w:rPr>
        <w:t>See</w:t>
      </w:r>
      <w:r>
        <w:t xml:space="preserve"> </w:t>
      </w:r>
      <w:r>
        <w:rPr>
          <w:rStyle w:val="104"/>
          <w:rFonts w:ascii="Times New Roman" w:hAnsi="Times New Roman"/>
          <w:color w:val="339966"/>
        </w:rPr>
        <w:t>§ 17.12</w:t>
      </w:r>
      <w:r>
        <w:t xml:space="preserve">, </w:t>
      </w:r>
      <w:r>
        <w:rPr>
          <w:i/>
          <w:iCs/>
        </w:rPr>
        <w:t>below</w:t>
      </w:r>
      <w:r>
        <w:t>.</w:t>
      </w:r>
    </w:p>
    <w:p w14:paraId="5572DD50">
      <w:pPr>
        <w:pStyle w:val="41"/>
      </w:pPr>
      <w:r>
        <w:fldChar w:fldCharType="begin"/>
      </w:r>
      <w:r>
        <w:instrText xml:space="preserve"> XE "para:N13BB8" </w:instrText>
      </w:r>
      <w:r>
        <w:fldChar w:fldCharType="end"/>
      </w:r>
      <w:r>
        <w:t>□ Defending a contempt motion based upon an inability to pay:</w:t>
      </w:r>
    </w:p>
    <w:p w14:paraId="64EBC033">
      <w:pPr>
        <w:pStyle w:val="41"/>
      </w:pPr>
      <w:r>
        <w:fldChar w:fldCharType="begin"/>
      </w:r>
      <w:r>
        <w:instrText xml:space="preserve"> XE "para:N13BC4" </w:instrText>
      </w:r>
      <w:r>
        <w:fldChar w:fldCharType="end"/>
      </w:r>
      <w:r>
        <w:t>    ○ A valid defense to a contempt motion is that the obligor did not have the ability to pay the court order.</w:t>
      </w:r>
    </w:p>
    <w:p w14:paraId="3F8DF5DE">
      <w:pPr>
        <w:pStyle w:val="41"/>
      </w:pPr>
      <w:r>
        <w:fldChar w:fldCharType="begin"/>
      </w:r>
      <w:r>
        <w:instrText xml:space="preserve"> XE "para:N13BCD" </w:instrText>
      </w:r>
      <w:r>
        <w:fldChar w:fldCharType="end"/>
      </w:r>
      <w:r>
        <w:t>    ○ A party with funds who chooses not to pay the court order will be found in willful contempt.</w:t>
      </w:r>
    </w:p>
    <w:p w14:paraId="7A49FFD0">
      <w:pPr>
        <w:pStyle w:val="41"/>
      </w:pPr>
      <w:r>
        <w:fldChar w:fldCharType="begin"/>
      </w:r>
      <w:r>
        <w:instrText xml:space="preserve"> XE "para:N13BD6" </w:instrText>
      </w:r>
      <w:r>
        <w:fldChar w:fldCharType="end"/>
      </w:r>
      <w:r>
        <w:t xml:space="preserve">    ○ A party may not create circumstances that prevent him or her from receiving funds and then base a defense of inability to pay on the failure to receive such funds. </w:t>
      </w:r>
      <w:r>
        <w:fldChar w:fldCharType="begin"/>
      </w:r>
      <w:r>
        <w:instrText xml:space="preserve"> XE "title:N13BE3" </w:instrText>
      </w:r>
      <w:r>
        <w:fldChar w:fldCharType="end"/>
      </w:r>
      <w:r>
        <w:rPr>
          <w:b/>
        </w:rPr>
        <w:t>Authority:</w:t>
      </w:r>
      <w:r>
        <w:t xml:space="preserve">  </w:t>
      </w:r>
      <w:r>
        <w:fldChar w:fldCharType="begin"/>
      </w:r>
      <w:r>
        <w:instrText xml:space="preserve"> XE "para:N13BEC" </w:instrText>
      </w:r>
      <w:r>
        <w:fldChar w:fldCharType="end"/>
      </w:r>
      <w:r>
        <w:rPr>
          <w:rStyle w:val="104"/>
          <w:rFonts w:ascii="Times New Roman" w:hAnsi="Times New Roman"/>
          <w:i/>
          <w:iCs/>
          <w:color w:val="339966"/>
        </w:rPr>
        <w:t>Casiraghi v. Casiraghi</w:t>
      </w:r>
      <w:r>
        <w:rPr>
          <w:rStyle w:val="104"/>
          <w:rFonts w:ascii="Times New Roman" w:hAnsi="Times New Roman"/>
          <w:color w:val="339966"/>
        </w:rPr>
        <w:t>, 200 Conn. App. 771 (2020)</w:t>
      </w:r>
      <w:r>
        <w:t xml:space="preserve">, </w:t>
      </w:r>
      <w:r>
        <w:rPr>
          <w:rStyle w:val="104"/>
          <w:rFonts w:ascii="Times New Roman" w:hAnsi="Times New Roman"/>
          <w:i/>
          <w:iCs/>
          <w:color w:val="339966"/>
        </w:rPr>
        <w:t>Mekrut v. Suits</w:t>
      </w:r>
      <w:r>
        <w:rPr>
          <w:rStyle w:val="104"/>
          <w:rFonts w:ascii="Times New Roman" w:hAnsi="Times New Roman"/>
          <w:color w:val="339966"/>
        </w:rPr>
        <w:t>, 147 Conn. App. 794 (2014)</w:t>
      </w:r>
      <w:r>
        <w:t xml:space="preserve">, </w:t>
      </w:r>
      <w:r>
        <w:rPr>
          <w:rStyle w:val="104"/>
          <w:rFonts w:ascii="Times New Roman" w:hAnsi="Times New Roman"/>
          <w:i/>
          <w:iCs/>
          <w:color w:val="339966"/>
        </w:rPr>
        <w:t>Mallory v. Mallory</w:t>
      </w:r>
      <w:r>
        <w:rPr>
          <w:rStyle w:val="104"/>
          <w:rFonts w:ascii="Times New Roman" w:hAnsi="Times New Roman"/>
          <w:color w:val="339966"/>
        </w:rPr>
        <w:t>, 207 Conn. 48 (1988)</w:t>
      </w:r>
      <w:r>
        <w:t xml:space="preserve">, </w:t>
      </w:r>
      <w:r>
        <w:rPr>
          <w:rStyle w:val="104"/>
          <w:rFonts w:ascii="Times New Roman" w:hAnsi="Times New Roman"/>
          <w:i/>
          <w:iCs/>
          <w:color w:val="339966"/>
        </w:rPr>
        <w:t>Turgeon v. Turgeon</w:t>
      </w:r>
      <w:r>
        <w:rPr>
          <w:rStyle w:val="104"/>
          <w:rFonts w:ascii="Times New Roman" w:hAnsi="Times New Roman"/>
          <w:color w:val="339966"/>
        </w:rPr>
        <w:t>, 190 Conn. 269 (1983)</w:t>
      </w:r>
      <w:r>
        <w:t xml:space="preserve">, </w:t>
      </w:r>
      <w:r>
        <w:rPr>
          <w:rStyle w:val="104"/>
          <w:rFonts w:ascii="Times New Roman" w:hAnsi="Times New Roman"/>
          <w:i/>
          <w:iCs/>
          <w:color w:val="339966"/>
        </w:rPr>
        <w:t>Grasso v. Grasso</w:t>
      </w:r>
      <w:r>
        <w:rPr>
          <w:rStyle w:val="104"/>
          <w:rFonts w:ascii="Times New Roman" w:hAnsi="Times New Roman"/>
          <w:color w:val="339966"/>
        </w:rPr>
        <w:t>, 153 Conn. App. 252 (2014)</w:t>
      </w:r>
      <w:r>
        <w:t xml:space="preserve">, </w:t>
      </w:r>
      <w:r>
        <w:rPr>
          <w:rStyle w:val="104"/>
          <w:rFonts w:ascii="Times New Roman" w:hAnsi="Times New Roman"/>
          <w:i/>
          <w:iCs/>
          <w:color w:val="339966"/>
        </w:rPr>
        <w:t>LaMacchia v. Chilinsky</w:t>
      </w:r>
      <w:r>
        <w:rPr>
          <w:rStyle w:val="104"/>
          <w:rFonts w:ascii="Times New Roman" w:hAnsi="Times New Roman"/>
          <w:color w:val="339966"/>
        </w:rPr>
        <w:t>, 85 Conn. App. 1 (2004)</w:t>
      </w:r>
      <w:r>
        <w:t xml:space="preserve">, </w:t>
      </w:r>
      <w:r>
        <w:rPr>
          <w:rStyle w:val="104"/>
          <w:rFonts w:ascii="Times New Roman" w:hAnsi="Times New Roman"/>
          <w:i/>
          <w:iCs/>
          <w:color w:val="339966"/>
        </w:rPr>
        <w:t>Bunche v. Bunche</w:t>
      </w:r>
      <w:r>
        <w:rPr>
          <w:rStyle w:val="104"/>
          <w:rFonts w:ascii="Times New Roman" w:hAnsi="Times New Roman"/>
          <w:color w:val="339966"/>
        </w:rPr>
        <w:t>, 36 Conn. App. 322 (1994)</w:t>
      </w:r>
      <w:r>
        <w:t xml:space="preserve">, </w:t>
      </w:r>
      <w:r>
        <w:rPr>
          <w:rStyle w:val="104"/>
          <w:rFonts w:ascii="Times New Roman" w:hAnsi="Times New Roman"/>
          <w:i/>
          <w:iCs/>
          <w:color w:val="339966"/>
        </w:rPr>
        <w:t>Zivic v. Zivic</w:t>
      </w:r>
      <w:r>
        <w:rPr>
          <w:rStyle w:val="104"/>
          <w:rFonts w:ascii="Times New Roman" w:hAnsi="Times New Roman"/>
          <w:color w:val="339966"/>
        </w:rPr>
        <w:t>, 26 Conn. App. 5 (1991)</w:t>
      </w:r>
      <w:r>
        <w:t xml:space="preserve">, and </w:t>
      </w:r>
      <w:r>
        <w:rPr>
          <w:rStyle w:val="104"/>
          <w:rFonts w:ascii="Times New Roman" w:hAnsi="Times New Roman"/>
          <w:i/>
          <w:iCs/>
          <w:color w:val="339966"/>
        </w:rPr>
        <w:t>Pascal v. Pascal</w:t>
      </w:r>
      <w:r>
        <w:rPr>
          <w:rStyle w:val="104"/>
          <w:rFonts w:ascii="Times New Roman" w:hAnsi="Times New Roman"/>
          <w:color w:val="339966"/>
        </w:rPr>
        <w:t>, 2 Conn. App. 472 (1984)</w:t>
      </w:r>
      <w:r>
        <w:t xml:space="preserve">. </w:t>
      </w:r>
      <w:r>
        <w:fldChar w:fldCharType="begin"/>
      </w:r>
      <w:r>
        <w:instrText xml:space="preserve"> XE "title:N14147" </w:instrText>
      </w:r>
      <w:r>
        <w:fldChar w:fldCharType="end"/>
      </w:r>
      <w:r>
        <w:rPr>
          <w:b/>
        </w:rPr>
        <w:t>Discussion:</w:t>
      </w:r>
      <w:r>
        <w:t xml:space="preserve">  </w:t>
      </w:r>
      <w:r>
        <w:fldChar w:fldCharType="begin"/>
      </w:r>
      <w:r>
        <w:instrText xml:space="preserve"> XE "para:N14150" </w:instrText>
      </w:r>
      <w:r>
        <w:fldChar w:fldCharType="end"/>
      </w:r>
      <w:r>
        <w:rPr>
          <w:i/>
          <w:iCs/>
        </w:rPr>
        <w:t>See</w:t>
      </w:r>
      <w:r>
        <w:t xml:space="preserve"> </w:t>
      </w:r>
      <w:r>
        <w:rPr>
          <w:rStyle w:val="104"/>
          <w:rFonts w:ascii="Times New Roman" w:hAnsi="Times New Roman"/>
          <w:color w:val="339966"/>
        </w:rPr>
        <w:t>§ 17.13</w:t>
      </w:r>
      <w:r>
        <w:t xml:space="preserve">, </w:t>
      </w:r>
      <w:r>
        <w:rPr>
          <w:i/>
          <w:iCs/>
        </w:rPr>
        <w:t>below</w:t>
      </w:r>
      <w:r>
        <w:t>.</w:t>
      </w:r>
    </w:p>
    <w:p w14:paraId="27709543">
      <w:pPr>
        <w:pStyle w:val="41"/>
      </w:pPr>
      <w:r>
        <w:fldChar w:fldCharType="begin"/>
      </w:r>
      <w:r>
        <w:instrText xml:space="preserve"> XE "para:N14188" </w:instrText>
      </w:r>
      <w:r>
        <w:fldChar w:fldCharType="end"/>
      </w:r>
      <w:r>
        <w:t>□ Defending a motion for contempt based upon laches and equitable estoppel:</w:t>
      </w:r>
    </w:p>
    <w:p w14:paraId="4DB177A2">
      <w:pPr>
        <w:pStyle w:val="41"/>
      </w:pPr>
      <w:r>
        <w:fldChar w:fldCharType="begin"/>
      </w:r>
      <w:r>
        <w:instrText xml:space="preserve"> XE "para:N14194" </w:instrText>
      </w:r>
      <w:r>
        <w:fldChar w:fldCharType="end"/>
      </w:r>
      <w:r>
        <w:t>    ○ Laches requires an inexcusable delay in seeking enforcement of the order, which delay had a prejudicial effect on the obligor.</w:t>
      </w:r>
    </w:p>
    <w:p w14:paraId="78DDBB8D">
      <w:pPr>
        <w:pStyle w:val="41"/>
      </w:pPr>
      <w:r>
        <w:fldChar w:fldCharType="begin"/>
      </w:r>
      <w:r>
        <w:instrText xml:space="preserve"> XE "para:N141A0" </w:instrText>
      </w:r>
      <w:r>
        <w:fldChar w:fldCharType="end"/>
      </w:r>
      <w:r>
        <w:t>        • The obligor must change his or her position based on the delay in seeking enforcement of the court order.</w:t>
      </w:r>
    </w:p>
    <w:p w14:paraId="379A653D">
      <w:pPr>
        <w:pStyle w:val="41"/>
      </w:pPr>
      <w:r>
        <w:fldChar w:fldCharType="begin"/>
      </w:r>
      <w:r>
        <w:instrText xml:space="preserve"> XE "para:N141A9" </w:instrText>
      </w:r>
      <w:r>
        <w:fldChar w:fldCharType="end"/>
      </w:r>
      <w:r>
        <w:t>        • Prejudice may be demonstrated by showing that due to the time elapsed, evidence is no longer available to show compliance with the order or an inability to pay.</w:t>
      </w:r>
    </w:p>
    <w:p w14:paraId="0551C179">
      <w:pPr>
        <w:pStyle w:val="41"/>
      </w:pPr>
      <w:r>
        <w:fldChar w:fldCharType="begin"/>
      </w:r>
      <w:r>
        <w:instrText xml:space="preserve"> XE "para:N141B2" </w:instrText>
      </w:r>
      <w:r>
        <w:fldChar w:fldCharType="end"/>
      </w:r>
      <w:r>
        <w:t>    ○ Equitable estoppel requires a party to induce the other, through words or actions, to believe in the existence of certain facts that lead the other party to detrimentally change his or her position.</w:t>
      </w:r>
    </w:p>
    <w:p w14:paraId="69C766BD">
      <w:pPr>
        <w:pStyle w:val="41"/>
      </w:pPr>
      <w:r>
        <w:fldChar w:fldCharType="begin"/>
      </w:r>
      <w:r>
        <w:instrText xml:space="preserve"> XE "para:N141BB" </w:instrText>
      </w:r>
      <w:r>
        <w:fldChar w:fldCharType="end"/>
      </w:r>
      <w:r>
        <w:t xml:space="preserve">    ○ The burden of proof is on the party alleging the defense. </w:t>
      </w:r>
      <w:r>
        <w:fldChar w:fldCharType="begin"/>
      </w:r>
      <w:r>
        <w:instrText xml:space="preserve"> XE "title:N141C8" </w:instrText>
      </w:r>
      <w:r>
        <w:fldChar w:fldCharType="end"/>
      </w:r>
      <w:r>
        <w:rPr>
          <w:b/>
        </w:rPr>
        <w:t>Authority:</w:t>
      </w:r>
      <w:r>
        <w:t xml:space="preserve">  </w:t>
      </w:r>
      <w:r>
        <w:fldChar w:fldCharType="begin"/>
      </w:r>
      <w:r>
        <w:instrText xml:space="preserve"> XE "para:N141D1" </w:instrText>
      </w:r>
      <w:r>
        <w:fldChar w:fldCharType="end"/>
      </w:r>
      <w:r>
        <w:rPr>
          <w:rStyle w:val="104"/>
          <w:rFonts w:ascii="Times New Roman" w:hAnsi="Times New Roman"/>
          <w:i/>
          <w:iCs/>
          <w:color w:val="339966"/>
        </w:rPr>
        <w:t>W. v. W.</w:t>
      </w:r>
      <w:r>
        <w:rPr>
          <w:rStyle w:val="104"/>
          <w:rFonts w:ascii="Times New Roman" w:hAnsi="Times New Roman"/>
          <w:color w:val="339966"/>
        </w:rPr>
        <w:t>, 256 Conn. 657 (2001)</w:t>
      </w:r>
      <w:r>
        <w:t xml:space="preserve">, </w:t>
      </w:r>
      <w:r>
        <w:rPr>
          <w:rStyle w:val="104"/>
          <w:rFonts w:ascii="Times New Roman" w:hAnsi="Times New Roman"/>
          <w:i/>
          <w:iCs/>
          <w:color w:val="339966"/>
        </w:rPr>
        <w:t>Papcun v. Papcun</w:t>
      </w:r>
      <w:r>
        <w:rPr>
          <w:rStyle w:val="104"/>
          <w:rFonts w:ascii="Times New Roman" w:hAnsi="Times New Roman"/>
          <w:color w:val="339966"/>
        </w:rPr>
        <w:t>, 181 Conn. 618 (1980)</w:t>
      </w:r>
      <w:r>
        <w:t xml:space="preserve">, </w:t>
      </w:r>
      <w:r>
        <w:rPr>
          <w:rStyle w:val="104"/>
          <w:rFonts w:ascii="Times New Roman" w:hAnsi="Times New Roman"/>
          <w:i/>
          <w:iCs/>
          <w:color w:val="339966"/>
        </w:rPr>
        <w:t>Carpender v. Sigel</w:t>
      </w:r>
      <w:r>
        <w:rPr>
          <w:rStyle w:val="104"/>
          <w:rFonts w:ascii="Times New Roman" w:hAnsi="Times New Roman"/>
          <w:color w:val="339966"/>
        </w:rPr>
        <w:t>, 142 Conn. App. 379 (2013)</w:t>
      </w:r>
      <w:r>
        <w:t xml:space="preserve">, </w:t>
      </w:r>
      <w:r>
        <w:rPr>
          <w:rStyle w:val="104"/>
          <w:rFonts w:ascii="Times New Roman" w:hAnsi="Times New Roman"/>
          <w:i/>
          <w:iCs/>
          <w:color w:val="339966"/>
        </w:rPr>
        <w:t>Kasowitz v. Kasowitz</w:t>
      </w:r>
      <w:r>
        <w:rPr>
          <w:rStyle w:val="104"/>
          <w:rFonts w:ascii="Times New Roman" w:hAnsi="Times New Roman"/>
          <w:color w:val="339966"/>
        </w:rPr>
        <w:t>, 140 Conn. App. 507 (2013)</w:t>
      </w:r>
      <w:r>
        <w:t xml:space="preserve">, </w:t>
      </w:r>
      <w:r>
        <w:rPr>
          <w:rStyle w:val="104"/>
          <w:rFonts w:ascii="Times New Roman" w:hAnsi="Times New Roman"/>
          <w:i/>
          <w:iCs/>
          <w:color w:val="339966"/>
        </w:rPr>
        <w:t>Fromm v. Fromm</w:t>
      </w:r>
      <w:r>
        <w:rPr>
          <w:rStyle w:val="104"/>
          <w:rFonts w:ascii="Times New Roman" w:hAnsi="Times New Roman"/>
          <w:color w:val="339966"/>
        </w:rPr>
        <w:t>, 108 Conn. App. 376 (2008)</w:t>
      </w:r>
      <w:r>
        <w:t xml:space="preserve">, </w:t>
      </w:r>
      <w:r>
        <w:rPr>
          <w:rStyle w:val="104"/>
          <w:rFonts w:ascii="Times New Roman" w:hAnsi="Times New Roman"/>
          <w:i/>
          <w:iCs/>
          <w:color w:val="339966"/>
        </w:rPr>
        <w:t>Burrier v. Burrier</w:t>
      </w:r>
      <w:r>
        <w:rPr>
          <w:rStyle w:val="104"/>
          <w:rFonts w:ascii="Times New Roman" w:hAnsi="Times New Roman"/>
          <w:color w:val="339966"/>
        </w:rPr>
        <w:t>, 59 Conn. App. 593 (2000)</w:t>
      </w:r>
      <w:r>
        <w:t xml:space="preserve">, </w:t>
      </w:r>
      <w:r>
        <w:rPr>
          <w:rStyle w:val="104"/>
          <w:rFonts w:ascii="Times New Roman" w:hAnsi="Times New Roman"/>
          <w:i/>
          <w:iCs/>
          <w:color w:val="339966"/>
        </w:rPr>
        <w:t>Brock v. Cavanaugh</w:t>
      </w:r>
      <w:r>
        <w:rPr>
          <w:rStyle w:val="104"/>
          <w:rFonts w:ascii="Times New Roman" w:hAnsi="Times New Roman"/>
          <w:color w:val="339966"/>
        </w:rPr>
        <w:t>, 1 Conn. App. 138 (1984)</w:t>
      </w:r>
      <w:r>
        <w:t xml:space="preserve">, and </w:t>
      </w:r>
      <w:r>
        <w:rPr>
          <w:rStyle w:val="104"/>
          <w:rFonts w:ascii="Times New Roman" w:hAnsi="Times New Roman"/>
          <w:i/>
          <w:iCs/>
          <w:color w:val="339966"/>
        </w:rPr>
        <w:t>Kellogg v. Kellogg</w:t>
      </w:r>
      <w:r>
        <w:rPr>
          <w:rStyle w:val="104"/>
          <w:rFonts w:ascii="Times New Roman" w:hAnsi="Times New Roman"/>
          <w:color w:val="339966"/>
        </w:rPr>
        <w:t>, 1991 Conn. Super. LEXIS 2823 (1991)</w:t>
      </w:r>
      <w:r>
        <w:t xml:space="preserve">. </w:t>
      </w:r>
      <w:r>
        <w:fldChar w:fldCharType="begin"/>
      </w:r>
      <w:r>
        <w:instrText xml:space="preserve"> XE "title:N1465D" </w:instrText>
      </w:r>
      <w:r>
        <w:fldChar w:fldCharType="end"/>
      </w:r>
      <w:r>
        <w:rPr>
          <w:b/>
        </w:rPr>
        <w:t>Discussion:</w:t>
      </w:r>
      <w:r>
        <w:t xml:space="preserve">  </w:t>
      </w:r>
      <w:r>
        <w:fldChar w:fldCharType="begin"/>
      </w:r>
      <w:r>
        <w:instrText xml:space="preserve"> XE "para:N14666" </w:instrText>
      </w:r>
      <w:r>
        <w:fldChar w:fldCharType="end"/>
      </w:r>
      <w:r>
        <w:rPr>
          <w:i/>
          <w:iCs/>
        </w:rPr>
        <w:t>See</w:t>
      </w:r>
      <w:r>
        <w:t xml:space="preserve"> </w:t>
      </w:r>
      <w:r>
        <w:rPr>
          <w:rStyle w:val="104"/>
          <w:rFonts w:ascii="Times New Roman" w:hAnsi="Times New Roman"/>
          <w:color w:val="339966"/>
        </w:rPr>
        <w:t>§ 17.14</w:t>
      </w:r>
      <w:r>
        <w:t xml:space="preserve">, </w:t>
      </w:r>
      <w:r>
        <w:rPr>
          <w:i/>
          <w:iCs/>
        </w:rPr>
        <w:t>below</w:t>
      </w:r>
      <w:r>
        <w:t>.</w:t>
      </w:r>
    </w:p>
    <w:p w14:paraId="628F5789">
      <w:pPr>
        <w:pStyle w:val="41"/>
      </w:pPr>
      <w:r>
        <w:fldChar w:fldCharType="begin"/>
      </w:r>
      <w:r>
        <w:instrText xml:space="preserve"> XE "para:N1469E" </w:instrText>
      </w:r>
      <w:r>
        <w:fldChar w:fldCharType="end"/>
      </w:r>
      <w:r>
        <w:t>□ Asserting waiver as a defense:</w:t>
      </w:r>
    </w:p>
    <w:p w14:paraId="0DC8F1E7">
      <w:pPr>
        <w:pStyle w:val="41"/>
      </w:pPr>
      <w:r>
        <w:fldChar w:fldCharType="begin"/>
      </w:r>
      <w:r>
        <w:instrText xml:space="preserve"> XE "para:N146AA" </w:instrText>
      </w:r>
      <w:r>
        <w:fldChar w:fldCharType="end"/>
      </w:r>
      <w:r>
        <w:t>    ○ Waiver is the voluntary abandonment of a known right.</w:t>
      </w:r>
    </w:p>
    <w:p w14:paraId="2286A134">
      <w:pPr>
        <w:pStyle w:val="41"/>
      </w:pPr>
      <w:r>
        <w:fldChar w:fldCharType="begin"/>
      </w:r>
      <w:r>
        <w:instrText xml:space="preserve"> XE "para:N146B3" </w:instrText>
      </w:r>
      <w:r>
        <w:fldChar w:fldCharType="end"/>
      </w:r>
      <w:r>
        <w:t xml:space="preserve">    ○ Waiver does not require a showing of prejudice or detriment. </w:t>
      </w:r>
      <w:r>
        <w:fldChar w:fldCharType="begin"/>
      </w:r>
      <w:r>
        <w:instrText xml:space="preserve"> XE "title:N146C0" </w:instrText>
      </w:r>
      <w:r>
        <w:fldChar w:fldCharType="end"/>
      </w:r>
      <w:r>
        <w:rPr>
          <w:b/>
        </w:rPr>
        <w:t>Authority:</w:t>
      </w:r>
      <w:r>
        <w:t xml:space="preserve">  </w:t>
      </w:r>
      <w:r>
        <w:fldChar w:fldCharType="begin"/>
      </w:r>
      <w:r>
        <w:instrText xml:space="preserve"> XE "para:N146C9" </w:instrText>
      </w:r>
      <w:r>
        <w:fldChar w:fldCharType="end"/>
      </w:r>
      <w:r>
        <w:rPr>
          <w:rStyle w:val="104"/>
          <w:rFonts w:ascii="Times New Roman" w:hAnsi="Times New Roman"/>
          <w:i/>
          <w:iCs/>
          <w:color w:val="339966"/>
        </w:rPr>
        <w:t>Sablosky v. Sablosky</w:t>
      </w:r>
      <w:r>
        <w:rPr>
          <w:rStyle w:val="104"/>
          <w:rFonts w:ascii="Times New Roman" w:hAnsi="Times New Roman"/>
          <w:color w:val="339966"/>
        </w:rPr>
        <w:t>, 72 Conn. App. 408 (2002)</w:t>
      </w:r>
      <w:r>
        <w:t xml:space="preserve">, </w:t>
      </w:r>
      <w:r>
        <w:rPr>
          <w:rStyle w:val="104"/>
          <w:rFonts w:ascii="Times New Roman" w:hAnsi="Times New Roman"/>
          <w:i/>
          <w:iCs/>
          <w:color w:val="339966"/>
        </w:rPr>
        <w:t>Ford v. Ford</w:t>
      </w:r>
      <w:r>
        <w:rPr>
          <w:rStyle w:val="104"/>
          <w:rFonts w:ascii="Times New Roman" w:hAnsi="Times New Roman"/>
          <w:color w:val="339966"/>
        </w:rPr>
        <w:t>, 72 Conn. App. 137 (2002)</w:t>
      </w:r>
      <w:r>
        <w:t xml:space="preserve">, </w:t>
      </w:r>
      <w:r>
        <w:rPr>
          <w:rStyle w:val="104"/>
          <w:rFonts w:ascii="Times New Roman" w:hAnsi="Times New Roman"/>
          <w:i/>
          <w:iCs/>
          <w:color w:val="339966"/>
        </w:rPr>
        <w:t>Rostad v. Hirsch</w:t>
      </w:r>
      <w:r>
        <w:rPr>
          <w:rStyle w:val="104"/>
          <w:rFonts w:ascii="Times New Roman" w:hAnsi="Times New Roman"/>
          <w:color w:val="339966"/>
        </w:rPr>
        <w:t>, 2009 Conn. Super. LEXIS 219 (2009)</w:t>
      </w:r>
      <w:r>
        <w:t xml:space="preserve">, and </w:t>
      </w:r>
      <w:r>
        <w:rPr>
          <w:rStyle w:val="104"/>
          <w:rFonts w:ascii="Times New Roman" w:hAnsi="Times New Roman"/>
          <w:i/>
          <w:iCs/>
          <w:color w:val="339966"/>
        </w:rPr>
        <w:t>LaPorte v. LaPorte</w:t>
      </w:r>
      <w:r>
        <w:rPr>
          <w:rStyle w:val="104"/>
          <w:rFonts w:ascii="Times New Roman" w:hAnsi="Times New Roman"/>
          <w:color w:val="339966"/>
        </w:rPr>
        <w:t>, 2003 Conn. Super. LEXIS 3423 (2003)</w:t>
      </w:r>
      <w:r>
        <w:t xml:space="preserve">. </w:t>
      </w:r>
      <w:r>
        <w:fldChar w:fldCharType="begin"/>
      </w:r>
      <w:r>
        <w:instrText xml:space="preserve"> XE "title:N148C1" </w:instrText>
      </w:r>
      <w:r>
        <w:fldChar w:fldCharType="end"/>
      </w:r>
      <w:r>
        <w:rPr>
          <w:b/>
        </w:rPr>
        <w:t>Discussion:</w:t>
      </w:r>
      <w:r>
        <w:t xml:space="preserve">  </w:t>
      </w:r>
      <w:r>
        <w:fldChar w:fldCharType="begin"/>
      </w:r>
      <w:r>
        <w:instrText xml:space="preserve"> XE "para:N148CA" </w:instrText>
      </w:r>
      <w:r>
        <w:fldChar w:fldCharType="end"/>
      </w:r>
      <w:r>
        <w:rPr>
          <w:i/>
          <w:iCs/>
        </w:rPr>
        <w:t>See</w:t>
      </w:r>
      <w:r>
        <w:t xml:space="preserve"> </w:t>
      </w:r>
      <w:r>
        <w:rPr>
          <w:rStyle w:val="104"/>
          <w:rFonts w:ascii="Times New Roman" w:hAnsi="Times New Roman"/>
          <w:color w:val="339966"/>
        </w:rPr>
        <w:t>§ 17.15</w:t>
      </w:r>
      <w:r>
        <w:t xml:space="preserve">, </w:t>
      </w:r>
      <w:r>
        <w:rPr>
          <w:i/>
          <w:iCs/>
        </w:rPr>
        <w:t>below</w:t>
      </w:r>
      <w:r>
        <w:t>.</w:t>
      </w:r>
    </w:p>
    <w:p w14:paraId="5B1DBD60">
      <w:pPr>
        <w:pStyle w:val="41"/>
      </w:pPr>
      <w:r>
        <w:fldChar w:fldCharType="begin"/>
      </w:r>
      <w:r>
        <w:instrText xml:space="preserve"> XE "para:N14902" </w:instrText>
      </w:r>
      <w:r>
        <w:fldChar w:fldCharType="end"/>
      </w:r>
      <w:r>
        <w:t>□ Seeking a discharge of obligations through bankruptcy:</w:t>
      </w:r>
    </w:p>
    <w:p w14:paraId="2D005E10">
      <w:pPr>
        <w:pStyle w:val="41"/>
      </w:pPr>
      <w:r>
        <w:fldChar w:fldCharType="begin"/>
      </w:r>
      <w:r>
        <w:instrText xml:space="preserve"> XE "para:N1490E" </w:instrText>
      </w:r>
      <w:r>
        <w:fldChar w:fldCharType="end"/>
      </w:r>
      <w:r>
        <w:t>    ○ A bankruptcy debtor may not discharge obligations that are in the nature of alimony and child support.</w:t>
      </w:r>
    </w:p>
    <w:p w14:paraId="785741A2">
      <w:pPr>
        <w:pStyle w:val="41"/>
      </w:pPr>
      <w:r>
        <w:fldChar w:fldCharType="begin"/>
      </w:r>
      <w:r>
        <w:instrText xml:space="preserve"> XE "para:N14917" </w:instrText>
      </w:r>
      <w:r>
        <w:fldChar w:fldCharType="end"/>
      </w:r>
      <w:r>
        <w:t>    ○ The purpose and not the label on the order controls whether it is support or property division.</w:t>
      </w:r>
    </w:p>
    <w:p w14:paraId="36BAECC0">
      <w:pPr>
        <w:pStyle w:val="41"/>
      </w:pPr>
      <w:r>
        <w:fldChar w:fldCharType="begin"/>
      </w:r>
      <w:r>
        <w:instrText xml:space="preserve"> XE "para:N14920" </w:instrText>
      </w:r>
      <w:r>
        <w:fldChar w:fldCharType="end"/>
      </w:r>
      <w:r>
        <w:t>    ○ Debts incurred for the support of children may be in the nature of support and not dischargeable in bankruptcy.</w:t>
      </w:r>
    </w:p>
    <w:p w14:paraId="22ECF80B">
      <w:pPr>
        <w:pStyle w:val="41"/>
      </w:pPr>
      <w:r>
        <w:fldChar w:fldCharType="begin"/>
      </w:r>
      <w:r>
        <w:instrText xml:space="preserve"> XE "para:N14929" </w:instrText>
      </w:r>
      <w:r>
        <w:fldChar w:fldCharType="end"/>
      </w:r>
      <w:r>
        <w:t xml:space="preserve">    ○ An indemnification on a debt may be dischargeable as being a property division. </w:t>
      </w:r>
      <w:r>
        <w:fldChar w:fldCharType="begin"/>
      </w:r>
      <w:r>
        <w:instrText xml:space="preserve"> XE "title:N14936" </w:instrText>
      </w:r>
      <w:r>
        <w:fldChar w:fldCharType="end"/>
      </w:r>
      <w:r>
        <w:rPr>
          <w:b/>
        </w:rPr>
        <w:t>Authority:</w:t>
      </w:r>
      <w:r>
        <w:t xml:space="preserve">  </w:t>
      </w:r>
      <w:r>
        <w:fldChar w:fldCharType="begin"/>
      </w:r>
      <w:r>
        <w:instrText xml:space="preserve"> XE "para:N1493F" </w:instrText>
      </w:r>
      <w:r>
        <w:fldChar w:fldCharType="end"/>
      </w:r>
      <w:r>
        <w:rPr>
          <w:rStyle w:val="104"/>
          <w:rFonts w:ascii="Times New Roman" w:hAnsi="Times New Roman"/>
          <w:color w:val="339966"/>
        </w:rPr>
        <w:t>11 U.S.C. § 523(a)(5)</w:t>
      </w:r>
      <w:r>
        <w:t xml:space="preserve">; </w:t>
      </w:r>
      <w:r>
        <w:rPr>
          <w:rStyle w:val="104"/>
          <w:rFonts w:ascii="Times New Roman" w:hAnsi="Times New Roman"/>
          <w:color w:val="339966"/>
        </w:rPr>
        <w:t>Conn. Gen. Stat. § 46b-62</w:t>
      </w:r>
      <w:r>
        <w:t xml:space="preserve">; </w:t>
      </w:r>
      <w:r>
        <w:rPr>
          <w:rStyle w:val="104"/>
          <w:rFonts w:ascii="Times New Roman" w:hAnsi="Times New Roman"/>
          <w:i/>
          <w:iCs/>
          <w:color w:val="339966"/>
        </w:rPr>
        <w:t>Lewis v. Lewis</w:t>
      </w:r>
      <w:r>
        <w:rPr>
          <w:rStyle w:val="104"/>
          <w:rFonts w:ascii="Times New Roman" w:hAnsi="Times New Roman"/>
          <w:color w:val="339966"/>
        </w:rPr>
        <w:t>, 35 Conn. App. 622 (1994)</w:t>
      </w:r>
      <w:r>
        <w:t xml:space="preserve">, </w:t>
      </w:r>
      <w:r>
        <w:rPr>
          <w:rStyle w:val="104"/>
          <w:rFonts w:ascii="Times New Roman" w:hAnsi="Times New Roman"/>
          <w:i/>
          <w:iCs/>
          <w:color w:val="339966"/>
        </w:rPr>
        <w:t>Andreucci v. Andreucci</w:t>
      </w:r>
      <w:r>
        <w:rPr>
          <w:rStyle w:val="104"/>
          <w:rFonts w:ascii="Times New Roman" w:hAnsi="Times New Roman"/>
          <w:color w:val="339966"/>
        </w:rPr>
        <w:t>, 2000 Conn. Super. LEXIS 2228 (2000)</w:t>
      </w:r>
      <w:r>
        <w:t xml:space="preserve">, </w:t>
      </w:r>
      <w:r>
        <w:rPr>
          <w:rStyle w:val="104"/>
          <w:rFonts w:ascii="Times New Roman" w:hAnsi="Times New Roman"/>
          <w:i/>
          <w:iCs/>
          <w:color w:val="339966"/>
        </w:rPr>
        <w:t>Donovan v. Donovan</w:t>
      </w:r>
      <w:r>
        <w:rPr>
          <w:rStyle w:val="104"/>
          <w:rFonts w:ascii="Times New Roman" w:hAnsi="Times New Roman"/>
          <w:color w:val="339966"/>
        </w:rPr>
        <w:t>, 1996 Conn. Super. LEXIS 1365 (1996)</w:t>
      </w:r>
      <w:r>
        <w:t xml:space="preserve">, </w:t>
      </w:r>
      <w:r>
        <w:rPr>
          <w:rStyle w:val="104"/>
          <w:rFonts w:ascii="Times New Roman" w:hAnsi="Times New Roman"/>
          <w:i/>
          <w:iCs/>
          <w:color w:val="339966"/>
        </w:rPr>
        <w:t>Solustri v. Solustri</w:t>
      </w:r>
      <w:r>
        <w:rPr>
          <w:rStyle w:val="104"/>
          <w:rFonts w:ascii="Times New Roman" w:hAnsi="Times New Roman"/>
          <w:color w:val="339966"/>
        </w:rPr>
        <w:t>, 1991 Conn. Super. LEXIS 3151 (1991)</w:t>
      </w:r>
      <w:r>
        <w:t xml:space="preserve">, and </w:t>
      </w:r>
      <w:r>
        <w:rPr>
          <w:rStyle w:val="104"/>
          <w:rFonts w:ascii="Times New Roman" w:hAnsi="Times New Roman"/>
          <w:i/>
          <w:iCs/>
          <w:color w:val="339966"/>
        </w:rPr>
        <w:t>Taylor v. Flocke</w:t>
      </w:r>
      <w:r>
        <w:rPr>
          <w:rStyle w:val="104"/>
          <w:rFonts w:ascii="Times New Roman" w:hAnsi="Times New Roman"/>
          <w:color w:val="339966"/>
        </w:rPr>
        <w:t>, 1991 Conn. Super. LEXIS 1240 (1991)</w:t>
      </w:r>
      <w:r>
        <w:t xml:space="preserve">. </w:t>
      </w:r>
      <w:r>
        <w:fldChar w:fldCharType="begin"/>
      </w:r>
      <w:r>
        <w:instrText xml:space="preserve"> XE "title:N14BB2" </w:instrText>
      </w:r>
      <w:r>
        <w:fldChar w:fldCharType="end"/>
      </w:r>
      <w:r>
        <w:rPr>
          <w:b/>
        </w:rPr>
        <w:t>Discussion:</w:t>
      </w:r>
      <w:r>
        <w:t xml:space="preserve">  </w:t>
      </w:r>
      <w:r>
        <w:fldChar w:fldCharType="begin"/>
      </w:r>
      <w:r>
        <w:instrText xml:space="preserve"> XE "para:N14BBB" </w:instrText>
      </w:r>
      <w:r>
        <w:fldChar w:fldCharType="end"/>
      </w:r>
      <w:r>
        <w:rPr>
          <w:i/>
          <w:iCs/>
        </w:rPr>
        <w:t>See</w:t>
      </w:r>
      <w:r>
        <w:t xml:space="preserve"> </w:t>
      </w:r>
      <w:r>
        <w:rPr>
          <w:rStyle w:val="104"/>
          <w:rFonts w:ascii="Times New Roman" w:hAnsi="Times New Roman"/>
          <w:color w:val="339966"/>
        </w:rPr>
        <w:t>§ 17.16</w:t>
      </w:r>
      <w:r>
        <w:t xml:space="preserve">, </w:t>
      </w:r>
      <w:r>
        <w:rPr>
          <w:i/>
          <w:iCs/>
        </w:rPr>
        <w:t>below</w:t>
      </w:r>
      <w:r>
        <w:t>.</w:t>
      </w:r>
    </w:p>
    <w:p w14:paraId="432E2077">
      <w:pPr>
        <w:pStyle w:val="41"/>
      </w:pPr>
      <w:r>
        <w:fldChar w:fldCharType="begin"/>
      </w:r>
      <w:r>
        <w:instrText xml:space="preserve"> XE "para:N14BF3" </w:instrText>
      </w:r>
      <w:r>
        <w:fldChar w:fldCharType="end"/>
      </w:r>
      <w:r>
        <w:t>□ Claiming entitlement to a credit for overpayment:</w:t>
      </w:r>
    </w:p>
    <w:p w14:paraId="1E8E9C9F">
      <w:pPr>
        <w:pStyle w:val="41"/>
      </w:pPr>
      <w:r>
        <w:fldChar w:fldCharType="begin"/>
      </w:r>
      <w:r>
        <w:instrText xml:space="preserve"> XE "para:N14BFF" </w:instrText>
      </w:r>
      <w:r>
        <w:fldChar w:fldCharType="end"/>
      </w:r>
      <w:r>
        <w:t>    ○ Typically</w:t>
      </w:r>
      <w:ins w:id="17" w:author="Louise Truax" w:date="2024-08-31T15:51:00Z">
        <w:r>
          <w:rPr/>
          <w:t>,</w:t>
        </w:r>
      </w:ins>
      <w:r>
        <w:t xml:space="preserve"> overpayments of support obligations will be viewed as voluntary payments or gifts and may not be used to defend a motion for contempt. </w:t>
      </w:r>
      <w:r>
        <w:fldChar w:fldCharType="begin"/>
      </w:r>
      <w:r>
        <w:instrText xml:space="preserve"> XE "title:N14C0C" </w:instrText>
      </w:r>
      <w:r>
        <w:fldChar w:fldCharType="end"/>
      </w:r>
      <w:r>
        <w:rPr>
          <w:b/>
        </w:rPr>
        <w:t>Authority:</w:t>
      </w:r>
      <w:r>
        <w:t xml:space="preserve">  </w:t>
      </w:r>
      <w:r>
        <w:fldChar w:fldCharType="begin"/>
      </w:r>
      <w:r>
        <w:instrText xml:space="preserve"> XE "para:N14C15" </w:instrText>
      </w:r>
      <w:r>
        <w:fldChar w:fldCharType="end"/>
      </w:r>
      <w:r>
        <w:rPr>
          <w:rStyle w:val="104"/>
          <w:rFonts w:ascii="Times New Roman" w:hAnsi="Times New Roman"/>
          <w:i/>
          <w:iCs/>
          <w:color w:val="339966"/>
        </w:rPr>
        <w:t>Baker v. Baker</w:t>
      </w:r>
      <w:r>
        <w:rPr>
          <w:rStyle w:val="104"/>
          <w:rFonts w:ascii="Times New Roman" w:hAnsi="Times New Roman"/>
          <w:color w:val="339966"/>
        </w:rPr>
        <w:t>, 95 Conn. App. 826 (2006)</w:t>
      </w:r>
      <w:r>
        <w:t xml:space="preserve"> and </w:t>
      </w:r>
      <w:r>
        <w:rPr>
          <w:rStyle w:val="104"/>
          <w:rFonts w:ascii="Times New Roman" w:hAnsi="Times New Roman"/>
          <w:i/>
          <w:iCs/>
          <w:color w:val="339966"/>
        </w:rPr>
        <w:t>Lawrence v. Lawrence</w:t>
      </w:r>
      <w:r>
        <w:rPr>
          <w:rStyle w:val="104"/>
          <w:rFonts w:ascii="Times New Roman" w:hAnsi="Times New Roman"/>
          <w:color w:val="339966"/>
        </w:rPr>
        <w:t>, 92 Conn. App. 212 (2005)</w:t>
      </w:r>
      <w:r>
        <w:t xml:space="preserve">. </w:t>
      </w:r>
      <w:r>
        <w:fldChar w:fldCharType="begin"/>
      </w:r>
      <w:r>
        <w:instrText xml:space="preserve"> XE "title:N14D4F" </w:instrText>
      </w:r>
      <w:r>
        <w:fldChar w:fldCharType="end"/>
      </w:r>
      <w:r>
        <w:rPr>
          <w:b/>
        </w:rPr>
        <w:t>Discussion:</w:t>
      </w:r>
      <w:r>
        <w:t xml:space="preserve">  </w:t>
      </w:r>
      <w:r>
        <w:fldChar w:fldCharType="begin"/>
      </w:r>
      <w:r>
        <w:instrText xml:space="preserve"> XE "para:N14D58" </w:instrText>
      </w:r>
      <w:r>
        <w:fldChar w:fldCharType="end"/>
      </w:r>
      <w:r>
        <w:rPr>
          <w:i/>
          <w:iCs/>
        </w:rPr>
        <w:t>See</w:t>
      </w:r>
      <w:r>
        <w:t xml:space="preserve"> </w:t>
      </w:r>
      <w:r>
        <w:rPr>
          <w:rStyle w:val="104"/>
          <w:rFonts w:ascii="Times New Roman" w:hAnsi="Times New Roman"/>
          <w:color w:val="339966"/>
        </w:rPr>
        <w:t>§ 17.17</w:t>
      </w:r>
      <w:r>
        <w:t xml:space="preserve">, </w:t>
      </w:r>
      <w:r>
        <w:rPr>
          <w:i/>
          <w:iCs/>
        </w:rPr>
        <w:t>below</w:t>
      </w:r>
      <w:r>
        <w:t>.</w:t>
      </w:r>
    </w:p>
    <w:p w14:paraId="2B500A00">
      <w:pPr>
        <w:pStyle w:val="41"/>
      </w:pPr>
      <w:r>
        <w:fldChar w:fldCharType="begin"/>
      </w:r>
      <w:r>
        <w:instrText xml:space="preserve"> XE "para:N14D90" </w:instrText>
      </w:r>
      <w:r>
        <w:fldChar w:fldCharType="end"/>
      </w:r>
      <w:r>
        <w:t>□ Claiming an impossibility to perform:</w:t>
      </w:r>
    </w:p>
    <w:p w14:paraId="135DF99C">
      <w:pPr>
        <w:pStyle w:val="41"/>
      </w:pPr>
      <w:r>
        <w:fldChar w:fldCharType="begin"/>
      </w:r>
      <w:r>
        <w:instrText xml:space="preserve"> XE "para:N14D9C" </w:instrText>
      </w:r>
      <w:r>
        <w:fldChar w:fldCharType="end"/>
      </w:r>
      <w:r>
        <w:t xml:space="preserve">    ○ Impossibility to perform may serve as a defense to a contempt. </w:t>
      </w:r>
      <w:r>
        <w:fldChar w:fldCharType="begin"/>
      </w:r>
      <w:r>
        <w:instrText xml:space="preserve"> XE "title:N14DA9" </w:instrText>
      </w:r>
      <w:r>
        <w:fldChar w:fldCharType="end"/>
      </w:r>
      <w:r>
        <w:rPr>
          <w:b/>
        </w:rPr>
        <w:t>Authority:</w:t>
      </w:r>
      <w:r>
        <w:t xml:space="preserve">  </w:t>
      </w:r>
      <w:r>
        <w:fldChar w:fldCharType="begin"/>
      </w:r>
      <w:r>
        <w:instrText xml:space="preserve"> XE "para:N14DB2" </w:instrText>
      </w:r>
      <w:r>
        <w:fldChar w:fldCharType="end"/>
      </w:r>
      <w:r>
        <w:rPr>
          <w:rStyle w:val="104"/>
          <w:rFonts w:ascii="Times New Roman" w:hAnsi="Times New Roman"/>
          <w:i/>
          <w:iCs/>
          <w:color w:val="339966"/>
        </w:rPr>
        <w:t>Hirschfeld v. Machinist</w:t>
      </w:r>
      <w:r>
        <w:rPr>
          <w:rStyle w:val="104"/>
          <w:rFonts w:ascii="Times New Roman" w:hAnsi="Times New Roman"/>
          <w:color w:val="339966"/>
        </w:rPr>
        <w:t>, 181 Conn. App. 309 (2018)</w:t>
      </w:r>
      <w:r>
        <w:t xml:space="preserve"> and </w:t>
      </w:r>
      <w:r>
        <w:rPr>
          <w:rStyle w:val="104"/>
          <w:rFonts w:ascii="Times New Roman" w:hAnsi="Times New Roman"/>
          <w:i/>
          <w:iCs/>
          <w:color w:val="339966"/>
        </w:rPr>
        <w:t>Watkins v. Demos,</w:t>
      </w:r>
      <w:r>
        <w:rPr>
          <w:rStyle w:val="104"/>
          <w:rFonts w:ascii="Times New Roman" w:hAnsi="Times New Roman"/>
          <w:color w:val="339966"/>
        </w:rPr>
        <w:t xml:space="preserve"> 172 Conn. App. 730 (2017)</w:t>
      </w:r>
      <w:r>
        <w:t xml:space="preserve">. </w:t>
      </w:r>
      <w:r>
        <w:fldChar w:fldCharType="begin"/>
      </w:r>
      <w:r>
        <w:instrText xml:space="preserve"> XE "title:N14EEC" </w:instrText>
      </w:r>
      <w:r>
        <w:fldChar w:fldCharType="end"/>
      </w:r>
      <w:r>
        <w:rPr>
          <w:b/>
        </w:rPr>
        <w:t>Discussion:</w:t>
      </w:r>
      <w:r>
        <w:t xml:space="preserve">  </w:t>
      </w:r>
      <w:r>
        <w:fldChar w:fldCharType="begin"/>
      </w:r>
      <w:r>
        <w:instrText xml:space="preserve"> XE "para:N14EF5" </w:instrText>
      </w:r>
      <w:r>
        <w:fldChar w:fldCharType="end"/>
      </w:r>
      <w:r>
        <w:rPr>
          <w:i/>
          <w:iCs/>
        </w:rPr>
        <w:t>See</w:t>
      </w:r>
      <w:r>
        <w:t xml:space="preserve"> </w:t>
      </w:r>
      <w:r>
        <w:rPr>
          <w:rStyle w:val="104"/>
          <w:rFonts w:ascii="Times New Roman" w:hAnsi="Times New Roman"/>
          <w:color w:val="339966"/>
        </w:rPr>
        <w:t>§ 17.18</w:t>
      </w:r>
      <w:r>
        <w:t xml:space="preserve">, </w:t>
      </w:r>
      <w:r>
        <w:rPr>
          <w:i/>
          <w:iCs/>
        </w:rPr>
        <w:t>below</w:t>
      </w:r>
      <w:r>
        <w:t>.</w:t>
      </w:r>
    </w:p>
    <w:p w14:paraId="3782695B">
      <w:pPr>
        <w:pStyle w:val="46"/>
      </w:pPr>
      <w:r>
        <w:fldChar w:fldCharType="begin"/>
      </w:r>
      <w:r>
        <w:instrText xml:space="preserve"> XE "desig:N14F58:Heading 1" </w:instrText>
      </w:r>
      <w:r>
        <w:fldChar w:fldCharType="end"/>
      </w:r>
      <w:r>
        <w:t xml:space="preserve">§ 17.12 </w:t>
      </w:r>
      <w:r>
        <w:fldChar w:fldCharType="begin"/>
      </w:r>
      <w:r>
        <w:instrText xml:space="preserve"> XE "title:N14F5C:Heading 1" </w:instrText>
      </w:r>
      <w:r>
        <w:fldChar w:fldCharType="end"/>
      </w:r>
      <w:r>
        <w:t>Asserting Defenses to a Motion for Contempt—In General</w:t>
      </w:r>
    </w:p>
    <w:p w14:paraId="526AB98D">
      <w:pPr>
        <w:pStyle w:val="38"/>
      </w:pPr>
      <w:r>
        <w:fldChar w:fldCharType="begin"/>
      </w:r>
      <w:r>
        <w:instrText xml:space="preserve"> XE "para:N14F63" </w:instrText>
      </w:r>
      <w:r>
        <w:fldChar w:fldCharType="end"/>
      </w:r>
      <w:r>
        <w:t xml:space="preserve">            Once the moving party has demonstrated a valid court order and a violation of that court order, the burden of proof shifts to the responding party to justify why the court order was not followed. </w:t>
      </w:r>
      <w:r>
        <w:rPr>
          <w:rStyle w:val="104"/>
          <w:i/>
          <w:iCs/>
          <w:color w:val="339966"/>
        </w:rPr>
        <w:t>Windels v. Windels</w:t>
      </w:r>
      <w:r>
        <w:rPr>
          <w:rStyle w:val="104"/>
          <w:color w:val="339966"/>
        </w:rPr>
        <w:t>, 2010 Conn. Super. LEXIS 2371 (2010)</w:t>
      </w:r>
      <w:r>
        <w:t xml:space="preserve">. The justification may be one of several defenses, including the inability to pay, equitable estoppel, laches, and waiver. Such defenses, being special defenses, should be specifically pled. </w:t>
      </w:r>
      <w:r>
        <w:rPr>
          <w:rStyle w:val="104"/>
          <w:i/>
          <w:iCs/>
          <w:color w:val="339966"/>
        </w:rPr>
        <w:t>Fromm v. Fromm</w:t>
      </w:r>
      <w:r>
        <w:rPr>
          <w:rStyle w:val="104"/>
          <w:color w:val="339966"/>
        </w:rPr>
        <w:t>, 108 Conn. App. 376 (2008)</w:t>
      </w:r>
      <w:r>
        <w:t xml:space="preserve"> and P.B. § 10-50. Raising these defenses in a pleading provides the requisite notice to the opposition of the claim being made. </w:t>
      </w:r>
      <w:r>
        <w:rPr>
          <w:rStyle w:val="104"/>
          <w:i/>
          <w:iCs/>
          <w:color w:val="339966"/>
        </w:rPr>
        <w:t>LaBow v. LaBow</w:t>
      </w:r>
      <w:r>
        <w:rPr>
          <w:rStyle w:val="104"/>
          <w:color w:val="339966"/>
        </w:rPr>
        <w:t>, 85 Conn. App. 746 (2004)</w:t>
      </w:r>
      <w:r>
        <w:t>.</w:t>
      </w:r>
    </w:p>
    <w:p w14:paraId="53CC3FEB">
      <w:pPr>
        <w:spacing w:before="0" w:beforeAutospacing="0" w:after="0" w:afterAutospacing="0"/>
      </w:pPr>
      <w:r>
        <w:fldChar w:fldCharType="begin"/>
      </w:r>
      <w:r>
        <w:instrText xml:space="preserve"> XE "comment:N150F6" </w:instrText>
      </w:r>
      <w:r>
        <w:fldChar w:fldCharType="end"/>
      </w:r>
      <w:r>
        <w:t>#Comment Begins</w:t>
      </w:r>
    </w:p>
    <w:p w14:paraId="6A94AB93">
      <w:pPr>
        <w:pStyle w:val="38"/>
      </w:pPr>
      <w:r>
        <w:fldChar w:fldCharType="begin"/>
      </w:r>
      <w:r>
        <w:instrText xml:space="preserve"> XE "para:N150FF" </w:instrText>
      </w:r>
      <w:r>
        <w:fldChar w:fldCharType="end"/>
      </w:r>
      <w:r>
        <w:br w:type="textWrapping"/>
      </w:r>
      <w:r>
        <w:rPr>
          <w:b/>
          <w:bCs/>
        </w:rPr>
        <w:t> Warning:</w:t>
      </w:r>
      <w:r>
        <w:t xml:space="preserve"> In </w:t>
      </w:r>
      <w:r>
        <w:rPr>
          <w:rStyle w:val="104"/>
          <w:i/>
          <w:iCs/>
          <w:color w:val="339966"/>
        </w:rPr>
        <w:t>Wolyniec v. Wolyniec</w:t>
      </w:r>
      <w:r>
        <w:rPr>
          <w:rStyle w:val="104"/>
          <w:color w:val="339966"/>
        </w:rPr>
        <w:t>, 188 Conn. App. 53 (2019)</w:t>
      </w:r>
      <w:r>
        <w:t>, the husband attempted to argue laches without pleading the same. The trial court and the appellate court permitted it in both instances, likely because he was pro se. This should not be used a precedent that no special defenses need to be pled.</w:t>
      </w:r>
    </w:p>
    <w:p w14:paraId="40DA1407">
      <w:pPr>
        <w:pStyle w:val="38"/>
      </w:pPr>
      <w:r>
        <w:fldChar w:fldCharType="begin"/>
      </w:r>
      <w:r>
        <w:instrText xml:space="preserve"> XE "para:N151A1" </w:instrText>
      </w:r>
      <w:r>
        <w:fldChar w:fldCharType="end"/>
      </w:r>
      <w:r>
        <w:br w:type="textWrapping"/>
      </w:r>
      <w:r>
        <w:t xml:space="preserve">            Where a separation agreement contains a non-waiver clause, a party is precluded from asserting the defenses of laches, estoppel and waiver when a motion for contempt is filed by the other party. </w:t>
      </w:r>
      <w:r>
        <w:rPr>
          <w:rStyle w:val="104"/>
          <w:i/>
          <w:iCs/>
          <w:color w:val="339966"/>
        </w:rPr>
        <w:t>Scalora v. Scalora</w:t>
      </w:r>
      <w:r>
        <w:rPr>
          <w:rStyle w:val="104"/>
          <w:color w:val="339966"/>
        </w:rPr>
        <w:t>, 189 Conn. App. 703 (2019)</w:t>
      </w:r>
      <w:r>
        <w:t>.</w:t>
      </w:r>
    </w:p>
    <w:p w14:paraId="3D0461F6">
      <w:pPr>
        <w:spacing w:before="0" w:beforeAutospacing="0" w:after="0" w:afterAutospacing="0"/>
      </w:pPr>
      <w:r>
        <w:br w:type="textWrapping"/>
      </w:r>
      <w:r>
        <w:t>#Comment Ends</w:t>
      </w:r>
      <w:r>
        <w:fldChar w:fldCharType="begin"/>
      </w:r>
      <w:r>
        <w:instrText xml:space="preserve"> XE "comment:N1523E" </w:instrText>
      </w:r>
      <w:r>
        <w:fldChar w:fldCharType="end"/>
      </w:r>
      <w:r>
        <w:t>#Comment Begins</w:t>
      </w:r>
    </w:p>
    <w:p w14:paraId="1DD7D96A">
      <w:pPr>
        <w:pStyle w:val="38"/>
      </w:pPr>
      <w:r>
        <w:fldChar w:fldCharType="begin"/>
      </w:r>
      <w:r>
        <w:instrText xml:space="preserve"> XE "para:N15247" </w:instrText>
      </w:r>
      <w:r>
        <w:fldChar w:fldCharType="end"/>
      </w:r>
      <w:r>
        <w:br w:type="textWrapping"/>
      </w:r>
      <w:r>
        <w:rPr>
          <w:b/>
          <w:bCs/>
        </w:rPr>
        <w:t> Warning:</w:t>
      </w:r>
      <w:r>
        <w:t xml:space="preserve"> </w:t>
      </w:r>
      <w:r>
        <w:rPr>
          <w:i/>
          <w:iCs/>
        </w:rPr>
        <w:t>Scalora</w:t>
      </w:r>
      <w:r>
        <w:t xml:space="preserve"> took a non-waiver clause and extended a defense preclusion to laches and waiver without even reviewing the requirements for these defenses. Such a broad sweeping statement is dangerous and likely to be attacked in other cases.</w:t>
      </w:r>
    </w:p>
    <w:p w14:paraId="7DA16CFA">
      <w:pPr>
        <w:spacing w:before="0" w:beforeAutospacing="0" w:after="0" w:afterAutospacing="0"/>
      </w:pPr>
      <w:r>
        <w:br w:type="textWrapping"/>
      </w:r>
      <w:r>
        <w:t>#Comment Ends</w:t>
      </w:r>
    </w:p>
    <w:p w14:paraId="7D9762F0">
      <w:pPr>
        <w:pStyle w:val="38"/>
      </w:pPr>
      <w:r>
        <w:fldChar w:fldCharType="begin"/>
      </w:r>
      <w:r>
        <w:instrText xml:space="preserve"> XE "para:N15256" </w:instrText>
      </w:r>
      <w:r>
        <w:fldChar w:fldCharType="end"/>
      </w:r>
      <w:r>
        <w:br w:type="textWrapping"/>
      </w:r>
      <w:r>
        <w:t xml:space="preserve">            A party who faces a motion for contempt should be careful in engaging in </w:t>
      </w:r>
      <w:del w:id="18" w:author="Louise Truax" w:date="2024-08-31T15:52:00Z">
        <w:r>
          <w:rPr/>
          <w:delText>self help</w:delText>
        </w:r>
      </w:del>
      <w:ins w:id="19" w:author="Louise Truax" w:date="2024-08-31T15:52:00Z">
        <w:r>
          <w:rPr/>
          <w:t>self-help</w:t>
        </w:r>
      </w:ins>
      <w:r>
        <w:t xml:space="preserve"> and attempting to escape a finding of contempt based upon a good faith belief that no funds were due and owing. A husband who failed to pay anything above a negotiated amount when he was unemployed, and never changed that payment upon gaining employment was found to be in contempt despite an ambiguity in the definition of income for alimony purposes. </w:t>
      </w:r>
      <w:r>
        <w:rPr>
          <w:rStyle w:val="104"/>
          <w:i/>
          <w:iCs/>
          <w:color w:val="339966"/>
        </w:rPr>
        <w:t>Birkhold v. Birkhold</w:t>
      </w:r>
      <w:r>
        <w:rPr>
          <w:rStyle w:val="104"/>
          <w:color w:val="339966"/>
        </w:rPr>
        <w:t>, 343 Conn. 786 (2022)</w:t>
      </w:r>
      <w:r>
        <w:t>.</w:t>
      </w:r>
    </w:p>
    <w:p w14:paraId="09886046">
      <w:pPr>
        <w:spacing w:before="0" w:beforeAutospacing="0" w:after="0" w:afterAutospacing="0"/>
      </w:pPr>
      <w:r>
        <w:fldChar w:fldCharType="begin"/>
      </w:r>
      <w:r>
        <w:instrText xml:space="preserve"> XE "comment:N152F3" </w:instrText>
      </w:r>
      <w:r>
        <w:fldChar w:fldCharType="end"/>
      </w:r>
      <w:r>
        <w:t>#Comment Begins</w:t>
      </w:r>
    </w:p>
    <w:p w14:paraId="0031C76E">
      <w:pPr>
        <w:pStyle w:val="38"/>
      </w:pPr>
      <w:r>
        <w:fldChar w:fldCharType="begin"/>
      </w:r>
      <w:r>
        <w:instrText xml:space="preserve"> XE "para:N152FC" </w:instrText>
      </w:r>
      <w:r>
        <w:fldChar w:fldCharType="end"/>
      </w:r>
      <w:r>
        <w:br w:type="textWrapping"/>
      </w:r>
      <w:r>
        <w:rPr>
          <w:b/>
          <w:bCs/>
        </w:rPr>
        <w:t> Strategic Point:</w:t>
      </w:r>
      <w:r>
        <w:t xml:space="preserve"> The alimony obligor in </w:t>
      </w:r>
      <w:r>
        <w:rPr>
          <w:i/>
          <w:iCs/>
        </w:rPr>
        <w:t>Birkhold</w:t>
      </w:r>
      <w:r>
        <w:t xml:space="preserve"> attempt to assert a good faith defense while not acting in good faith precluded him from prevailing on a motion for contempt. Clients would be well advised to err on the side of caution in making payments or increasing payments depending upon changes in circumstances while the motion is pending. It is better in these instances to ask for permission and not </w:t>
      </w:r>
      <w:del w:id="20" w:author="Louise Truax" w:date="2024-08-31T15:52:00Z">
        <w:r>
          <w:rPr/>
          <w:delText>foregiveness</w:delText>
        </w:r>
      </w:del>
      <w:ins w:id="21" w:author="Louise Truax" w:date="2024-08-31T15:52:00Z">
        <w:r>
          <w:rPr/>
          <w:t>forgiveness</w:t>
        </w:r>
      </w:ins>
      <w:r>
        <w:t>.</w:t>
      </w:r>
    </w:p>
    <w:p w14:paraId="3160EE0C">
      <w:pPr>
        <w:spacing w:before="0" w:beforeAutospacing="0" w:after="0" w:afterAutospacing="0"/>
      </w:pPr>
      <w:r>
        <w:br w:type="textWrapping"/>
      </w:r>
      <w:r>
        <w:t>#Comment Ends</w:t>
      </w:r>
    </w:p>
    <w:p w14:paraId="471B1571">
      <w:pPr>
        <w:pStyle w:val="46"/>
      </w:pPr>
      <w:r>
        <w:fldChar w:fldCharType="begin"/>
      </w:r>
      <w:r>
        <w:instrText xml:space="preserve"> XE "desig:N15339:Heading 1" </w:instrText>
      </w:r>
      <w:r>
        <w:fldChar w:fldCharType="end"/>
      </w:r>
      <w:r>
        <w:t xml:space="preserve">§ 17.13 </w:t>
      </w:r>
      <w:r>
        <w:fldChar w:fldCharType="begin"/>
      </w:r>
      <w:r>
        <w:instrText xml:space="preserve"> XE "title:N1533D:Heading 1" </w:instrText>
      </w:r>
      <w:r>
        <w:fldChar w:fldCharType="end"/>
      </w:r>
      <w:r>
        <w:t>Defending a Contempt Motion Based upon an Inability to Pay</w:t>
      </w:r>
    </w:p>
    <w:p w14:paraId="476A7443">
      <w:pPr>
        <w:pStyle w:val="38"/>
      </w:pPr>
      <w:r>
        <w:fldChar w:fldCharType="begin"/>
      </w:r>
      <w:r>
        <w:instrText xml:space="preserve"> XE "para:N15344" </w:instrText>
      </w:r>
      <w:r>
        <w:fldChar w:fldCharType="end"/>
      </w:r>
      <w:r>
        <w:t xml:space="preserve">            One defense to a motion for contempt is an inability to pay or comply with the order of the court. </w:t>
      </w:r>
      <w:r>
        <w:rPr>
          <w:rStyle w:val="104"/>
          <w:i/>
          <w:iCs/>
          <w:color w:val="339966"/>
        </w:rPr>
        <w:t>Mallory v. Mallory</w:t>
      </w:r>
      <w:r>
        <w:rPr>
          <w:rStyle w:val="104"/>
          <w:color w:val="339966"/>
        </w:rPr>
        <w:t>, 207 Conn. 48 (1988)</w:t>
      </w:r>
      <w:r>
        <w:t xml:space="preserve">. The burden of proof is on the party against whom the contempt is sought to prove that they did not have the ability to comply with a court order. </w:t>
      </w:r>
      <w:r>
        <w:rPr>
          <w:rStyle w:val="104"/>
          <w:i/>
          <w:iCs/>
          <w:color w:val="339966"/>
        </w:rPr>
        <w:t>Zivic v. Zivic</w:t>
      </w:r>
      <w:r>
        <w:rPr>
          <w:rStyle w:val="104"/>
          <w:color w:val="339966"/>
        </w:rPr>
        <w:t>, 26 Conn. App. 5 (1991)</w:t>
      </w:r>
      <w:r>
        <w:t xml:space="preserve">. A party who clearly has funds to pay his or her obligation, but chooses not to, will be found in willful contempt. </w:t>
      </w:r>
      <w:r>
        <w:rPr>
          <w:rStyle w:val="104"/>
          <w:i/>
          <w:iCs/>
          <w:color w:val="339966"/>
        </w:rPr>
        <w:t>Turgeon v. Turgeon</w:t>
      </w:r>
      <w:r>
        <w:rPr>
          <w:rStyle w:val="104"/>
          <w:color w:val="339966"/>
        </w:rPr>
        <w:t>, 190 Conn. 269 (1983)</w:t>
      </w:r>
      <w:r>
        <w:t xml:space="preserve"> and </w:t>
      </w:r>
      <w:r>
        <w:rPr>
          <w:rStyle w:val="104"/>
          <w:i/>
          <w:iCs/>
          <w:color w:val="339966"/>
        </w:rPr>
        <w:t>Pascal v. Pascal</w:t>
      </w:r>
      <w:r>
        <w:rPr>
          <w:rStyle w:val="104"/>
          <w:color w:val="339966"/>
        </w:rPr>
        <w:t>, 2 Conn. App. 472 (1984)</w:t>
      </w:r>
      <w:r>
        <w:t xml:space="preserve">. If there is no explanation made for failing to comply with the court order, the conclusion may be drawn that the responding party could have paid or complied. </w:t>
      </w:r>
      <w:r>
        <w:rPr>
          <w:rStyle w:val="104"/>
          <w:i/>
          <w:iCs/>
          <w:color w:val="339966"/>
        </w:rPr>
        <w:t>Bunche v. Bunche</w:t>
      </w:r>
      <w:r>
        <w:rPr>
          <w:rStyle w:val="104"/>
          <w:color w:val="339966"/>
        </w:rPr>
        <w:t>, 36 Conn. App. 322 (1994)</w:t>
      </w:r>
      <w:r>
        <w:t xml:space="preserve">. Conversely, if the obligor clearly cannot pay, such as when the alimony obligation exceeds his or her income, this defense would apply. </w:t>
      </w:r>
      <w:r>
        <w:rPr>
          <w:rStyle w:val="104"/>
          <w:i/>
          <w:iCs/>
          <w:color w:val="339966"/>
        </w:rPr>
        <w:t>Grasso v. Grasso</w:t>
      </w:r>
      <w:r>
        <w:rPr>
          <w:rStyle w:val="104"/>
          <w:color w:val="339966"/>
        </w:rPr>
        <w:t>, 153 Conn. App. 252 (2014)</w:t>
      </w:r>
      <w:r>
        <w:t xml:space="preserve">. Moreover, if a party has nonmodifiable alimony, except for catastrophic medical event, and suffers from a non-catastrophic medical condition which impacts his income, the court failing to take into account the payors ability to pay, by not even making a determination of his net income, when entering remedial orders will not withstand an appeal. </w:t>
      </w:r>
      <w:r>
        <w:rPr>
          <w:rStyle w:val="104"/>
          <w:i/>
          <w:iCs/>
          <w:color w:val="339966"/>
        </w:rPr>
        <w:t>Casiraghi v. Casiraghi</w:t>
      </w:r>
      <w:r>
        <w:rPr>
          <w:rStyle w:val="104"/>
          <w:color w:val="339966"/>
        </w:rPr>
        <w:t>, 200 Conn. App. 771 (2020)</w:t>
      </w:r>
      <w:r>
        <w:t>. In that case, the court found that husband in contempt, ordered him to pay $5000 per month until the arrearage was paid in full, legal fees of $2500 per month, and stay current on the alimony which was $200,000 per year, all while showing a gross income of $180,000.</w:t>
      </w:r>
    </w:p>
    <w:p w14:paraId="3A15E4B8">
      <w:pPr>
        <w:spacing w:before="0" w:beforeAutospacing="0" w:after="0" w:afterAutospacing="0"/>
      </w:pPr>
      <w:r>
        <w:fldChar w:fldCharType="begin"/>
      </w:r>
      <w:r>
        <w:instrText xml:space="preserve"> XE "comment:N1576B" </w:instrText>
      </w:r>
      <w:r>
        <w:fldChar w:fldCharType="end"/>
      </w:r>
      <w:r>
        <w:t>#Comment Begins</w:t>
      </w:r>
    </w:p>
    <w:p w14:paraId="5431E6B1">
      <w:pPr>
        <w:pStyle w:val="38"/>
      </w:pPr>
      <w:r>
        <w:fldChar w:fldCharType="begin"/>
      </w:r>
      <w:r>
        <w:instrText xml:space="preserve"> XE "para:N15774" </w:instrText>
      </w:r>
      <w:r>
        <w:fldChar w:fldCharType="end"/>
      </w:r>
      <w:r>
        <w:br w:type="textWrapping"/>
      </w:r>
      <w:r>
        <w:rPr>
          <w:b/>
          <w:bCs/>
        </w:rPr>
        <w:t> Strategic Point:</w:t>
      </w:r>
      <w:r>
        <w:t xml:space="preserve"> In a contempt proceeding, the defense that there was no proof demonstrating the obligor had the ability to pay and thus the court must find that he or she did not have the ability to pay, will not work. It is clearly the burden of the obligor to demonstrate an inability to pay. Such a finding will only be made through competent evidence.</w:t>
      </w:r>
    </w:p>
    <w:p w14:paraId="2C059E97">
      <w:pPr>
        <w:spacing w:before="0" w:beforeAutospacing="0" w:after="0" w:afterAutospacing="0"/>
      </w:pPr>
      <w:r>
        <w:br w:type="textWrapping"/>
      </w:r>
      <w:r>
        <w:t>#Comment Ends</w:t>
      </w:r>
      <w:r>
        <w:fldChar w:fldCharType="begin"/>
      </w:r>
      <w:r>
        <w:instrText xml:space="preserve"> XE "comment:N1577F" </w:instrText>
      </w:r>
      <w:r>
        <w:fldChar w:fldCharType="end"/>
      </w:r>
      <w:r>
        <w:t>#Comment Begins</w:t>
      </w:r>
    </w:p>
    <w:p w14:paraId="127FEC81">
      <w:pPr>
        <w:pStyle w:val="38"/>
      </w:pPr>
      <w:r>
        <w:fldChar w:fldCharType="begin"/>
      </w:r>
      <w:r>
        <w:instrText xml:space="preserve"> XE "para:N15788" </w:instrText>
      </w:r>
      <w:r>
        <w:fldChar w:fldCharType="end"/>
      </w:r>
      <w:r>
        <w:br w:type="textWrapping"/>
      </w:r>
      <w:r>
        <w:rPr>
          <w:b/>
          <w:bCs/>
        </w:rPr>
        <w:t> Warning:</w:t>
      </w:r>
      <w:r>
        <w:t xml:space="preserve"> The </w:t>
      </w:r>
      <w:r>
        <w:rPr>
          <w:i/>
          <w:iCs/>
        </w:rPr>
        <w:t>Casiraghi</w:t>
      </w:r>
      <w:r>
        <w:t xml:space="preserve"> decision shows the caution that needs to be taken in drafting nonmodifiable language regarding alimony. While the husband made good money at the time of the dissolution, you cannot assume that will continue to happen in perpetuity. There was also no recognition that other factors could contribute to decreases in income unexpectedly, other than a catastrophic medical event.</w:t>
      </w:r>
    </w:p>
    <w:p w14:paraId="53CC30B8">
      <w:pPr>
        <w:spacing w:before="0" w:beforeAutospacing="0" w:after="0" w:afterAutospacing="0"/>
      </w:pPr>
      <w:r>
        <w:br w:type="textWrapping"/>
      </w:r>
      <w:r>
        <w:t>#Comment Ends</w:t>
      </w:r>
    </w:p>
    <w:p w14:paraId="27785EBF">
      <w:pPr>
        <w:pStyle w:val="38"/>
      </w:pPr>
      <w:r>
        <w:fldChar w:fldCharType="begin"/>
      </w:r>
      <w:r>
        <w:instrText xml:space="preserve"> XE "para:N15797" </w:instrText>
      </w:r>
      <w:r>
        <w:fldChar w:fldCharType="end"/>
      </w:r>
      <w:r>
        <w:br w:type="textWrapping"/>
      </w:r>
      <w:r>
        <w:t xml:space="preserve">            The defense of an inability to pay will not succeed if the party creates the circumstances rendering him or her unable to pay the obligation. Accordingly, a party who returns funds to which he or she is entitled will be unsuccessful in claiming an inability to pay because the funds were not received. </w:t>
      </w:r>
      <w:r>
        <w:rPr>
          <w:rStyle w:val="104"/>
          <w:i/>
          <w:iCs/>
          <w:color w:val="339966"/>
        </w:rPr>
        <w:t>LaMacchia v. Chilinsky</w:t>
      </w:r>
      <w:r>
        <w:rPr>
          <w:rStyle w:val="104"/>
          <w:color w:val="339966"/>
        </w:rPr>
        <w:t>, 85 Conn. App. 1 (2004)</w:t>
      </w:r>
      <w:r>
        <w:t>.</w:t>
      </w:r>
    </w:p>
    <w:p w14:paraId="27355961">
      <w:pPr>
        <w:pStyle w:val="38"/>
      </w:pPr>
      <w:r>
        <w:fldChar w:fldCharType="begin"/>
      </w:r>
      <w:r>
        <w:instrText xml:space="preserve"> XE "para:N15834" </w:instrText>
      </w:r>
      <w:r>
        <w:fldChar w:fldCharType="end"/>
      </w:r>
      <w:r>
        <w:br w:type="textWrapping"/>
      </w:r>
      <w:r>
        <w:t xml:space="preserve">            One issue that frequently arises is the extent to which the receipt of severance can or should be used to continue to make alimony payments. The fact that severance payments are not included in the definition of income for alimony purposes will not automatically preclude a finding of contempt for non-payment of alimony and support as the severance may be viewed as available funds with which to pay the alimony. </w:t>
      </w:r>
      <w:r>
        <w:rPr>
          <w:rStyle w:val="104"/>
          <w:i/>
          <w:iCs/>
          <w:color w:val="339966"/>
        </w:rPr>
        <w:t>Mekrut v. Suits</w:t>
      </w:r>
      <w:r>
        <w:rPr>
          <w:rStyle w:val="104"/>
          <w:color w:val="339966"/>
        </w:rPr>
        <w:t>, 147 Conn. App. 794 (2014)</w:t>
      </w:r>
      <w:r>
        <w:t>.</w:t>
      </w:r>
    </w:p>
    <w:p w14:paraId="5851055B">
      <w:pPr>
        <w:pStyle w:val="46"/>
      </w:pPr>
      <w:r>
        <w:fldChar w:fldCharType="begin"/>
      </w:r>
      <w:r>
        <w:instrText xml:space="preserve"> XE "desig:N158FF:Heading 1" </w:instrText>
      </w:r>
      <w:r>
        <w:fldChar w:fldCharType="end"/>
      </w:r>
      <w:r>
        <w:t xml:space="preserve">§ 17.14 </w:t>
      </w:r>
      <w:r>
        <w:fldChar w:fldCharType="begin"/>
      </w:r>
      <w:r>
        <w:instrText xml:space="preserve"> XE "title:N15903:Heading 1" </w:instrText>
      </w:r>
      <w:r>
        <w:fldChar w:fldCharType="end"/>
      </w:r>
      <w:r>
        <w:t>Defending a Motion for Contempt Based upon Laches and Equitable Estoppel</w:t>
      </w:r>
    </w:p>
    <w:p w14:paraId="6CF824FD">
      <w:pPr>
        <w:pStyle w:val="38"/>
      </w:pPr>
      <w:r>
        <w:fldChar w:fldCharType="begin"/>
      </w:r>
      <w:r>
        <w:instrText xml:space="preserve"> XE "para:N1590A" </w:instrText>
      </w:r>
      <w:r>
        <w:fldChar w:fldCharType="end"/>
      </w:r>
      <w:r>
        <w:t xml:space="preserve">            A party who cannot defend against a contempt claim based upon an inability to pay, will try to employ other defenses, </w:t>
      </w:r>
      <w:del w:id="22" w:author="Louise Truax" w:date="2024-08-31T15:52:00Z">
        <w:r>
          <w:rPr/>
          <w:delText>included</w:delText>
        </w:r>
      </w:del>
      <w:ins w:id="23" w:author="Louise Truax" w:date="2024-08-31T15:52:00Z">
        <w:r>
          <w:rPr/>
          <w:t>including</w:t>
        </w:r>
      </w:ins>
      <w:r>
        <w:t xml:space="preserve"> laches and equitable estoppel. To assert a laches defense, it must be shown that there was an inexcusable delay and that the delay had a prejudicial effect on the party seeking to be held in contempt. </w:t>
      </w:r>
      <w:r>
        <w:rPr>
          <w:rStyle w:val="104"/>
          <w:i/>
          <w:iCs/>
          <w:color w:val="339966"/>
        </w:rPr>
        <w:t>Carpender v. Sigel</w:t>
      </w:r>
      <w:r>
        <w:rPr>
          <w:rStyle w:val="104"/>
          <w:color w:val="339966"/>
        </w:rPr>
        <w:t>, 142 Conn. App. 379 (2013)</w:t>
      </w:r>
      <w:r>
        <w:t xml:space="preserve">, and </w:t>
      </w:r>
      <w:r>
        <w:rPr>
          <w:rStyle w:val="104"/>
          <w:i/>
          <w:iCs/>
          <w:color w:val="339966"/>
        </w:rPr>
        <w:t>Papcun v. Papcun</w:t>
      </w:r>
      <w:r>
        <w:rPr>
          <w:rStyle w:val="104"/>
          <w:color w:val="339966"/>
        </w:rPr>
        <w:t>, 181 Conn. 618 (1980)</w:t>
      </w:r>
      <w:r>
        <w:t xml:space="preserve">. A person must change his or her actions or behavior solely due to the delay in seeking to enforce the order. Where a person has engaged in a course of conduct, but would have done so irrespective of the delay, a laches defense will not prevail. </w:t>
      </w:r>
      <w:r>
        <w:rPr>
          <w:rStyle w:val="104"/>
          <w:i/>
          <w:iCs/>
          <w:color w:val="339966"/>
        </w:rPr>
        <w:t>Papcun</w:t>
      </w:r>
      <w:r>
        <w:rPr>
          <w:rStyle w:val="104"/>
          <w:color w:val="339966"/>
        </w:rPr>
        <w:t>, 181 Conn. at 621</w:t>
      </w:r>
      <w:r>
        <w:t xml:space="preserve">. A ten-year delay in seeking an arrearage was reasonable where the wife was raising the parties’ six children and putting them through school with no help from the husband. </w:t>
      </w:r>
      <w:r>
        <w:rPr>
          <w:rStyle w:val="104"/>
          <w:i/>
          <w:iCs/>
          <w:color w:val="339966"/>
        </w:rPr>
        <w:t>Kasowitz v. Kasowitz</w:t>
      </w:r>
      <w:r>
        <w:rPr>
          <w:rStyle w:val="104"/>
          <w:color w:val="339966"/>
        </w:rPr>
        <w:t>, 140 Conn. App. 507 (2013)</w:t>
      </w:r>
      <w:r>
        <w:t xml:space="preserve">. The respondent may also demonstrate prejudice, due to the time that has elapsed in seeking to enforce the order, by being unable to produce evidence to either demonstrate his or her compliance with the order or inability to comply with the order. </w:t>
      </w:r>
      <w:r>
        <w:rPr>
          <w:rStyle w:val="104"/>
          <w:i/>
          <w:iCs/>
          <w:color w:val="339966"/>
        </w:rPr>
        <w:t>Burrier v. Burrier</w:t>
      </w:r>
      <w:r>
        <w:rPr>
          <w:rStyle w:val="104"/>
          <w:color w:val="339966"/>
        </w:rPr>
        <w:t>, 59 Conn. App. 593 (2000)</w:t>
      </w:r>
      <w:r>
        <w:t>.</w:t>
      </w:r>
    </w:p>
    <w:p w14:paraId="7C828806">
      <w:pPr>
        <w:pStyle w:val="38"/>
      </w:pPr>
      <w:r>
        <w:fldChar w:fldCharType="begin"/>
      </w:r>
      <w:r>
        <w:instrText xml:space="preserve"> XE "para:N15BFA" </w:instrText>
      </w:r>
      <w:r>
        <w:fldChar w:fldCharType="end"/>
      </w:r>
      <w:r>
        <w:br w:type="textWrapping"/>
      </w:r>
      <w:r>
        <w:t xml:space="preserve">            One manner in which a laches defense may be employed is when the obligor claims he or she does not know where the obligee is and therefore, cannot comply with the court order. An alimony and support obligor, whose child was hidden by the obligee, will prevail on a laches defense when he or she made significant efforts to be found by and to find the obligee. </w:t>
      </w:r>
      <w:r>
        <w:rPr>
          <w:rStyle w:val="104"/>
          <w:i/>
          <w:iCs/>
          <w:color w:val="339966"/>
        </w:rPr>
        <w:t>Fromm v. Fromm</w:t>
      </w:r>
      <w:r>
        <w:rPr>
          <w:rStyle w:val="104"/>
          <w:color w:val="339966"/>
        </w:rPr>
        <w:t>, 108 Conn. App. 376 (2008)</w:t>
      </w:r>
      <w:r>
        <w:t xml:space="preserve">. A laches defense will be unsuccessful when the child-support obligor, not knowing where the child-support obligee lives, takes very limited steps to determine the obligee’s residence. </w:t>
      </w:r>
      <w:r>
        <w:rPr>
          <w:rStyle w:val="104"/>
          <w:i/>
          <w:iCs/>
          <w:color w:val="339966"/>
        </w:rPr>
        <w:t>Brock v. Cavanaugh</w:t>
      </w:r>
      <w:r>
        <w:rPr>
          <w:rStyle w:val="104"/>
          <w:color w:val="339966"/>
        </w:rPr>
        <w:t>, 1 Conn. App. 138 (1984)</w:t>
      </w:r>
      <w:r>
        <w:t>.</w:t>
      </w:r>
    </w:p>
    <w:p w14:paraId="74DBEB5D">
      <w:pPr>
        <w:pStyle w:val="38"/>
      </w:pPr>
      <w:r>
        <w:fldChar w:fldCharType="begin"/>
      </w:r>
      <w:r>
        <w:instrText xml:space="preserve"> XE "para:N15D2E" </w:instrText>
      </w:r>
      <w:r>
        <w:fldChar w:fldCharType="end"/>
      </w:r>
      <w:r>
        <w:br w:type="textWrapping"/>
      </w:r>
      <w:r>
        <w:t>            </w:t>
      </w:r>
      <w:del w:id="24" w:author="Louise Truax" w:date="2024-08-31T15:52:00Z">
        <w:r>
          <w:rPr/>
          <w:delText>In order to</w:delText>
        </w:r>
      </w:del>
      <w:ins w:id="25" w:author="Louise Truax" w:date="2024-08-31T15:52:00Z">
        <w:r>
          <w:rPr/>
          <w:t>To</w:t>
        </w:r>
      </w:ins>
      <w:r>
        <w:t xml:space="preserve"> assert a defense of equitable estoppel, one party must induce the other by his or her action or words, to believe certain facts exist, and the other in reliance, detrimentally change his or her position. </w:t>
      </w:r>
      <w:r>
        <w:rPr>
          <w:rStyle w:val="104"/>
          <w:i/>
          <w:iCs/>
          <w:color w:val="339966"/>
        </w:rPr>
        <w:t>Papcun</w:t>
      </w:r>
      <w:r>
        <w:rPr>
          <w:rStyle w:val="104"/>
          <w:color w:val="339966"/>
        </w:rPr>
        <w:t>, 181 Conn. at 622</w:t>
      </w:r>
      <w:r>
        <w:t xml:space="preserve">. An oral agreement not to seek child support when custody changed to the obligor may constitute equitable estoppel, due to the obligor undertaking the support of the child without seeking a modification. </w:t>
      </w:r>
      <w:r>
        <w:rPr>
          <w:rStyle w:val="104"/>
          <w:i/>
          <w:iCs/>
          <w:color w:val="339966"/>
        </w:rPr>
        <w:t>Kellogg v. Kellogg</w:t>
      </w:r>
      <w:r>
        <w:rPr>
          <w:rStyle w:val="104"/>
          <w:color w:val="339966"/>
        </w:rPr>
        <w:t>, 1991 Conn. Super. LEXIS 2823 (1991)</w:t>
      </w:r>
      <w:r>
        <w:t xml:space="preserve">. Equitable estoppel will also arise in cases where a non-biological parental figure persuades the biological mother to forego a paternity determination and seek child support from the biological father. </w:t>
      </w:r>
      <w:r>
        <w:rPr>
          <w:rStyle w:val="104"/>
          <w:i/>
          <w:iCs/>
          <w:color w:val="339966"/>
        </w:rPr>
        <w:t>W. v. W.</w:t>
      </w:r>
      <w:r>
        <w:rPr>
          <w:rStyle w:val="104"/>
          <w:color w:val="339966"/>
        </w:rPr>
        <w:t>, 256 Conn. 657 (2001)</w:t>
      </w:r>
      <w:r>
        <w:t xml:space="preserve">. By doing so, the non-biological “father” has created an emotional and financial tie between him and the child, which is sufficient for a finding of detriment for equitable estoppel purposes. </w:t>
      </w:r>
      <w:r>
        <w:rPr>
          <w:rStyle w:val="104"/>
          <w:i/>
          <w:iCs/>
          <w:color w:val="339966"/>
        </w:rPr>
        <w:t>W.</w:t>
      </w:r>
      <w:r>
        <w:rPr>
          <w:rStyle w:val="104"/>
          <w:color w:val="339966"/>
        </w:rPr>
        <w:t>, 256 Conn. at 662</w:t>
      </w:r>
      <w:r>
        <w:t>.</w:t>
      </w:r>
    </w:p>
    <w:p w14:paraId="6BC0E43F">
      <w:pPr>
        <w:pStyle w:val="38"/>
      </w:pPr>
      <w:r>
        <w:fldChar w:fldCharType="begin"/>
      </w:r>
      <w:r>
        <w:instrText xml:space="preserve"> XE "para:N15F55" </w:instrText>
      </w:r>
      <w:r>
        <w:fldChar w:fldCharType="end"/>
      </w:r>
      <w:r>
        <w:br w:type="textWrapping"/>
      </w:r>
      <w:r>
        <w:t xml:space="preserve">            When asserting a defense of latches or equitable estoppel, the burden is on the party alleging the defense to establish it. </w:t>
      </w:r>
      <w:r>
        <w:rPr>
          <w:rStyle w:val="104"/>
          <w:i/>
          <w:iCs/>
          <w:color w:val="339966"/>
        </w:rPr>
        <w:t>Burrier</w:t>
      </w:r>
      <w:r>
        <w:rPr>
          <w:rStyle w:val="104"/>
          <w:color w:val="339966"/>
        </w:rPr>
        <w:t>, 59 Conn. App. at 596</w:t>
      </w:r>
      <w:r>
        <w:t>.</w:t>
      </w:r>
    </w:p>
    <w:p w14:paraId="2D82E5E2">
      <w:pPr>
        <w:pStyle w:val="46"/>
      </w:pPr>
      <w:r>
        <w:fldChar w:fldCharType="begin"/>
      </w:r>
      <w:r>
        <w:instrText xml:space="preserve"> XE "desig:N16017:Heading 1" </w:instrText>
      </w:r>
      <w:r>
        <w:fldChar w:fldCharType="end"/>
      </w:r>
      <w:r>
        <w:t xml:space="preserve">§ 17.15 </w:t>
      </w:r>
      <w:r>
        <w:fldChar w:fldCharType="begin"/>
      </w:r>
      <w:r>
        <w:instrText xml:space="preserve"> XE "title:N1601B:Heading 1" </w:instrText>
      </w:r>
      <w:r>
        <w:fldChar w:fldCharType="end"/>
      </w:r>
      <w:r>
        <w:t>Asserting Waiver as a Defense</w:t>
      </w:r>
    </w:p>
    <w:p w14:paraId="4C24E75C">
      <w:pPr>
        <w:pStyle w:val="38"/>
      </w:pPr>
      <w:r>
        <w:fldChar w:fldCharType="begin"/>
      </w:r>
      <w:r>
        <w:instrText xml:space="preserve"> XE "para:N16022" </w:instrText>
      </w:r>
      <w:r>
        <w:fldChar w:fldCharType="end"/>
      </w:r>
      <w:r>
        <w:t xml:space="preserve">            Another defense is waiver, which is a voluntary abandonment of a known right. </w:t>
      </w:r>
      <w:r>
        <w:rPr>
          <w:rStyle w:val="104"/>
          <w:i/>
          <w:iCs/>
          <w:color w:val="339966"/>
        </w:rPr>
        <w:t>Ford v. Ford</w:t>
      </w:r>
      <w:r>
        <w:rPr>
          <w:rStyle w:val="104"/>
          <w:color w:val="339966"/>
        </w:rPr>
        <w:t>, 72 Conn. App. 137 (2002)</w:t>
      </w:r>
      <w:r>
        <w:t xml:space="preserve">. Unlike laches or equitable estoppel, waiver does not require a showing of prejudice or detriment. </w:t>
      </w:r>
      <w:r>
        <w:rPr>
          <w:rStyle w:val="104"/>
          <w:i/>
          <w:iCs/>
          <w:color w:val="339966"/>
        </w:rPr>
        <w:t>LaPorte v. LaPorte</w:t>
      </w:r>
      <w:r>
        <w:rPr>
          <w:rStyle w:val="104"/>
          <w:color w:val="339966"/>
        </w:rPr>
        <w:t>, 2003 Conn. Super. LEXIS 3423 (2003)</w:t>
      </w:r>
      <w:r>
        <w:t xml:space="preserve">. A waiver may be proven by words or actions from which the inference of waiver may be drawn. </w:t>
      </w:r>
      <w:r>
        <w:rPr>
          <w:rStyle w:val="104"/>
          <w:i/>
          <w:iCs/>
          <w:color w:val="339966"/>
        </w:rPr>
        <w:t>Sablosky v. Sablosky</w:t>
      </w:r>
      <w:r>
        <w:rPr>
          <w:rStyle w:val="104"/>
          <w:color w:val="339966"/>
        </w:rPr>
        <w:t>, 72 Conn. App. 408 (2002)</w:t>
      </w:r>
      <w:r>
        <w:t xml:space="preserve">. A waiver cannot be used to defeat a parent’s statutory right to receive child support from the child’s father. </w:t>
      </w:r>
      <w:r>
        <w:rPr>
          <w:rStyle w:val="104"/>
          <w:i/>
          <w:iCs/>
          <w:color w:val="339966"/>
        </w:rPr>
        <w:t>Rostad v. Hirsch</w:t>
      </w:r>
      <w:r>
        <w:rPr>
          <w:rStyle w:val="104"/>
          <w:color w:val="339966"/>
        </w:rPr>
        <w:t>, 2009 Conn. Super. LEXIS 219 (2009)</w:t>
      </w:r>
      <w:r>
        <w:t xml:space="preserve">. To constitute a waiver of past due alimony, more must be shown than just a delay of twelve years to assert that right. </w:t>
      </w:r>
      <w:r>
        <w:rPr>
          <w:rStyle w:val="104"/>
          <w:i/>
          <w:iCs/>
          <w:color w:val="339966"/>
        </w:rPr>
        <w:t>Ford</w:t>
      </w:r>
      <w:r>
        <w:rPr>
          <w:rStyle w:val="104"/>
          <w:color w:val="339966"/>
        </w:rPr>
        <w:t>, 72 Conn. App. at 142</w:t>
      </w:r>
      <w:r>
        <w:t>.</w:t>
      </w:r>
    </w:p>
    <w:p w14:paraId="041F0EBE">
      <w:pPr>
        <w:spacing w:before="0" w:beforeAutospacing="0" w:after="0" w:afterAutospacing="0"/>
      </w:pPr>
      <w:r>
        <w:fldChar w:fldCharType="begin"/>
      </w:r>
      <w:r>
        <w:instrText xml:space="preserve"> XE "comment:N162A2" </w:instrText>
      </w:r>
      <w:r>
        <w:fldChar w:fldCharType="end"/>
      </w:r>
      <w:r>
        <w:t>#Comment Begins</w:t>
      </w:r>
    </w:p>
    <w:p w14:paraId="07520490">
      <w:pPr>
        <w:pStyle w:val="38"/>
      </w:pPr>
      <w:r>
        <w:fldChar w:fldCharType="begin"/>
      </w:r>
      <w:r>
        <w:instrText xml:space="preserve"> XE "para:N162AB" </w:instrText>
      </w:r>
      <w:r>
        <w:fldChar w:fldCharType="end"/>
      </w:r>
      <w:r>
        <w:br w:type="textWrapping"/>
      </w:r>
      <w:r>
        <w:rPr>
          <w:b/>
          <w:bCs/>
        </w:rPr>
        <w:t> Strategic Point:</w:t>
      </w:r>
      <w:r>
        <w:t xml:space="preserve"> In many separation agreements, the boilerplate language provides that a waiver of enforcement of one of the terms in the agreement does not waive the right to enforce the other agreement provisions. It is beneficial to include this in an agreement so that a waiver of a small item, which may not be worth pursuing in court, is not later considered a waiver to enforce other separation agreement provisions.</w:t>
      </w:r>
    </w:p>
    <w:p w14:paraId="1AFAAB16">
      <w:pPr>
        <w:spacing w:before="0" w:beforeAutospacing="0" w:after="0" w:afterAutospacing="0"/>
      </w:pPr>
      <w:r>
        <w:br w:type="textWrapping"/>
      </w:r>
      <w:r>
        <w:t>#Comment Ends</w:t>
      </w:r>
    </w:p>
    <w:p w14:paraId="49AE0B7A">
      <w:pPr>
        <w:pStyle w:val="46"/>
      </w:pPr>
      <w:r>
        <w:fldChar w:fldCharType="begin"/>
      </w:r>
      <w:r>
        <w:instrText xml:space="preserve"> XE "desig:N162E4:Heading 1" </w:instrText>
      </w:r>
      <w:r>
        <w:fldChar w:fldCharType="end"/>
      </w:r>
      <w:r>
        <w:t xml:space="preserve">§ 17.16 </w:t>
      </w:r>
      <w:r>
        <w:fldChar w:fldCharType="begin"/>
      </w:r>
      <w:r>
        <w:instrText xml:space="preserve"> XE "title:N162E8:Heading 1" </w:instrText>
      </w:r>
      <w:r>
        <w:fldChar w:fldCharType="end"/>
      </w:r>
      <w:r>
        <w:t>Seeking a Discharge of Obligations Through Bankruptcy</w:t>
      </w:r>
    </w:p>
    <w:p w14:paraId="2791A823">
      <w:pPr>
        <w:pStyle w:val="38"/>
      </w:pPr>
      <w:r>
        <w:fldChar w:fldCharType="begin"/>
      </w:r>
      <w:r>
        <w:instrText xml:space="preserve"> XE "para:N162EF" </w:instrText>
      </w:r>
      <w:r>
        <w:fldChar w:fldCharType="end"/>
      </w:r>
      <w:r>
        <w:t xml:space="preserve">            Another means by which a party may defend a motion for contempt on a debt or property division is claiming a discharge in bankruptcy. In a bankruptcy, the debtor may not discharge obligations which are in the nature of alimony and child support. </w:t>
      </w:r>
      <w:r>
        <w:rPr>
          <w:rStyle w:val="104"/>
          <w:color w:val="339966"/>
        </w:rPr>
        <w:t>11 U.S.C. § 523(a)(5)</w:t>
      </w:r>
      <w:r>
        <w:t xml:space="preserve">. However, it is not the label of the payment that controls, but the underlying nature and purpose of the order. </w:t>
      </w:r>
      <w:r>
        <w:rPr>
          <w:rStyle w:val="104"/>
          <w:i/>
          <w:iCs/>
          <w:color w:val="339966"/>
        </w:rPr>
        <w:t>Lewis v. Lewis</w:t>
      </w:r>
      <w:r>
        <w:rPr>
          <w:rStyle w:val="104"/>
          <w:color w:val="339966"/>
        </w:rPr>
        <w:t>, 35 Conn. App. 622 (1994)</w:t>
      </w:r>
      <w:r>
        <w:t xml:space="preserve">. An order, although not labeled as alimony in the agreement but referred to as alimony in the canvas at the time of the dissolution, may be deemed in the nature of alimony and non-dischargeable in bankruptcy, where there is no property to divide. </w:t>
      </w:r>
      <w:r>
        <w:rPr>
          <w:rStyle w:val="104"/>
          <w:i/>
          <w:iCs/>
          <w:color w:val="339966"/>
        </w:rPr>
        <w:t>Lewis</w:t>
      </w:r>
      <w:r>
        <w:rPr>
          <w:rStyle w:val="104"/>
          <w:color w:val="339966"/>
        </w:rPr>
        <w:t>, 35 Conn. App. at 630–631</w:t>
      </w:r>
      <w:r>
        <w:t>.</w:t>
      </w:r>
    </w:p>
    <w:p w14:paraId="399D4010">
      <w:pPr>
        <w:pStyle w:val="38"/>
      </w:pPr>
      <w:r>
        <w:fldChar w:fldCharType="begin"/>
      </w:r>
      <w:r>
        <w:instrText xml:space="preserve"> XE "para:N16445" </w:instrText>
      </w:r>
      <w:r>
        <w:fldChar w:fldCharType="end"/>
      </w:r>
      <w:r>
        <w:br w:type="textWrapping"/>
      </w:r>
      <w:r>
        <w:t xml:space="preserve">            In determining whether an order may be discharged in bankruptcy, the issue is whether it comes under the purview of alimony and support. Clearly, the orders relating to alimony and child support will be non-dischargeable. However, there are other orders which are not so clearly labeled or delineated, but which are awarded after considering the alimony statutory criteria. Debts incurred for the support of the children may be considered in the nature of child support and not dischargeable in bankruptcy. </w:t>
      </w:r>
      <w:r>
        <w:rPr>
          <w:rStyle w:val="104"/>
          <w:i/>
          <w:iCs/>
          <w:color w:val="339966"/>
        </w:rPr>
        <w:t>Solustri v. Solustri</w:t>
      </w:r>
      <w:r>
        <w:rPr>
          <w:rStyle w:val="104"/>
          <w:color w:val="339966"/>
        </w:rPr>
        <w:t>, 1991 Conn. Super. LEXIS 3151 (1991)</w:t>
      </w:r>
      <w:r>
        <w:t xml:space="preserve">. The court may view attorney fees paid pursuant to </w:t>
      </w:r>
      <w:r>
        <w:rPr>
          <w:rStyle w:val="104"/>
          <w:color w:val="339966"/>
        </w:rPr>
        <w:t>Conn. Gen. Stat. § 46b-62</w:t>
      </w:r>
      <w:r>
        <w:t xml:space="preserve"> to be in the nature of support and non-dischargeable in bankruptcy since the factors to assess the award of such counsel fees </w:t>
      </w:r>
      <w:del w:id="26" w:author="Louise Truax" w:date="2024-08-31T15:52:00Z">
        <w:r>
          <w:rPr/>
          <w:delText>is</w:delText>
        </w:r>
      </w:del>
      <w:ins w:id="27" w:author="Louise Truax" w:date="2024-08-31T15:52:00Z">
        <w:r>
          <w:rPr/>
          <w:t>are</w:t>
        </w:r>
      </w:ins>
      <w:r>
        <w:t xml:space="preserve"> grounded in the alimony statute. </w:t>
      </w:r>
      <w:r>
        <w:rPr>
          <w:rStyle w:val="104"/>
          <w:i/>
          <w:iCs/>
          <w:color w:val="339966"/>
        </w:rPr>
        <w:t>Taylor v. Flocke</w:t>
      </w:r>
      <w:r>
        <w:rPr>
          <w:rStyle w:val="104"/>
          <w:color w:val="339966"/>
        </w:rPr>
        <w:t>, 1991 Conn. Super. LEXIS 1240 (1991)</w:t>
      </w:r>
      <w:r>
        <w:t>.</w:t>
      </w:r>
    </w:p>
    <w:p w14:paraId="7D299A5C">
      <w:pPr>
        <w:spacing w:before="0" w:beforeAutospacing="0" w:after="0" w:afterAutospacing="0"/>
      </w:pPr>
      <w:r>
        <w:fldChar w:fldCharType="begin"/>
      </w:r>
      <w:r>
        <w:instrText xml:space="preserve"> XE "comment:N16533" </w:instrText>
      </w:r>
      <w:r>
        <w:fldChar w:fldCharType="end"/>
      </w:r>
      <w:r>
        <w:t>#Comment Begins</w:t>
      </w:r>
    </w:p>
    <w:p w14:paraId="1CE5CBC0">
      <w:pPr>
        <w:pStyle w:val="38"/>
      </w:pPr>
      <w:r>
        <w:fldChar w:fldCharType="begin"/>
      </w:r>
      <w:r>
        <w:instrText xml:space="preserve"> XE "para:N1653C" </w:instrText>
      </w:r>
      <w:r>
        <w:fldChar w:fldCharType="end"/>
      </w:r>
      <w:r>
        <w:br w:type="textWrapping"/>
      </w:r>
      <w:r>
        <w:rPr>
          <w:b/>
          <w:bCs/>
        </w:rPr>
        <w:t> Strategic Point:</w:t>
      </w:r>
      <w:r>
        <w:t xml:space="preserve"> If representing a child as a guardian </w:t>
      </w:r>
      <w:r>
        <w:rPr>
          <w:i/>
          <w:iCs/>
        </w:rPr>
        <w:t>ad litem</w:t>
      </w:r>
      <w:r>
        <w:t xml:space="preserve"> or attorney for the minor child, request that the court order any counsel fees to be in the nature of support and not dischargeable in bankruptcy.</w:t>
      </w:r>
    </w:p>
    <w:p w14:paraId="48223795">
      <w:pPr>
        <w:spacing w:before="0" w:beforeAutospacing="0" w:after="0" w:afterAutospacing="0"/>
      </w:pPr>
      <w:r>
        <w:br w:type="textWrapping"/>
      </w:r>
      <w:r>
        <w:t>#Comment Ends</w:t>
      </w:r>
    </w:p>
    <w:p w14:paraId="202BCFFE">
      <w:pPr>
        <w:pStyle w:val="38"/>
      </w:pPr>
      <w:r>
        <w:fldChar w:fldCharType="begin"/>
      </w:r>
      <w:r>
        <w:instrText xml:space="preserve"> XE "para:N1654B" </w:instrText>
      </w:r>
      <w:r>
        <w:fldChar w:fldCharType="end"/>
      </w:r>
      <w:r>
        <w:br w:type="textWrapping"/>
      </w:r>
      <w:r>
        <w:t xml:space="preserve">            Debts clearly in the nature of a property division will be dischargeable in bankruptcy. Typically, in an agreement, there will be a provision that a party assuming a liability will indemnify and hold harmless the other party regarding that debt. Such indemnification is in the nature of property division and dischargeable in bankruptcy. </w:t>
      </w:r>
      <w:r>
        <w:rPr>
          <w:rStyle w:val="104"/>
          <w:i/>
          <w:iCs/>
          <w:color w:val="339966"/>
        </w:rPr>
        <w:t>Donovan v. Donovan</w:t>
      </w:r>
      <w:r>
        <w:rPr>
          <w:rStyle w:val="104"/>
          <w:color w:val="339966"/>
        </w:rPr>
        <w:t>, 1996 Conn. Super. LEXIS 1365 (1996)</w:t>
      </w:r>
      <w:r>
        <w:t xml:space="preserve">. A lump sum property order to be paid from a property that was foreclosed was properly discharged in a subsequent bankruptcy as it was a property division. </w:t>
      </w:r>
      <w:r>
        <w:rPr>
          <w:rStyle w:val="104"/>
          <w:i/>
          <w:iCs/>
          <w:color w:val="339966"/>
        </w:rPr>
        <w:t>Andreucci v. Andreucci</w:t>
      </w:r>
      <w:r>
        <w:rPr>
          <w:rStyle w:val="104"/>
          <w:color w:val="339966"/>
        </w:rPr>
        <w:t>, 2000 Conn. Super. LEXIS 2228 (2000)</w:t>
      </w:r>
      <w:r>
        <w:t>.</w:t>
      </w:r>
    </w:p>
    <w:p w14:paraId="795FF4A8">
      <w:pPr>
        <w:spacing w:before="0" w:beforeAutospacing="0" w:after="0" w:afterAutospacing="0"/>
      </w:pPr>
      <w:r>
        <w:fldChar w:fldCharType="begin"/>
      </w:r>
      <w:r>
        <w:instrText xml:space="preserve"> XE "comment:N1660F" </w:instrText>
      </w:r>
      <w:r>
        <w:fldChar w:fldCharType="end"/>
      </w:r>
      <w:r>
        <w:t>#Comment Begins</w:t>
      </w:r>
    </w:p>
    <w:p w14:paraId="77484107">
      <w:pPr>
        <w:pStyle w:val="38"/>
      </w:pPr>
      <w:r>
        <w:fldChar w:fldCharType="begin"/>
      </w:r>
      <w:r>
        <w:instrText xml:space="preserve"> XE "para:N16618" </w:instrText>
      </w:r>
      <w:r>
        <w:fldChar w:fldCharType="end"/>
      </w:r>
      <w:r>
        <w:br w:type="textWrapping"/>
      </w:r>
      <w:r>
        <w:rPr>
          <w:b/>
          <w:bCs/>
        </w:rPr>
        <w:t> Strategic Point:</w:t>
      </w:r>
      <w:r>
        <w:t xml:space="preserve"> When delaying a property division, the amount owed to the recipient-spouse should be secured in some fashion. That will give the recipient-spouse a more preferential claim than being a general unsecured creditor.</w:t>
      </w:r>
    </w:p>
    <w:p w14:paraId="460C8902">
      <w:pPr>
        <w:spacing w:before="0" w:beforeAutospacing="0" w:after="0" w:afterAutospacing="0"/>
      </w:pPr>
      <w:r>
        <w:br w:type="textWrapping"/>
      </w:r>
      <w:r>
        <w:t>#Comment Ends</w:t>
      </w:r>
    </w:p>
    <w:p w14:paraId="02FCE77F">
      <w:pPr>
        <w:pStyle w:val="46"/>
      </w:pPr>
      <w:r>
        <w:fldChar w:fldCharType="begin"/>
      </w:r>
      <w:r>
        <w:instrText xml:space="preserve"> XE "desig:N16651:Heading 1" </w:instrText>
      </w:r>
      <w:r>
        <w:fldChar w:fldCharType="end"/>
      </w:r>
      <w:r>
        <w:t xml:space="preserve">§ 17.17 </w:t>
      </w:r>
      <w:r>
        <w:fldChar w:fldCharType="begin"/>
      </w:r>
      <w:r>
        <w:instrText xml:space="preserve"> XE "title:N16655:Heading 1" </w:instrText>
      </w:r>
      <w:r>
        <w:fldChar w:fldCharType="end"/>
      </w:r>
      <w:r>
        <w:t>Claiming an Entitlement to a Credit for an Overpayment</w:t>
      </w:r>
    </w:p>
    <w:p w14:paraId="6DC10B04">
      <w:pPr>
        <w:pStyle w:val="38"/>
      </w:pPr>
      <w:r>
        <w:fldChar w:fldCharType="begin"/>
      </w:r>
      <w:r>
        <w:instrText xml:space="preserve"> XE "para:N1665C" </w:instrText>
      </w:r>
      <w:r>
        <w:fldChar w:fldCharType="end"/>
      </w:r>
      <w:r>
        <w:t xml:space="preserve">            One reason given for non-payment is the obligor’s claim that he or she has overpaid. An alimony or support obligor who claims a credit on his or her obligation may still be held in contempt where he or she ceases paying based upon the claimed credit. </w:t>
      </w:r>
      <w:r>
        <w:rPr>
          <w:rStyle w:val="104"/>
          <w:i/>
          <w:iCs/>
          <w:color w:val="339966"/>
        </w:rPr>
        <w:t>Baker v. Baker</w:t>
      </w:r>
      <w:r>
        <w:rPr>
          <w:rStyle w:val="104"/>
          <w:color w:val="339966"/>
        </w:rPr>
        <w:t>, 95 Conn. App. 826 (2006)</w:t>
      </w:r>
      <w:r>
        <w:t xml:space="preserve">. Additionally, an obligor may not seek to use a voluntary overpayment of a support obligation as a credit against what he or she should have paid. </w:t>
      </w:r>
      <w:r>
        <w:rPr>
          <w:rStyle w:val="104"/>
          <w:i/>
          <w:iCs/>
          <w:color w:val="339966"/>
        </w:rPr>
        <w:t>Lawrence v. Lawrence</w:t>
      </w:r>
      <w:r>
        <w:rPr>
          <w:rStyle w:val="104"/>
          <w:color w:val="339966"/>
        </w:rPr>
        <w:t>, 92 Conn. App. 212 (2005)</w:t>
      </w:r>
      <w:r>
        <w:t>.</w:t>
      </w:r>
    </w:p>
    <w:p w14:paraId="2762990D">
      <w:pPr>
        <w:spacing w:before="0" w:beforeAutospacing="0" w:after="0" w:afterAutospacing="0"/>
      </w:pPr>
      <w:r>
        <w:fldChar w:fldCharType="begin"/>
      </w:r>
      <w:r>
        <w:instrText xml:space="preserve"> XE "comment:N16790" </w:instrText>
      </w:r>
      <w:r>
        <w:fldChar w:fldCharType="end"/>
      </w:r>
      <w:r>
        <w:t>#Comment Begins</w:t>
      </w:r>
    </w:p>
    <w:p w14:paraId="5CBB6A8E">
      <w:pPr>
        <w:pStyle w:val="38"/>
      </w:pPr>
      <w:r>
        <w:fldChar w:fldCharType="begin"/>
      </w:r>
      <w:r>
        <w:instrText xml:space="preserve"> XE "para:N16799" </w:instrText>
      </w:r>
      <w:r>
        <w:fldChar w:fldCharType="end"/>
      </w:r>
      <w:r>
        <w:br w:type="textWrapping"/>
      </w:r>
      <w:r>
        <w:rPr>
          <w:b/>
          <w:bCs/>
        </w:rPr>
        <w:t> Strategic Point:</w:t>
      </w:r>
      <w:r>
        <w:t xml:space="preserve"> Many times a prior overpayment will not be used to defer subsequent underpayments. The overpayment will be viewed as a voluntary payment or gift to which no credit will be given.</w:t>
      </w:r>
    </w:p>
    <w:p w14:paraId="4977CFE5">
      <w:pPr>
        <w:spacing w:before="0" w:beforeAutospacing="0" w:after="0" w:afterAutospacing="0"/>
      </w:pPr>
      <w:r>
        <w:br w:type="textWrapping"/>
      </w:r>
      <w:r>
        <w:t>#Comment Ends</w:t>
      </w:r>
    </w:p>
    <w:p w14:paraId="474DBA2D">
      <w:pPr>
        <w:pStyle w:val="46"/>
      </w:pPr>
      <w:r>
        <w:fldChar w:fldCharType="begin"/>
      </w:r>
      <w:r>
        <w:instrText xml:space="preserve"> XE "desig:N167B6:Heading 1" </w:instrText>
      </w:r>
      <w:r>
        <w:fldChar w:fldCharType="end"/>
      </w:r>
      <w:r>
        <w:t xml:space="preserve">§ 17.18 </w:t>
      </w:r>
      <w:r>
        <w:fldChar w:fldCharType="begin"/>
      </w:r>
      <w:r>
        <w:instrText xml:space="preserve"> XE "title:N167BA:Heading 1" </w:instrText>
      </w:r>
      <w:r>
        <w:fldChar w:fldCharType="end"/>
      </w:r>
      <w:r>
        <w:t>Claiming an Impossibility to Perform</w:t>
      </w:r>
    </w:p>
    <w:p w14:paraId="37D07867">
      <w:pPr>
        <w:pStyle w:val="38"/>
      </w:pPr>
      <w:r>
        <w:fldChar w:fldCharType="begin"/>
      </w:r>
      <w:r>
        <w:instrText xml:space="preserve"> XE "para:N167C1" </w:instrText>
      </w:r>
      <w:r>
        <w:fldChar w:fldCharType="end"/>
      </w:r>
      <w:r>
        <w:t xml:space="preserve">            Prior to committing a client to an obligation in a separation agreement, counsel should ensure that the obligation can actually be carried out. In </w:t>
      </w:r>
      <w:r>
        <w:rPr>
          <w:rStyle w:val="104"/>
          <w:i/>
          <w:iCs/>
          <w:color w:val="339966"/>
        </w:rPr>
        <w:t>Watkins v. Demos</w:t>
      </w:r>
      <w:r>
        <w:rPr>
          <w:rStyle w:val="104"/>
          <w:color w:val="339966"/>
        </w:rPr>
        <w:t>, 172 Conn. App. 730 (2017)</w:t>
      </w:r>
      <w:r>
        <w:t xml:space="preserve">, the husband obligated himself to withdraw a previously filed 1099, when in fact the IRS did not permit such action to be taken. His only remedy was to file an amended 1099 form. Because of the impossibility of performance, the husband was not found in contempt. Similarly, the inability to transfer passive investments will not result in a contempt finding. </w:t>
      </w:r>
      <w:r>
        <w:rPr>
          <w:rStyle w:val="104"/>
          <w:i/>
          <w:iCs/>
          <w:color w:val="339966"/>
        </w:rPr>
        <w:t>Hirschfeld v. Machinist</w:t>
      </w:r>
      <w:r>
        <w:rPr>
          <w:rStyle w:val="104"/>
          <w:color w:val="339966"/>
        </w:rPr>
        <w:t>, 181 Conn. App. 309 (2018)</w:t>
      </w:r>
      <w:r>
        <w:t>.</w:t>
      </w:r>
    </w:p>
    <w:p w14:paraId="7D03828A">
      <w:pPr>
        <w:pStyle w:val="50"/>
      </w:pPr>
      <w:r>
        <w:fldChar w:fldCharType="begin"/>
      </w:r>
      <w:r>
        <w:instrText xml:space="preserve"> XE "desig:N16906" </w:instrText>
      </w:r>
      <w:r>
        <w:fldChar w:fldCharType="end"/>
      </w:r>
      <w:r>
        <w:br w:type="textWrapping"/>
      </w:r>
      <w:r>
        <w:t xml:space="preserve">PART IV: </w:t>
      </w:r>
      <w:r>
        <w:fldChar w:fldCharType="begin"/>
      </w:r>
      <w:r>
        <w:instrText xml:space="preserve"> XE "title:N1690A" </w:instrText>
      </w:r>
      <w:r>
        <w:fldChar w:fldCharType="end"/>
      </w:r>
      <w:r>
        <w:t>DETERMINING GENERAL RELIEF THAT MAY BE SOUGHT IN A MOTION FOR CONTEMPT</w:t>
      </w:r>
    </w:p>
    <w:p w14:paraId="6544924C">
      <w:pPr>
        <w:pStyle w:val="51"/>
        <w:rPr>
          <w:vanish w:val="0"/>
        </w:rPr>
      </w:pPr>
      <w:r>
        <w:fldChar w:fldCharType="begin"/>
      </w:r>
      <w:r>
        <w:rPr>
          <w:vanish w:val="0"/>
        </w:rPr>
        <w:instrText xml:space="preserve"> XE "title-alt:N16911" </w:instrText>
      </w:r>
      <w:r>
        <w:rPr>
          <w:vanish w:val="0"/>
        </w:rPr>
        <w:fldChar w:fldCharType="end"/>
      </w:r>
      <w:r>
        <w:rPr>
          <w:rStyle w:val="92"/>
          <w:b/>
          <w:bCs/>
          <w:vanish w:val="0"/>
        </w:rPr>
        <w:t>Enforcement of Orders</w:t>
      </w:r>
      <w:r>
        <w:rPr>
          <w:vanish w:val="0"/>
        </w:rPr>
        <w:t xml:space="preserve"> </w:t>
      </w:r>
    </w:p>
    <w:p w14:paraId="44D10C17">
      <w:pPr>
        <w:pStyle w:val="46"/>
      </w:pPr>
      <w:r>
        <w:fldChar w:fldCharType="begin"/>
      </w:r>
      <w:r>
        <w:instrText xml:space="preserve"> XE "desig:N16949:Heading 1" </w:instrText>
      </w:r>
      <w:r>
        <w:fldChar w:fldCharType="end"/>
      </w:r>
      <w:r>
        <w:t xml:space="preserve">§ 17.19 </w:t>
      </w:r>
      <w:r>
        <w:fldChar w:fldCharType="begin"/>
      </w:r>
      <w:r>
        <w:instrText xml:space="preserve"> XE "title:N1694D:Heading 1" </w:instrText>
      </w:r>
      <w:r>
        <w:fldChar w:fldCharType="end"/>
      </w:r>
      <w:r>
        <w:t>CHECKLIST: Determining General Relief That May Be Sought in a Motion for Contempt</w:t>
      </w:r>
    </w:p>
    <w:p w14:paraId="47284E9F">
      <w:pPr>
        <w:pStyle w:val="50"/>
      </w:pPr>
      <w:r>
        <w:fldChar w:fldCharType="begin"/>
      </w:r>
      <w:r>
        <w:instrText xml:space="preserve"> XE "desig:N16965" </w:instrText>
      </w:r>
      <w:r>
        <w:fldChar w:fldCharType="end"/>
      </w:r>
      <w:r>
        <w:br w:type="textWrapping"/>
      </w:r>
      <w:r>
        <w:t xml:space="preserve">17.19.1 </w:t>
      </w:r>
      <w:r>
        <w:fldChar w:fldCharType="begin"/>
      </w:r>
      <w:r>
        <w:instrText xml:space="preserve"> XE "title:N16969" </w:instrText>
      </w:r>
      <w:r>
        <w:fldChar w:fldCharType="end"/>
      </w:r>
      <w:r>
        <w:t>Determining General Relief That May Be Sought in a Motion for Contempt</w:t>
      </w:r>
    </w:p>
    <w:p w14:paraId="4D5EAA52">
      <w:pPr>
        <w:pStyle w:val="41"/>
      </w:pPr>
      <w:r>
        <w:fldChar w:fldCharType="begin"/>
      </w:r>
      <w:r>
        <w:instrText xml:space="preserve"> XE "para:N169AC" </w:instrText>
      </w:r>
      <w:r>
        <w:fldChar w:fldCharType="end"/>
      </w:r>
      <w:r>
        <w:t>□ Seeking an award of counsel fees:</w:t>
      </w:r>
    </w:p>
    <w:p w14:paraId="61A059D4">
      <w:pPr>
        <w:pStyle w:val="41"/>
      </w:pPr>
      <w:r>
        <w:fldChar w:fldCharType="begin"/>
      </w:r>
      <w:r>
        <w:instrText xml:space="preserve"> XE "para:N169B8" </w:instrText>
      </w:r>
      <w:r>
        <w:fldChar w:fldCharType="end"/>
      </w:r>
      <w:r>
        <w:t>    ○ One remedy for a contempt motion is to seek an order of counsel fees.</w:t>
      </w:r>
    </w:p>
    <w:p w14:paraId="4AEC2CD9">
      <w:pPr>
        <w:pStyle w:val="41"/>
      </w:pPr>
      <w:r>
        <w:fldChar w:fldCharType="begin"/>
      </w:r>
      <w:r>
        <w:instrText xml:space="preserve"> XE "para:N169C1" </w:instrText>
      </w:r>
      <w:r>
        <w:fldChar w:fldCharType="end"/>
      </w:r>
      <w:r>
        <w:t>    ○ The responding party may seek counsel fees if the moving party is unsuccessful in the motion for counsel fees.</w:t>
      </w:r>
    </w:p>
    <w:p w14:paraId="61D6FDCC">
      <w:pPr>
        <w:pStyle w:val="41"/>
        <w:rPr>
          <w:ins w:id="28" w:author="Louise Truax" w:date="2024-08-31T15:46:00Z"/>
        </w:rPr>
      </w:pPr>
      <w:r>
        <w:fldChar w:fldCharType="begin"/>
      </w:r>
      <w:r>
        <w:instrText xml:space="preserve"> XE "para:N169CA" </w:instrText>
      </w:r>
      <w:r>
        <w:fldChar w:fldCharType="end"/>
      </w:r>
      <w:r>
        <w:t xml:space="preserve">    ○ The award of counsel fees is punitive and not compensatory. </w:t>
      </w:r>
    </w:p>
    <w:p w14:paraId="3376E069">
      <w:pPr>
        <w:pStyle w:val="41"/>
        <w:numPr>
          <w:ilvl w:val="0"/>
          <w:numId w:val="1"/>
        </w:numPr>
        <w:ind w:left="1800" w:hanging="270"/>
        <w:rPr>
          <w:ins w:id="30" w:author="Louise Truax" w:date="2024-08-31T15:46:00Z"/>
        </w:rPr>
        <w:pPrChange w:id="29" w:author="Louise Truax" w:date="2024-08-31T15:47:00Z">
          <w:pPr>
            <w:pStyle w:val="41"/>
          </w:pPr>
        </w:pPrChange>
      </w:pPr>
      <w:ins w:id="31" w:author="Louise Truax" w:date="2024-08-31T15:47:00Z">
        <w:r>
          <w:rPr/>
          <w:t>The award must be based upon the amount incurred for the contempt.</w:t>
        </w:r>
      </w:ins>
    </w:p>
    <w:p w14:paraId="0326B451">
      <w:pPr>
        <w:pStyle w:val="41"/>
      </w:pPr>
      <w:r>
        <w:fldChar w:fldCharType="begin"/>
      </w:r>
      <w:r>
        <w:instrText xml:space="preserve"> XE "title:N169D7" </w:instrText>
      </w:r>
      <w:r>
        <w:fldChar w:fldCharType="end"/>
      </w:r>
      <w:r>
        <w:rPr>
          <w:b/>
        </w:rPr>
        <w:t>Authority:</w:t>
      </w:r>
      <w:r>
        <w:t xml:space="preserve">  </w:t>
      </w:r>
      <w:r>
        <w:fldChar w:fldCharType="begin"/>
      </w:r>
      <w:r>
        <w:instrText xml:space="preserve"> XE "para:N169E0" </w:instrText>
      </w:r>
      <w:r>
        <w:fldChar w:fldCharType="end"/>
      </w:r>
      <w:r>
        <w:rPr>
          <w:rStyle w:val="104"/>
          <w:rFonts w:ascii="Times New Roman" w:hAnsi="Times New Roman"/>
          <w:color w:val="339966"/>
        </w:rPr>
        <w:t>Conn. Gen. Stat. § 46b-87</w:t>
      </w:r>
      <w:r>
        <w:t xml:space="preserve">; </w:t>
      </w:r>
      <w:r>
        <w:rPr>
          <w:rStyle w:val="104"/>
          <w:rFonts w:ascii="Times New Roman" w:hAnsi="Times New Roman"/>
          <w:i/>
          <w:iCs/>
          <w:color w:val="339966"/>
        </w:rPr>
        <w:t>Eldridge v. Eldridge</w:t>
      </w:r>
      <w:r>
        <w:rPr>
          <w:rStyle w:val="104"/>
          <w:rFonts w:ascii="Times New Roman" w:hAnsi="Times New Roman"/>
          <w:color w:val="339966"/>
        </w:rPr>
        <w:t>, 244 Conn. 523 (1998)</w:t>
      </w:r>
      <w:r>
        <w:t xml:space="preserve">, </w:t>
      </w:r>
      <w:r>
        <w:rPr>
          <w:rStyle w:val="104"/>
          <w:rFonts w:ascii="Times New Roman" w:hAnsi="Times New Roman"/>
          <w:i/>
          <w:iCs/>
          <w:color w:val="339966"/>
        </w:rPr>
        <w:t>Dobozy v. Dobozy</w:t>
      </w:r>
      <w:r>
        <w:rPr>
          <w:rStyle w:val="104"/>
          <w:rFonts w:ascii="Times New Roman" w:hAnsi="Times New Roman"/>
          <w:color w:val="339966"/>
        </w:rPr>
        <w:t>, 241 Conn. 490 (1997)</w:t>
      </w:r>
      <w:r>
        <w:t>,</w:t>
      </w:r>
      <w:ins w:id="32" w:author="Louise Truax" w:date="2024-08-31T15:46:00Z">
        <w:r>
          <w:rPr>
            <w:i/>
            <w:iCs/>
          </w:rPr>
          <w:t xml:space="preserve"> Y.H. v. J.B.</w:t>
        </w:r>
      </w:ins>
      <w:ins w:id="33" w:author="Louise Truax" w:date="2024-08-31T15:46:00Z">
        <w:r>
          <w:rPr/>
          <w:t>, 234 Conn. App. 793 (2024),</w:t>
        </w:r>
      </w:ins>
      <w:r>
        <w:t xml:space="preserve"> </w:t>
      </w:r>
      <w:r>
        <w:rPr>
          <w:rStyle w:val="104"/>
          <w:rFonts w:ascii="Times New Roman" w:hAnsi="Times New Roman"/>
          <w:i/>
          <w:iCs/>
          <w:color w:val="339966"/>
        </w:rPr>
        <w:t>Malpeso v. Malpeso</w:t>
      </w:r>
      <w:r>
        <w:rPr>
          <w:rStyle w:val="104"/>
          <w:rFonts w:ascii="Times New Roman" w:hAnsi="Times New Roman"/>
          <w:color w:val="339966"/>
        </w:rPr>
        <w:t>, 165 Conn. App. 151 (2016)</w:t>
      </w:r>
      <w:r>
        <w:t xml:space="preserve">, </w:t>
      </w:r>
      <w:r>
        <w:rPr>
          <w:rStyle w:val="104"/>
          <w:rFonts w:ascii="Times New Roman" w:hAnsi="Times New Roman"/>
          <w:i/>
          <w:iCs/>
          <w:color w:val="339966"/>
        </w:rPr>
        <w:t>Rostad v. Hirsch</w:t>
      </w:r>
      <w:r>
        <w:rPr>
          <w:rStyle w:val="104"/>
          <w:rFonts w:ascii="Times New Roman" w:hAnsi="Times New Roman"/>
          <w:color w:val="339966"/>
        </w:rPr>
        <w:t>, 148 Conn. App. 441 (2014)</w:t>
      </w:r>
      <w:r>
        <w:t xml:space="preserve">, and </w:t>
      </w:r>
      <w:r>
        <w:rPr>
          <w:rStyle w:val="104"/>
          <w:rFonts w:ascii="Times New Roman" w:hAnsi="Times New Roman"/>
          <w:i/>
          <w:iCs/>
          <w:color w:val="339966"/>
        </w:rPr>
        <w:t>Medvey v. Medvey</w:t>
      </w:r>
      <w:r>
        <w:rPr>
          <w:rStyle w:val="104"/>
          <w:rFonts w:ascii="Times New Roman" w:hAnsi="Times New Roman"/>
          <w:color w:val="339966"/>
        </w:rPr>
        <w:t>, 98 Conn. App. 278 (2006)</w:t>
      </w:r>
      <w:r>
        <w:t xml:space="preserve">. </w:t>
      </w:r>
      <w:r>
        <w:fldChar w:fldCharType="begin"/>
      </w:r>
      <w:r>
        <w:instrText xml:space="preserve"> XE "title:N16D09" </w:instrText>
      </w:r>
      <w:r>
        <w:fldChar w:fldCharType="end"/>
      </w:r>
      <w:r>
        <w:rPr>
          <w:b/>
        </w:rPr>
        <w:t>Discussion:</w:t>
      </w:r>
      <w:r>
        <w:t xml:space="preserve">  </w:t>
      </w:r>
      <w:r>
        <w:fldChar w:fldCharType="begin"/>
      </w:r>
      <w:r>
        <w:instrText xml:space="preserve"> XE "para:N16D12" </w:instrText>
      </w:r>
      <w:r>
        <w:fldChar w:fldCharType="end"/>
      </w:r>
      <w:r>
        <w:rPr>
          <w:i/>
          <w:iCs/>
        </w:rPr>
        <w:t>See</w:t>
      </w:r>
      <w:r>
        <w:t xml:space="preserve"> </w:t>
      </w:r>
      <w:r>
        <w:rPr>
          <w:rStyle w:val="104"/>
          <w:rFonts w:ascii="Times New Roman" w:hAnsi="Times New Roman"/>
          <w:color w:val="339966"/>
        </w:rPr>
        <w:t>§ 17.20</w:t>
      </w:r>
      <w:r>
        <w:t xml:space="preserve">, </w:t>
      </w:r>
      <w:r>
        <w:rPr>
          <w:i/>
          <w:iCs/>
        </w:rPr>
        <w:t>below</w:t>
      </w:r>
      <w:r>
        <w:t xml:space="preserve">. </w:t>
      </w:r>
      <w:r>
        <w:rPr>
          <w:i/>
          <w:iCs/>
        </w:rPr>
        <w:t>See also</w:t>
      </w:r>
      <w:r>
        <w:t xml:space="preserve"> </w:t>
      </w:r>
      <w:r>
        <w:rPr>
          <w:rStyle w:val="104"/>
          <w:rFonts w:ascii="Times New Roman" w:hAnsi="Times New Roman"/>
          <w:color w:val="339966"/>
        </w:rPr>
        <w:t>Chapter 15</w:t>
      </w:r>
      <w:r>
        <w:t xml:space="preserve">, </w:t>
      </w:r>
      <w:r>
        <w:rPr>
          <w:rStyle w:val="104"/>
          <w:rFonts w:ascii="Times New Roman" w:hAnsi="Times New Roman"/>
          <w:color w:val="339966"/>
        </w:rPr>
        <w:t>§§ 15.11</w:t>
      </w:r>
      <w:r>
        <w:t>–</w:t>
      </w:r>
      <w:r>
        <w:rPr>
          <w:rStyle w:val="104"/>
          <w:rFonts w:ascii="Times New Roman" w:hAnsi="Times New Roman"/>
          <w:color w:val="339966"/>
        </w:rPr>
        <w:t xml:space="preserve">15.12, </w:t>
      </w:r>
      <w:r>
        <w:rPr>
          <w:rStyle w:val="104"/>
          <w:rFonts w:ascii="Times New Roman" w:hAnsi="Times New Roman"/>
          <w:i/>
          <w:iCs/>
          <w:color w:val="339966"/>
        </w:rPr>
        <w:t>above</w:t>
      </w:r>
      <w:r>
        <w:t>.</w:t>
      </w:r>
    </w:p>
    <w:p w14:paraId="02EB568B">
      <w:pPr>
        <w:pStyle w:val="41"/>
      </w:pPr>
      <w:r>
        <w:fldChar w:fldCharType="begin"/>
      </w:r>
      <w:r>
        <w:instrText xml:space="preserve"> XE "para:N16DC9" </w:instrText>
      </w:r>
      <w:r>
        <w:fldChar w:fldCharType="end"/>
      </w:r>
      <w:r>
        <w:t>□ Incarcerating the party held in contempt:</w:t>
      </w:r>
    </w:p>
    <w:p w14:paraId="65EEBA2E">
      <w:pPr>
        <w:pStyle w:val="41"/>
      </w:pPr>
      <w:r>
        <w:fldChar w:fldCharType="begin"/>
      </w:r>
      <w:r>
        <w:instrText xml:space="preserve"> XE "para:N16DD5" </w:instrText>
      </w:r>
      <w:r>
        <w:fldChar w:fldCharType="end"/>
      </w:r>
      <w:r>
        <w:t>    ○ The purpose of incarceration is to coerce compliance.</w:t>
      </w:r>
    </w:p>
    <w:p w14:paraId="2178646C">
      <w:pPr>
        <w:pStyle w:val="41"/>
      </w:pPr>
      <w:r>
        <w:fldChar w:fldCharType="begin"/>
      </w:r>
      <w:r>
        <w:instrText xml:space="preserve"> XE "para:N16DDE" </w:instrText>
      </w:r>
      <w:r>
        <w:fldChar w:fldCharType="end"/>
      </w:r>
      <w:r>
        <w:t>    ○ A purge order to allow release from incarceration that cannot be met by the obligor is punitive and not coercive.</w:t>
      </w:r>
    </w:p>
    <w:p w14:paraId="7F30BBBD">
      <w:pPr>
        <w:pStyle w:val="41"/>
      </w:pPr>
      <w:r>
        <w:fldChar w:fldCharType="begin"/>
      </w:r>
      <w:r>
        <w:instrText xml:space="preserve"> XE "para:N16DE7" </w:instrText>
      </w:r>
      <w:r>
        <w:fldChar w:fldCharType="end"/>
      </w:r>
      <w:r>
        <w:t xml:space="preserve">    ○ A party threatened with the sanction of incarceration has the right to be represented by counsel. </w:t>
      </w:r>
      <w:r>
        <w:fldChar w:fldCharType="begin"/>
      </w:r>
      <w:r>
        <w:instrText xml:space="preserve"> XE "title:N16DF4" </w:instrText>
      </w:r>
      <w:r>
        <w:fldChar w:fldCharType="end"/>
      </w:r>
      <w:r>
        <w:rPr>
          <w:b/>
        </w:rPr>
        <w:t>Authority:</w:t>
      </w:r>
      <w:r>
        <w:t xml:space="preserve">  </w:t>
      </w:r>
      <w:r>
        <w:fldChar w:fldCharType="begin"/>
      </w:r>
      <w:r>
        <w:instrText xml:space="preserve"> XE "para:N16DFD" </w:instrText>
      </w:r>
      <w:r>
        <w:fldChar w:fldCharType="end"/>
      </w:r>
      <w:r>
        <w:rPr>
          <w:rStyle w:val="104"/>
          <w:rFonts w:ascii="Times New Roman" w:hAnsi="Times New Roman"/>
          <w:i/>
          <w:iCs/>
          <w:color w:val="339966"/>
        </w:rPr>
        <w:t>Mays v. Mays</w:t>
      </w:r>
      <w:r>
        <w:rPr>
          <w:rStyle w:val="104"/>
          <w:rFonts w:ascii="Times New Roman" w:hAnsi="Times New Roman"/>
          <w:color w:val="339966"/>
        </w:rPr>
        <w:t>, 193 Conn. 261 (1984)</w:t>
      </w:r>
      <w:r>
        <w:t xml:space="preserve">, </w:t>
      </w:r>
      <w:r>
        <w:rPr>
          <w:rStyle w:val="104"/>
          <w:rFonts w:ascii="Times New Roman" w:hAnsi="Times New Roman"/>
          <w:i/>
          <w:iCs/>
          <w:color w:val="339966"/>
        </w:rPr>
        <w:t>Connolly v. Connolly</w:t>
      </w:r>
      <w:r>
        <w:rPr>
          <w:rStyle w:val="104"/>
          <w:rFonts w:ascii="Times New Roman" w:hAnsi="Times New Roman"/>
          <w:color w:val="339966"/>
        </w:rPr>
        <w:t>, 191 Conn. 468 (1983)</w:t>
      </w:r>
      <w:r>
        <w:t xml:space="preserve">, and </w:t>
      </w:r>
      <w:r>
        <w:rPr>
          <w:rStyle w:val="104"/>
          <w:rFonts w:ascii="Times New Roman" w:hAnsi="Times New Roman"/>
          <w:i/>
          <w:iCs/>
          <w:color w:val="339966"/>
        </w:rPr>
        <w:t>Dupe v. Lopes</w:t>
      </w:r>
      <w:r>
        <w:rPr>
          <w:rStyle w:val="104"/>
          <w:rFonts w:ascii="Times New Roman" w:hAnsi="Times New Roman"/>
          <w:color w:val="339966"/>
        </w:rPr>
        <w:t>, 40 Conn. Supp. 111 (1984)</w:t>
      </w:r>
      <w:r>
        <w:t xml:space="preserve">. </w:t>
      </w:r>
      <w:r>
        <w:fldChar w:fldCharType="begin"/>
      </w:r>
      <w:r>
        <w:instrText xml:space="preserve"> XE "title:N16FCE" </w:instrText>
      </w:r>
      <w:r>
        <w:fldChar w:fldCharType="end"/>
      </w:r>
      <w:r>
        <w:rPr>
          <w:b/>
        </w:rPr>
        <w:t>Discussion:</w:t>
      </w:r>
      <w:r>
        <w:t xml:space="preserve">  </w:t>
      </w:r>
      <w:r>
        <w:fldChar w:fldCharType="begin"/>
      </w:r>
      <w:r>
        <w:instrText xml:space="preserve"> XE "para:N16FD7" </w:instrText>
      </w:r>
      <w:r>
        <w:fldChar w:fldCharType="end"/>
      </w:r>
      <w:r>
        <w:rPr>
          <w:i/>
          <w:iCs/>
        </w:rPr>
        <w:t>See</w:t>
      </w:r>
      <w:r>
        <w:t xml:space="preserve"> </w:t>
      </w:r>
      <w:r>
        <w:rPr>
          <w:rStyle w:val="104"/>
          <w:rFonts w:ascii="Times New Roman" w:hAnsi="Times New Roman"/>
          <w:color w:val="339966"/>
        </w:rPr>
        <w:t>§ 17.21</w:t>
      </w:r>
      <w:r>
        <w:t xml:space="preserve">, </w:t>
      </w:r>
      <w:r>
        <w:rPr>
          <w:i/>
          <w:iCs/>
        </w:rPr>
        <w:t>below</w:t>
      </w:r>
      <w:r>
        <w:t>.</w:t>
      </w:r>
    </w:p>
    <w:p w14:paraId="2EFB316B">
      <w:pPr>
        <w:pStyle w:val="41"/>
      </w:pPr>
      <w:r>
        <w:fldChar w:fldCharType="begin"/>
      </w:r>
      <w:r>
        <w:instrText xml:space="preserve"> XE "para:N1700F" </w:instrText>
      </w:r>
      <w:r>
        <w:fldChar w:fldCharType="end"/>
      </w:r>
      <w:r>
        <w:t>□ Assessing interest:</w:t>
      </w:r>
    </w:p>
    <w:p w14:paraId="1F247A53">
      <w:pPr>
        <w:pStyle w:val="41"/>
      </w:pPr>
      <w:r>
        <w:fldChar w:fldCharType="begin"/>
      </w:r>
      <w:r>
        <w:instrText xml:space="preserve"> XE "para:N1701B" </w:instrText>
      </w:r>
      <w:r>
        <w:fldChar w:fldCharType="end"/>
      </w:r>
      <w:r>
        <w:t>    ○ A court may award interest on money that is wrongfully detained past its due date at a rate not to exceed ten percent per annum.</w:t>
      </w:r>
    </w:p>
    <w:p w14:paraId="17559891">
      <w:pPr>
        <w:pStyle w:val="41"/>
      </w:pPr>
      <w:r>
        <w:fldChar w:fldCharType="begin"/>
      </w:r>
      <w:r>
        <w:instrText xml:space="preserve"> XE "para:N17024" </w:instrText>
      </w:r>
      <w:r>
        <w:fldChar w:fldCharType="end"/>
      </w:r>
      <w:r>
        <w:t>    ○ Wrongfulness, not bad faith, must be shown to award interest.</w:t>
      </w:r>
    </w:p>
    <w:p w14:paraId="1EAC45A2">
      <w:pPr>
        <w:pStyle w:val="41"/>
      </w:pPr>
      <w:r>
        <w:fldChar w:fldCharType="begin"/>
      </w:r>
      <w:r>
        <w:instrText xml:space="preserve"> XE "para:N1702D" </w:instrText>
      </w:r>
      <w:r>
        <w:fldChar w:fldCharType="end"/>
      </w:r>
      <w:r>
        <w:t>    ○ If there was a good faith reason for the money being withheld, it may not be wrongful.</w:t>
      </w:r>
    </w:p>
    <w:p w14:paraId="142477F2">
      <w:pPr>
        <w:pStyle w:val="41"/>
      </w:pPr>
      <w:r>
        <w:fldChar w:fldCharType="begin"/>
      </w:r>
      <w:r>
        <w:instrText xml:space="preserve"> XE "para:N17036" </w:instrText>
      </w:r>
      <w:r>
        <w:fldChar w:fldCharType="end"/>
      </w:r>
      <w:r>
        <w:t xml:space="preserve">    ○ Interest will run from the date the funds were to have been paid until the date they are actually paid. </w:t>
      </w:r>
      <w:r>
        <w:fldChar w:fldCharType="begin"/>
      </w:r>
      <w:r>
        <w:instrText xml:space="preserve"> XE "title:N17043" </w:instrText>
      </w:r>
      <w:r>
        <w:fldChar w:fldCharType="end"/>
      </w:r>
      <w:r>
        <w:rPr>
          <w:b/>
        </w:rPr>
        <w:t>Authority:</w:t>
      </w:r>
      <w:r>
        <w:t xml:space="preserve">  </w:t>
      </w:r>
      <w:r>
        <w:fldChar w:fldCharType="begin"/>
      </w:r>
      <w:r>
        <w:instrText xml:space="preserve"> XE "para:N1704C" </w:instrText>
      </w:r>
      <w:r>
        <w:fldChar w:fldCharType="end"/>
      </w:r>
      <w:r>
        <w:rPr>
          <w:rStyle w:val="104"/>
          <w:rFonts w:ascii="Times New Roman" w:hAnsi="Times New Roman"/>
          <w:color w:val="339966"/>
        </w:rPr>
        <w:t>Conn. Gen. Stat. § 37-3a</w:t>
      </w:r>
      <w:r>
        <w:t xml:space="preserve">; </w:t>
      </w:r>
      <w:r>
        <w:rPr>
          <w:rStyle w:val="104"/>
          <w:rFonts w:ascii="Times New Roman" w:hAnsi="Times New Roman"/>
          <w:i/>
          <w:iCs/>
          <w:color w:val="339966"/>
        </w:rPr>
        <w:t>Sosin v. Sosin</w:t>
      </w:r>
      <w:r>
        <w:rPr>
          <w:rStyle w:val="104"/>
          <w:rFonts w:ascii="Times New Roman" w:hAnsi="Times New Roman"/>
          <w:color w:val="339966"/>
        </w:rPr>
        <w:t>, 300 Conn. 205 (2011)</w:t>
      </w:r>
      <w:r>
        <w:t xml:space="preserve">, </w:t>
      </w:r>
      <w:r>
        <w:rPr>
          <w:rStyle w:val="104"/>
          <w:rFonts w:ascii="Times New Roman" w:hAnsi="Times New Roman"/>
          <w:i/>
          <w:iCs/>
          <w:color w:val="339966"/>
        </w:rPr>
        <w:t>Bruno v. Bruno</w:t>
      </w:r>
      <w:r>
        <w:rPr>
          <w:rStyle w:val="104"/>
          <w:rFonts w:ascii="Times New Roman" w:hAnsi="Times New Roman"/>
          <w:color w:val="339966"/>
        </w:rPr>
        <w:t>, 177 Conn. App. 599 (2017)</w:t>
      </w:r>
      <w:r>
        <w:t xml:space="preserve">, </w:t>
      </w:r>
      <w:r>
        <w:rPr>
          <w:rStyle w:val="104"/>
          <w:rFonts w:ascii="Times New Roman" w:hAnsi="Times New Roman"/>
          <w:i/>
          <w:iCs/>
          <w:color w:val="339966"/>
        </w:rPr>
        <w:t>Rostad v. Hirsch</w:t>
      </w:r>
      <w:r>
        <w:rPr>
          <w:rStyle w:val="104"/>
          <w:rFonts w:ascii="Times New Roman" w:hAnsi="Times New Roman"/>
          <w:color w:val="339966"/>
        </w:rPr>
        <w:t>, 148 Conn. App. 441 (2014)</w:t>
      </w:r>
      <w:r>
        <w:t xml:space="preserve">, </w:t>
      </w:r>
      <w:r>
        <w:rPr>
          <w:rStyle w:val="104"/>
          <w:rFonts w:ascii="Times New Roman" w:hAnsi="Times New Roman"/>
          <w:i/>
          <w:iCs/>
          <w:color w:val="339966"/>
        </w:rPr>
        <w:t>Dougan v. Dougan</w:t>
      </w:r>
      <w:r>
        <w:rPr>
          <w:rStyle w:val="104"/>
          <w:rFonts w:ascii="Times New Roman" w:hAnsi="Times New Roman"/>
          <w:color w:val="339966"/>
        </w:rPr>
        <w:t>, 114 Conn. App. 379 (2009)</w:t>
      </w:r>
      <w:r>
        <w:t xml:space="preserve">, </w:t>
      </w:r>
      <w:r>
        <w:rPr>
          <w:rStyle w:val="104"/>
          <w:rFonts w:ascii="Times New Roman" w:hAnsi="Times New Roman"/>
          <w:i/>
          <w:iCs/>
          <w:color w:val="339966"/>
        </w:rPr>
        <w:t>Picton v. Picton</w:t>
      </w:r>
      <w:r>
        <w:rPr>
          <w:rStyle w:val="104"/>
          <w:rFonts w:ascii="Times New Roman" w:hAnsi="Times New Roman"/>
          <w:color w:val="339966"/>
        </w:rPr>
        <w:t>, 111 Conn. App. 143 (2008)</w:t>
      </w:r>
      <w:r>
        <w:t xml:space="preserve">, </w:t>
      </w:r>
      <w:r>
        <w:rPr>
          <w:rStyle w:val="104"/>
          <w:rFonts w:ascii="Times New Roman" w:hAnsi="Times New Roman"/>
          <w:i/>
          <w:iCs/>
          <w:color w:val="339966"/>
        </w:rPr>
        <w:t>Sosin v. Sosin</w:t>
      </w:r>
      <w:r>
        <w:rPr>
          <w:rStyle w:val="104"/>
          <w:rFonts w:ascii="Times New Roman" w:hAnsi="Times New Roman"/>
          <w:color w:val="339966"/>
        </w:rPr>
        <w:t>, 109 Conn. App. 691 (2008)</w:t>
      </w:r>
      <w:r>
        <w:t xml:space="preserve">, </w:t>
      </w:r>
      <w:r>
        <w:rPr>
          <w:rStyle w:val="104"/>
          <w:rFonts w:ascii="Times New Roman" w:hAnsi="Times New Roman"/>
          <w:i/>
          <w:iCs/>
          <w:color w:val="339966"/>
        </w:rPr>
        <w:t>LaBow v. LaBow</w:t>
      </w:r>
      <w:r>
        <w:rPr>
          <w:rStyle w:val="104"/>
          <w:rFonts w:ascii="Times New Roman" w:hAnsi="Times New Roman"/>
          <w:color w:val="339966"/>
        </w:rPr>
        <w:t>, 13 Conn. App. 330 (1988)</w:t>
      </w:r>
      <w:r>
        <w:t xml:space="preserve">, and </w:t>
      </w:r>
      <w:r>
        <w:rPr>
          <w:rStyle w:val="104"/>
          <w:rFonts w:ascii="Times New Roman" w:hAnsi="Times New Roman"/>
          <w:i/>
          <w:iCs/>
          <w:color w:val="339966"/>
        </w:rPr>
        <w:t>Waldschmidt v. Waldschmidt</w:t>
      </w:r>
      <w:r>
        <w:rPr>
          <w:rStyle w:val="104"/>
          <w:rFonts w:ascii="Times New Roman" w:hAnsi="Times New Roman"/>
          <w:color w:val="339966"/>
        </w:rPr>
        <w:t>, 2006 Conn. Super. LEXIS 1504 (2006)</w:t>
      </w:r>
      <w:r>
        <w:t xml:space="preserve">. </w:t>
      </w:r>
      <w:r>
        <w:fldChar w:fldCharType="begin"/>
      </w:r>
      <w:r>
        <w:instrText xml:space="preserve"> XE "title:N17502" </w:instrText>
      </w:r>
      <w:r>
        <w:fldChar w:fldCharType="end"/>
      </w:r>
      <w:r>
        <w:rPr>
          <w:b/>
        </w:rPr>
        <w:t>Discussion:</w:t>
      </w:r>
      <w:r>
        <w:t xml:space="preserve">  </w:t>
      </w:r>
      <w:r>
        <w:fldChar w:fldCharType="begin"/>
      </w:r>
      <w:r>
        <w:instrText xml:space="preserve"> XE "para:N1750B" </w:instrText>
      </w:r>
      <w:r>
        <w:fldChar w:fldCharType="end"/>
      </w:r>
      <w:r>
        <w:rPr>
          <w:i/>
          <w:iCs/>
        </w:rPr>
        <w:t>See</w:t>
      </w:r>
      <w:r>
        <w:t xml:space="preserve"> </w:t>
      </w:r>
      <w:r>
        <w:rPr>
          <w:rStyle w:val="104"/>
          <w:rFonts w:ascii="Times New Roman" w:hAnsi="Times New Roman"/>
          <w:color w:val="339966"/>
        </w:rPr>
        <w:t>§ 17.22</w:t>
      </w:r>
      <w:r>
        <w:t xml:space="preserve">, </w:t>
      </w:r>
      <w:r>
        <w:rPr>
          <w:i/>
          <w:iCs/>
        </w:rPr>
        <w:t>below</w:t>
      </w:r>
      <w:r>
        <w:t>.</w:t>
      </w:r>
    </w:p>
    <w:p w14:paraId="3C588227">
      <w:pPr>
        <w:pStyle w:val="41"/>
      </w:pPr>
      <w:r>
        <w:fldChar w:fldCharType="begin"/>
      </w:r>
      <w:r>
        <w:instrText xml:space="preserve"> XE "para:N17543" </w:instrText>
      </w:r>
      <w:r>
        <w:fldChar w:fldCharType="end"/>
      </w:r>
      <w:r>
        <w:t>□ Enforcing a judgment through a separate civil action:</w:t>
      </w:r>
    </w:p>
    <w:p w14:paraId="226065C3">
      <w:pPr>
        <w:pStyle w:val="41"/>
      </w:pPr>
      <w:r>
        <w:fldChar w:fldCharType="begin"/>
      </w:r>
      <w:r>
        <w:instrText xml:space="preserve"> XE "para:N1754F" </w:instrText>
      </w:r>
      <w:r>
        <w:fldChar w:fldCharType="end"/>
      </w:r>
      <w:r>
        <w:t>    ○ A judgment may be enforced against property owned by a debtor in a separate civil action.</w:t>
      </w:r>
    </w:p>
    <w:p w14:paraId="1D2420BD">
      <w:pPr>
        <w:pStyle w:val="41"/>
      </w:pPr>
      <w:r>
        <w:fldChar w:fldCharType="begin"/>
      </w:r>
      <w:r>
        <w:instrText xml:space="preserve"> XE "para:N17558" </w:instrText>
      </w:r>
      <w:r>
        <w:fldChar w:fldCharType="end"/>
      </w:r>
      <w:r>
        <w:t>    ○ A family support judgment is one for alimony and support and one against which interest may not be imposed.</w:t>
      </w:r>
    </w:p>
    <w:p w14:paraId="6F10BC93">
      <w:pPr>
        <w:pStyle w:val="41"/>
      </w:pPr>
      <w:r>
        <w:fldChar w:fldCharType="begin"/>
      </w:r>
      <w:r>
        <w:instrText xml:space="preserve"> XE "para:N17561" </w:instrText>
      </w:r>
      <w:r>
        <w:fldChar w:fldCharType="end"/>
      </w:r>
      <w:r>
        <w:t>    ○ A money judgment is one that is not related to alimony and support.</w:t>
      </w:r>
    </w:p>
    <w:p w14:paraId="12DF5F9E">
      <w:pPr>
        <w:pStyle w:val="41"/>
      </w:pPr>
      <w:r>
        <w:fldChar w:fldCharType="begin"/>
      </w:r>
      <w:r>
        <w:instrText xml:space="preserve"> XE "para:N1756D" </w:instrText>
      </w:r>
      <w:r>
        <w:fldChar w:fldCharType="end"/>
      </w:r>
      <w:r>
        <w:t>        • Interest may be awarded on a money judgment.</w:t>
      </w:r>
    </w:p>
    <w:p w14:paraId="6D84A1F5">
      <w:pPr>
        <w:pStyle w:val="41"/>
      </w:pPr>
      <w:r>
        <w:fldChar w:fldCharType="begin"/>
      </w:r>
      <w:r>
        <w:instrText xml:space="preserve"> XE "para:N17576" </w:instrText>
      </w:r>
      <w:r>
        <w:fldChar w:fldCharType="end"/>
      </w:r>
      <w:r>
        <w:t xml:space="preserve">        • A money judgment may be enforced against property that is not considered exempt. </w:t>
      </w:r>
      <w:r>
        <w:fldChar w:fldCharType="begin"/>
      </w:r>
      <w:r>
        <w:instrText xml:space="preserve"> XE "title:N17583" </w:instrText>
      </w:r>
      <w:r>
        <w:fldChar w:fldCharType="end"/>
      </w:r>
      <w:r>
        <w:rPr>
          <w:b/>
        </w:rPr>
        <w:t>Authority:</w:t>
      </w:r>
      <w:r>
        <w:t xml:space="preserve">  </w:t>
      </w:r>
      <w:r>
        <w:fldChar w:fldCharType="begin"/>
      </w:r>
      <w:r>
        <w:instrText xml:space="preserve"> XE "para:N1758C" </w:instrText>
      </w:r>
      <w:r>
        <w:fldChar w:fldCharType="end"/>
      </w:r>
      <w:r>
        <w:rPr>
          <w:rStyle w:val="104"/>
          <w:rFonts w:ascii="Times New Roman" w:hAnsi="Times New Roman"/>
          <w:color w:val="339966"/>
        </w:rPr>
        <w:t>Conn. Gen. Stat. §§ 52-350a(7)</w:t>
      </w:r>
      <w:r>
        <w:t xml:space="preserve">, </w:t>
      </w:r>
      <w:r>
        <w:rPr>
          <w:rStyle w:val="104"/>
          <w:rFonts w:ascii="Times New Roman" w:hAnsi="Times New Roman"/>
          <w:color w:val="339966"/>
        </w:rPr>
        <w:t>52-350a(13)</w:t>
      </w:r>
      <w:r>
        <w:t xml:space="preserve">, </w:t>
      </w:r>
      <w:r>
        <w:rPr>
          <w:rStyle w:val="104"/>
          <w:rFonts w:ascii="Times New Roman" w:hAnsi="Times New Roman"/>
          <w:color w:val="339966"/>
        </w:rPr>
        <w:t>52-350f</w:t>
      </w:r>
      <w:r>
        <w:t xml:space="preserve"> and </w:t>
      </w:r>
      <w:r>
        <w:rPr>
          <w:rStyle w:val="104"/>
          <w:rFonts w:ascii="Times New Roman" w:hAnsi="Times New Roman"/>
          <w:color w:val="339966"/>
        </w:rPr>
        <w:t>52-380a</w:t>
      </w:r>
      <w:r>
        <w:t xml:space="preserve">; </w:t>
      </w:r>
      <w:r>
        <w:rPr>
          <w:rStyle w:val="104"/>
          <w:rFonts w:ascii="Times New Roman" w:hAnsi="Times New Roman"/>
          <w:i/>
          <w:iCs/>
          <w:color w:val="339966"/>
        </w:rPr>
        <w:t>Chepovsky v. Chepovsky</w:t>
      </w:r>
      <w:r>
        <w:rPr>
          <w:rStyle w:val="104"/>
          <w:rFonts w:ascii="Times New Roman" w:hAnsi="Times New Roman"/>
          <w:color w:val="339966"/>
        </w:rPr>
        <w:t>, 1995 Conn. Super. LEXIS 1549 (1995)</w:t>
      </w:r>
      <w:r>
        <w:t xml:space="preserve"> and </w:t>
      </w:r>
      <w:r>
        <w:rPr>
          <w:rStyle w:val="104"/>
          <w:rFonts w:ascii="Times New Roman" w:hAnsi="Times New Roman"/>
          <w:i/>
          <w:iCs/>
          <w:color w:val="339966"/>
        </w:rPr>
        <w:t>Fowler v. Fowler</w:t>
      </w:r>
      <w:r>
        <w:rPr>
          <w:rStyle w:val="104"/>
          <w:rFonts w:ascii="Times New Roman" w:hAnsi="Times New Roman"/>
          <w:color w:val="339966"/>
        </w:rPr>
        <w:t>, 1994 Conn. Super. LEXIS 23 (1994)</w:t>
      </w:r>
      <w:r>
        <w:t xml:space="preserve">. </w:t>
      </w:r>
      <w:r>
        <w:fldChar w:fldCharType="begin"/>
      </w:r>
      <w:r>
        <w:instrText xml:space="preserve"> XE "title:N176FE" </w:instrText>
      </w:r>
      <w:r>
        <w:fldChar w:fldCharType="end"/>
      </w:r>
      <w:r>
        <w:rPr>
          <w:b/>
        </w:rPr>
        <w:t>Discussion:</w:t>
      </w:r>
      <w:r>
        <w:t xml:space="preserve">  </w:t>
      </w:r>
      <w:r>
        <w:fldChar w:fldCharType="begin"/>
      </w:r>
      <w:r>
        <w:instrText xml:space="preserve"> XE "para:N17707" </w:instrText>
      </w:r>
      <w:r>
        <w:fldChar w:fldCharType="end"/>
      </w:r>
      <w:r>
        <w:rPr>
          <w:i/>
          <w:iCs/>
        </w:rPr>
        <w:t>See</w:t>
      </w:r>
      <w:r>
        <w:t xml:space="preserve"> </w:t>
      </w:r>
      <w:r>
        <w:rPr>
          <w:rStyle w:val="104"/>
          <w:rFonts w:ascii="Times New Roman" w:hAnsi="Times New Roman"/>
          <w:color w:val="339966"/>
        </w:rPr>
        <w:t>§ 17.23</w:t>
      </w:r>
      <w:r>
        <w:t xml:space="preserve">, </w:t>
      </w:r>
      <w:r>
        <w:rPr>
          <w:i/>
          <w:iCs/>
        </w:rPr>
        <w:t>below</w:t>
      </w:r>
      <w:r>
        <w:t>.</w:t>
      </w:r>
    </w:p>
    <w:p w14:paraId="1B06137D">
      <w:pPr>
        <w:pStyle w:val="46"/>
      </w:pPr>
      <w:r>
        <w:fldChar w:fldCharType="begin"/>
      </w:r>
      <w:r>
        <w:instrText xml:space="preserve"> XE "desig:N1776A:Heading 1" </w:instrText>
      </w:r>
      <w:r>
        <w:fldChar w:fldCharType="end"/>
      </w:r>
      <w:r>
        <w:t xml:space="preserve">§ 17.20 </w:t>
      </w:r>
      <w:r>
        <w:fldChar w:fldCharType="begin"/>
      </w:r>
      <w:r>
        <w:instrText xml:space="preserve"> XE "title:N1776E:Heading 1" </w:instrText>
      </w:r>
      <w:r>
        <w:fldChar w:fldCharType="end"/>
      </w:r>
      <w:r>
        <w:t>Seeking an Award of Counsel Fees</w:t>
      </w:r>
    </w:p>
    <w:p w14:paraId="692C1A01">
      <w:pPr>
        <w:pStyle w:val="38"/>
      </w:pPr>
      <w:r>
        <w:fldChar w:fldCharType="begin"/>
      </w:r>
      <w:r>
        <w:instrText xml:space="preserve"> XE "para:N17775" </w:instrText>
      </w:r>
      <w:r>
        <w:fldChar w:fldCharType="end"/>
      </w:r>
      <w:r>
        <w:t xml:space="preserve">            In the event a party is found to be in contempt of a court order, he or she may be ordered to pay the reasonable counsel fees of the other party. </w:t>
      </w:r>
      <w:r>
        <w:rPr>
          <w:rStyle w:val="104"/>
          <w:color w:val="339966"/>
        </w:rPr>
        <w:t>Conn. Gen. Stat. § 46b-87</w:t>
      </w:r>
      <w:r>
        <w:t xml:space="preserve">. The fees must be directly related to the contempt motion and not other matters before the court. </w:t>
      </w:r>
      <w:r>
        <w:rPr>
          <w:rStyle w:val="104"/>
          <w:i/>
          <w:iCs/>
          <w:color w:val="339966"/>
        </w:rPr>
        <w:t>Malpeso v. Malpeso</w:t>
      </w:r>
      <w:r>
        <w:rPr>
          <w:rStyle w:val="104"/>
          <w:color w:val="339966"/>
        </w:rPr>
        <w:t>, 165 Conn. App. 151 (2016)</w:t>
      </w:r>
      <w:r>
        <w:t xml:space="preserve">. </w:t>
      </w:r>
      <w:ins w:id="34" w:author="Louise Truax" w:date="2024-08-31T13:28:00Z">
        <w:r>
          <w:rPr/>
          <w:t>The court must set forth the evidence supporting the amount of fees awarded which pertains to t</w:t>
        </w:r>
      </w:ins>
      <w:ins w:id="35" w:author="Louise Truax" w:date="2024-08-31T13:29:00Z">
        <w:r>
          <w:rPr/>
          <w:t xml:space="preserve">he contempt; failure to do so will result in the award being overturned.  </w:t>
        </w:r>
      </w:ins>
      <w:ins w:id="36" w:author="Louise Truax" w:date="2024-08-31T13:30:00Z">
        <w:r>
          <w:rPr>
            <w:i/>
            <w:iCs/>
          </w:rPr>
          <w:t>Y.H. v. J.B.</w:t>
        </w:r>
      </w:ins>
      <w:ins w:id="37" w:author="Louise Truax" w:date="2024-08-31T13:30:00Z">
        <w:r>
          <w:rPr/>
          <w:t xml:space="preserve">, 234 Conn. App. 793 (2024).  </w:t>
        </w:r>
      </w:ins>
      <w:ins w:id="38" w:author="Louise Truax" w:date="2024-08-31T13:28:00Z">
        <w:r>
          <w:rPr/>
          <w:t xml:space="preserve"> </w:t>
        </w:r>
      </w:ins>
      <w:r>
        <w:t xml:space="preserve">The touchstone is that the fees must be reasonable and the mere fact that they may be higher than those awarded in any similar action is not a sufficient basis for denying an award of counsel fees. </w:t>
      </w:r>
      <w:r>
        <w:rPr>
          <w:rStyle w:val="104"/>
          <w:i/>
          <w:iCs/>
          <w:color w:val="339966"/>
        </w:rPr>
        <w:t>Rostad v. Hirsch</w:t>
      </w:r>
      <w:r>
        <w:rPr>
          <w:rStyle w:val="104"/>
          <w:color w:val="339966"/>
        </w:rPr>
        <w:t>, 148 Conn. App. 441 (2014)</w:t>
      </w:r>
      <w:r>
        <w:t xml:space="preserve">. In addition, if a contempt is not found, the prevailing party may seek counsel fees from the moving party. </w:t>
      </w:r>
      <w:r>
        <w:rPr>
          <w:rStyle w:val="104"/>
          <w:color w:val="339966"/>
        </w:rPr>
        <w:t>Conn. Gen. Stat. § 46b-87</w:t>
      </w:r>
      <w:r>
        <w:t xml:space="preserve">. Such an award of counsel fees is punitive and not compensatory, allowing the court to consider the behavior of the parties in making its award. </w:t>
      </w:r>
      <w:r>
        <w:rPr>
          <w:rStyle w:val="104"/>
          <w:i/>
          <w:iCs/>
          <w:color w:val="339966"/>
        </w:rPr>
        <w:t>Medvey v. Medvey</w:t>
      </w:r>
      <w:r>
        <w:rPr>
          <w:rStyle w:val="104"/>
          <w:color w:val="339966"/>
        </w:rPr>
        <w:t>, 98 Conn. App. 278 (2006)</w:t>
      </w:r>
      <w:r>
        <w:t>.</w:t>
      </w:r>
    </w:p>
    <w:p w14:paraId="6C41985F">
      <w:pPr>
        <w:pStyle w:val="38"/>
      </w:pPr>
      <w:r>
        <w:fldChar w:fldCharType="begin"/>
      </w:r>
      <w:r>
        <w:instrText xml:space="preserve"> XE "para:N17994" </w:instrText>
      </w:r>
      <w:r>
        <w:fldChar w:fldCharType="end"/>
      </w:r>
      <w:r>
        <w:br w:type="textWrapping"/>
      </w:r>
      <w:r>
        <w:t xml:space="preserve">            However, the party seeking counsel fees must come to the court with clean hands. </w:t>
      </w:r>
      <w:r>
        <w:rPr>
          <w:rStyle w:val="104"/>
          <w:i/>
          <w:iCs/>
          <w:color w:val="339966"/>
        </w:rPr>
        <w:t>Eldridge v. Eldridge</w:t>
      </w:r>
      <w:r>
        <w:rPr>
          <w:rStyle w:val="104"/>
          <w:color w:val="339966"/>
        </w:rPr>
        <w:t>, 244 Conn. 523 (1998)</w:t>
      </w:r>
      <w:r>
        <w:t xml:space="preserve">. A party whose actions contributed to the contempt is not before the court with clean hands and would not be entitled to a receiving of significant counsel fees. </w:t>
      </w:r>
      <w:r>
        <w:rPr>
          <w:rStyle w:val="104"/>
          <w:i/>
          <w:iCs/>
          <w:color w:val="339966"/>
        </w:rPr>
        <w:t>Eldridge</w:t>
      </w:r>
      <w:r>
        <w:rPr>
          <w:rStyle w:val="104"/>
          <w:color w:val="339966"/>
        </w:rPr>
        <w:t>, 244 Conn. at 537–538</w:t>
      </w:r>
      <w:r>
        <w:t>.</w:t>
      </w:r>
    </w:p>
    <w:p w14:paraId="1EA2DE6E">
      <w:pPr>
        <w:pStyle w:val="38"/>
      </w:pPr>
      <w:r>
        <w:fldChar w:fldCharType="begin"/>
      </w:r>
      <w:r>
        <w:instrText xml:space="preserve"> XE "para:N17AC0" </w:instrText>
      </w:r>
      <w:r>
        <w:fldChar w:fldCharType="end"/>
      </w:r>
      <w:r>
        <w:br w:type="textWrapping"/>
      </w:r>
      <w:r>
        <w:t xml:space="preserve">            If a party is not held in contempt, any counsel fees to be sought must be done pursuant to </w:t>
      </w:r>
      <w:r>
        <w:rPr>
          <w:rStyle w:val="104"/>
          <w:color w:val="339966"/>
        </w:rPr>
        <w:t>Conn. Gen. Stat. § 46b-62</w:t>
      </w:r>
      <w:r>
        <w:t xml:space="preserve">, which requires the court to consider the financial abilities to pay the counsel fees. </w:t>
      </w:r>
      <w:r>
        <w:rPr>
          <w:rStyle w:val="104"/>
          <w:i/>
          <w:iCs/>
          <w:color w:val="339966"/>
        </w:rPr>
        <w:t>Dobozy v. Dobozy</w:t>
      </w:r>
      <w:r>
        <w:rPr>
          <w:rStyle w:val="104"/>
          <w:color w:val="339966"/>
        </w:rPr>
        <w:t>, 241 Conn. 490 (1997)</w:t>
      </w:r>
      <w:r>
        <w:t>.</w:t>
      </w:r>
    </w:p>
    <w:p w14:paraId="4EDB8243">
      <w:pPr>
        <w:spacing w:before="0" w:beforeAutospacing="0" w:after="0" w:afterAutospacing="0"/>
      </w:pPr>
      <w:r>
        <w:fldChar w:fldCharType="begin"/>
      </w:r>
      <w:r>
        <w:instrText xml:space="preserve"> XE "comment:N17B87" </w:instrText>
      </w:r>
      <w:r>
        <w:fldChar w:fldCharType="end"/>
      </w:r>
      <w:r>
        <w:t>#Comment Begins</w:t>
      </w:r>
    </w:p>
    <w:p w14:paraId="0A4543A3">
      <w:pPr>
        <w:pStyle w:val="38"/>
      </w:pPr>
      <w:r>
        <w:fldChar w:fldCharType="begin"/>
      </w:r>
      <w:r>
        <w:instrText xml:space="preserve"> XE "para:N17B90" </w:instrText>
      </w:r>
      <w:r>
        <w:fldChar w:fldCharType="end"/>
      </w:r>
      <w:r>
        <w:br w:type="textWrapping"/>
      </w:r>
      <w:r>
        <w:rPr>
          <w:b/>
          <w:bCs/>
        </w:rPr>
        <w:t> Strategic Point:</w:t>
      </w:r>
      <w:r>
        <w:t xml:space="preserve"> In defending against a motion for contempt where the client has defenses or a reason why he or she should not be held in contempt, an objection or affirmative pleading should be filed claiming counsel fees under </w:t>
      </w:r>
      <w:r>
        <w:rPr>
          <w:rStyle w:val="104"/>
          <w:color w:val="339966"/>
        </w:rPr>
        <w:t>Conn. Gen. Stat. § 46b-87</w:t>
      </w:r>
      <w:r>
        <w:t>.</w:t>
      </w:r>
    </w:p>
    <w:p w14:paraId="207A9757">
      <w:pPr>
        <w:spacing w:before="0" w:beforeAutospacing="0" w:after="0" w:afterAutospacing="0"/>
      </w:pPr>
      <w:r>
        <w:br w:type="textWrapping"/>
      </w:r>
      <w:r>
        <w:t>#Comment Ends</w:t>
      </w:r>
    </w:p>
    <w:p w14:paraId="54142E74">
      <w:pPr>
        <w:pStyle w:val="38"/>
      </w:pPr>
      <w:r>
        <w:fldChar w:fldCharType="begin"/>
      </w:r>
      <w:r>
        <w:instrText xml:space="preserve"> XE "para:N17BC5" </w:instrText>
      </w:r>
      <w:r>
        <w:fldChar w:fldCharType="end"/>
      </w:r>
      <w:r>
        <w:br w:type="textWrapping"/>
      </w:r>
      <w:r>
        <w:t xml:space="preserve">            For a more thorough discussion of the procedural and evidentiary requirements for counsel fees on a motion for contempt, </w:t>
      </w:r>
      <w:r>
        <w:rPr>
          <w:i/>
          <w:iCs/>
        </w:rPr>
        <w:t>see</w:t>
      </w:r>
      <w:r>
        <w:t xml:space="preserve"> </w:t>
      </w:r>
      <w:r>
        <w:rPr>
          <w:rStyle w:val="104"/>
          <w:color w:val="339966"/>
        </w:rPr>
        <w:t>Chapter 15</w:t>
      </w:r>
      <w:r>
        <w:t xml:space="preserve">, </w:t>
      </w:r>
      <w:r>
        <w:rPr>
          <w:rStyle w:val="104"/>
          <w:color w:val="339966"/>
        </w:rPr>
        <w:t>§§ 15.11</w:t>
      </w:r>
      <w:r>
        <w:t>–</w:t>
      </w:r>
      <w:r>
        <w:rPr>
          <w:rStyle w:val="104"/>
          <w:color w:val="339966"/>
        </w:rPr>
        <w:t xml:space="preserve">15.12, </w:t>
      </w:r>
      <w:r>
        <w:rPr>
          <w:rStyle w:val="104"/>
          <w:i/>
          <w:iCs/>
          <w:color w:val="339966"/>
        </w:rPr>
        <w:t>above</w:t>
      </w:r>
      <w:r>
        <w:t>.</w:t>
      </w:r>
    </w:p>
    <w:p w14:paraId="76975219">
      <w:pPr>
        <w:pStyle w:val="46"/>
      </w:pPr>
      <w:r>
        <w:fldChar w:fldCharType="begin"/>
      </w:r>
      <w:r>
        <w:instrText xml:space="preserve"> XE "desig:N17C78:Heading 1" </w:instrText>
      </w:r>
      <w:r>
        <w:fldChar w:fldCharType="end"/>
      </w:r>
      <w:r>
        <w:t xml:space="preserve">§ 17.21 </w:t>
      </w:r>
      <w:r>
        <w:fldChar w:fldCharType="begin"/>
      </w:r>
      <w:r>
        <w:instrText xml:space="preserve"> XE "title:N17C7C:Heading 1" </w:instrText>
      </w:r>
      <w:r>
        <w:fldChar w:fldCharType="end"/>
      </w:r>
      <w:r>
        <w:t>Incarcerating the Party Held in Contempt</w:t>
      </w:r>
    </w:p>
    <w:p w14:paraId="284B0661">
      <w:pPr>
        <w:pStyle w:val="38"/>
      </w:pPr>
      <w:r>
        <w:fldChar w:fldCharType="begin"/>
      </w:r>
      <w:r>
        <w:instrText xml:space="preserve"> XE "para:N17C83" </w:instrText>
      </w:r>
      <w:r>
        <w:fldChar w:fldCharType="end"/>
      </w:r>
      <w:r>
        <w:t xml:space="preserve">            In general, the purpose of any remedy in a contempt is to coerce compliance with the court order. </w:t>
      </w:r>
      <w:r>
        <w:rPr>
          <w:rStyle w:val="104"/>
          <w:i/>
          <w:iCs/>
          <w:color w:val="339966"/>
        </w:rPr>
        <w:t>Connolly v. Connolly</w:t>
      </w:r>
      <w:r>
        <w:rPr>
          <w:rStyle w:val="104"/>
          <w:color w:val="339966"/>
        </w:rPr>
        <w:t>, 191 Conn. 468 (1983)</w:t>
      </w:r>
      <w:r>
        <w:t xml:space="preserve">. If a contemnor is to be incarcerated, the purge order must be on terms with which he or she is able to comply. </w:t>
      </w:r>
      <w:r>
        <w:rPr>
          <w:rStyle w:val="104"/>
          <w:i/>
          <w:iCs/>
          <w:color w:val="339966"/>
        </w:rPr>
        <w:t>Mays v. Mays</w:t>
      </w:r>
      <w:r>
        <w:rPr>
          <w:rStyle w:val="104"/>
          <w:color w:val="339966"/>
        </w:rPr>
        <w:t>, 193 Conn. 261 (1984)</w:t>
      </w:r>
      <w:r>
        <w:t xml:space="preserve">. If he or she is unable to fulfill the purge order, the punishment then turns from being coercive to punitive which is improper. </w:t>
      </w:r>
      <w:r>
        <w:rPr>
          <w:rStyle w:val="104"/>
          <w:i/>
          <w:iCs/>
          <w:color w:val="339966"/>
        </w:rPr>
        <w:t>Mays</w:t>
      </w:r>
      <w:r>
        <w:rPr>
          <w:rStyle w:val="104"/>
          <w:color w:val="339966"/>
        </w:rPr>
        <w:t>, 193 Conn. at 267</w:t>
      </w:r>
      <w:r>
        <w:t>.</w:t>
      </w:r>
    </w:p>
    <w:p w14:paraId="0ADEC16C">
      <w:pPr>
        <w:pStyle w:val="38"/>
      </w:pPr>
      <w:r>
        <w:fldChar w:fldCharType="begin"/>
      </w:r>
      <w:r>
        <w:instrText xml:space="preserve"> XE "para:N17E45" </w:instrText>
      </w:r>
      <w:r>
        <w:fldChar w:fldCharType="end"/>
      </w:r>
      <w:r>
        <w:br w:type="textWrapping"/>
      </w:r>
      <w:r>
        <w:t xml:space="preserve">            Quite often, motions for contempt will seek to have the contemnor incarcerated. In such instances, if counsel does not represent the party for whom incarceration is sought, he or she must be given the opportunity to be represented by counsel, including having counsel appointed to represent him or her. </w:t>
      </w:r>
      <w:r>
        <w:rPr>
          <w:rStyle w:val="104"/>
          <w:i/>
          <w:iCs/>
          <w:color w:val="339966"/>
        </w:rPr>
        <w:t>Dupe v. Lopes</w:t>
      </w:r>
      <w:r>
        <w:rPr>
          <w:rStyle w:val="104"/>
          <w:color w:val="339966"/>
        </w:rPr>
        <w:t>, 40 Conn. Supp. 111 (1984)</w:t>
      </w:r>
      <w:r>
        <w:t>.</w:t>
      </w:r>
    </w:p>
    <w:p w14:paraId="5B02F8DB">
      <w:pPr>
        <w:pStyle w:val="46"/>
      </w:pPr>
      <w:r>
        <w:fldChar w:fldCharType="begin"/>
      </w:r>
      <w:r>
        <w:instrText xml:space="preserve"> XE "desig:N17F10:Heading 1" </w:instrText>
      </w:r>
      <w:r>
        <w:fldChar w:fldCharType="end"/>
      </w:r>
      <w:r>
        <w:t xml:space="preserve">§ 17.22 </w:t>
      </w:r>
      <w:r>
        <w:fldChar w:fldCharType="begin"/>
      </w:r>
      <w:r>
        <w:instrText xml:space="preserve"> XE "title:N17F14:Heading 1" </w:instrText>
      </w:r>
      <w:r>
        <w:fldChar w:fldCharType="end"/>
      </w:r>
      <w:r>
        <w:t>Assessing Interest</w:t>
      </w:r>
    </w:p>
    <w:p w14:paraId="769F1D58">
      <w:pPr>
        <w:pStyle w:val="38"/>
      </w:pPr>
      <w:r>
        <w:fldChar w:fldCharType="begin"/>
      </w:r>
      <w:r>
        <w:instrText xml:space="preserve"> XE "para:N17F1B" </w:instrText>
      </w:r>
      <w:r>
        <w:fldChar w:fldCharType="end"/>
      </w:r>
      <w:r>
        <w:t xml:space="preserve">            Another remedy with a financial order is to seek interest on the unpaid amounts. Where money is wrongfully detained past the date on which it is payable, the court may award interest at a rate not to exceed ten percent per annum, on the amount wrongfully detained. </w:t>
      </w:r>
      <w:r>
        <w:rPr>
          <w:rStyle w:val="104"/>
          <w:color w:val="339966"/>
        </w:rPr>
        <w:t>Conn. Gen. Stat. § 37-3a</w:t>
      </w:r>
      <w:r>
        <w:t xml:space="preserve">. Typically, </w:t>
      </w:r>
      <w:del w:id="39" w:author="Louise Truax" w:date="2024-08-31T15:53:00Z">
        <w:r>
          <w:rPr/>
          <w:delText>in order to</w:delText>
        </w:r>
      </w:del>
      <w:ins w:id="40" w:author="Louise Truax" w:date="2024-08-31T15:53:00Z">
        <w:r>
          <w:rPr/>
          <w:t>to</w:t>
        </w:r>
      </w:ins>
      <w:r>
        <w:t xml:space="preserve"> obtain an award of interest, it must be shown that the retention of the funds was wrongful. </w:t>
      </w:r>
      <w:r>
        <w:rPr>
          <w:rStyle w:val="104"/>
          <w:i/>
          <w:iCs/>
          <w:color w:val="339966"/>
        </w:rPr>
        <w:t>LaBow v. LaBow</w:t>
      </w:r>
      <w:r>
        <w:rPr>
          <w:rStyle w:val="104"/>
          <w:color w:val="339966"/>
        </w:rPr>
        <w:t>, 13 Conn. App. 330 (1988)</w:t>
      </w:r>
      <w:r>
        <w:t xml:space="preserve">. Wrongful, in the context of awarding interest, means that a party did not have the right to withhold the money and does not implicate bad faith on the party withholding the funds. </w:t>
      </w:r>
      <w:r>
        <w:rPr>
          <w:rStyle w:val="104"/>
          <w:i/>
          <w:iCs/>
          <w:color w:val="339966"/>
        </w:rPr>
        <w:t>Sosin v. Sosin</w:t>
      </w:r>
      <w:r>
        <w:rPr>
          <w:rStyle w:val="104"/>
          <w:color w:val="339966"/>
        </w:rPr>
        <w:t>, 300 Conn. 205, 229–230 (2011)</w:t>
      </w:r>
      <w:r>
        <w:t xml:space="preserve">. A withholding of money cannot be wrongful if there was a good faith reason for it not being paid. However, the determination of whether there is a good faith belief is in the court’s discretion. </w:t>
      </w:r>
      <w:r>
        <w:rPr>
          <w:rStyle w:val="104"/>
          <w:i/>
          <w:iCs/>
          <w:color w:val="339966"/>
        </w:rPr>
        <w:t>Sosin</w:t>
      </w:r>
      <w:r>
        <w:rPr>
          <w:rStyle w:val="104"/>
          <w:color w:val="339966"/>
        </w:rPr>
        <w:t>, 300 Conn. at 229–230</w:t>
      </w:r>
      <w:r>
        <w:t xml:space="preserve">. The purpose of awarding interest is not for punishment, but to compensate the party who did not have use of the funds. </w:t>
      </w:r>
      <w:r>
        <w:rPr>
          <w:rStyle w:val="104"/>
          <w:i/>
          <w:iCs/>
          <w:color w:val="339966"/>
        </w:rPr>
        <w:t>Sosin</w:t>
      </w:r>
      <w:r>
        <w:rPr>
          <w:rStyle w:val="104"/>
          <w:color w:val="339966"/>
        </w:rPr>
        <w:t>, 300 Conn. at 230</w:t>
      </w:r>
      <w:r>
        <w:t xml:space="preserve">, and </w:t>
      </w:r>
      <w:r>
        <w:rPr>
          <w:rStyle w:val="104"/>
          <w:i/>
          <w:iCs/>
          <w:color w:val="339966"/>
        </w:rPr>
        <w:t>Rostad v. Hirsch</w:t>
      </w:r>
      <w:r>
        <w:rPr>
          <w:rStyle w:val="104"/>
          <w:color w:val="339966"/>
        </w:rPr>
        <w:t>, 148 Conn. App. 441 (2014)</w:t>
      </w:r>
      <w:r>
        <w:t xml:space="preserve">. If it is determined that the funds were wrongfully withheld, interest will run from the date the funds were due until the date the funds are paid. </w:t>
      </w:r>
      <w:r>
        <w:rPr>
          <w:rStyle w:val="104"/>
          <w:i/>
          <w:iCs/>
          <w:color w:val="339966"/>
        </w:rPr>
        <w:t>Sosin v. Sosin</w:t>
      </w:r>
      <w:r>
        <w:rPr>
          <w:rStyle w:val="104"/>
          <w:color w:val="339966"/>
        </w:rPr>
        <w:t>, 109 Conn. App. 691 (2008)</w:t>
      </w:r>
      <w:r>
        <w:t xml:space="preserve">. The award of interest is not mandatory, but is discretionary. </w:t>
      </w:r>
      <w:r>
        <w:rPr>
          <w:rStyle w:val="104"/>
          <w:i/>
          <w:iCs/>
          <w:color w:val="339966"/>
        </w:rPr>
        <w:t>Sosin</w:t>
      </w:r>
      <w:r>
        <w:rPr>
          <w:rStyle w:val="104"/>
          <w:color w:val="339966"/>
        </w:rPr>
        <w:t>, 300 Conn. at 228</w:t>
      </w:r>
      <w:r>
        <w:t>.</w:t>
      </w:r>
    </w:p>
    <w:p w14:paraId="4E691934">
      <w:pPr>
        <w:pStyle w:val="38"/>
      </w:pPr>
      <w:r>
        <w:fldChar w:fldCharType="begin"/>
      </w:r>
      <w:r>
        <w:instrText xml:space="preserve"> XE "para:N18305" </w:instrText>
      </w:r>
      <w:r>
        <w:fldChar w:fldCharType="end"/>
      </w:r>
      <w:r>
        <w:br w:type="textWrapping"/>
      </w:r>
      <w:r>
        <w:t xml:space="preserve">            Pursuant to </w:t>
      </w:r>
      <w:r>
        <w:rPr>
          <w:rStyle w:val="104"/>
          <w:color w:val="339966"/>
        </w:rPr>
        <w:t>Conn. Gen. Stat. § 37-3a</w:t>
      </w:r>
      <w:r>
        <w:t xml:space="preserve">, the court has the ability to award interest up to 10% per annum. That does not mean the interest must be 10%. Rather, it should reasonably compensate the one who was to receive the funds. </w:t>
      </w:r>
      <w:r>
        <w:rPr>
          <w:rStyle w:val="104"/>
          <w:i/>
          <w:iCs/>
          <w:color w:val="339966"/>
        </w:rPr>
        <w:t>Bruno v. Bruno</w:t>
      </w:r>
      <w:r>
        <w:rPr>
          <w:rStyle w:val="104"/>
          <w:color w:val="339966"/>
        </w:rPr>
        <w:t>, 177 Conn. App. 599 (2017)</w:t>
      </w:r>
      <w:r>
        <w:t>.</w:t>
      </w:r>
    </w:p>
    <w:p w14:paraId="25A4004A">
      <w:pPr>
        <w:spacing w:before="0" w:beforeAutospacing="0" w:after="0" w:afterAutospacing="0"/>
      </w:pPr>
      <w:r>
        <w:fldChar w:fldCharType="begin"/>
      </w:r>
      <w:r>
        <w:instrText xml:space="preserve"> XE "comment:N183CC" </w:instrText>
      </w:r>
      <w:r>
        <w:fldChar w:fldCharType="end"/>
      </w:r>
      <w:r>
        <w:t>#Comment Begins</w:t>
      </w:r>
    </w:p>
    <w:p w14:paraId="677C7DA8">
      <w:pPr>
        <w:pStyle w:val="38"/>
      </w:pPr>
      <w:r>
        <w:fldChar w:fldCharType="begin"/>
      </w:r>
      <w:r>
        <w:instrText xml:space="preserve"> XE "title:N183D5" </w:instrText>
      </w:r>
      <w:r>
        <w:fldChar w:fldCharType="end"/>
      </w:r>
      <w:r>
        <w:t> </w:t>
      </w:r>
      <w:r>
        <w:rPr>
          <w:b/>
        </w:rPr>
        <w:t>Strategic Point:</w:t>
      </w:r>
      <w:r>
        <w:t xml:space="preserve">  </w:t>
      </w:r>
      <w:r>
        <w:fldChar w:fldCharType="begin"/>
      </w:r>
      <w:r>
        <w:instrText xml:space="preserve"> XE "para:N183E1" </w:instrText>
      </w:r>
      <w:r>
        <w:fldChar w:fldCharType="end"/>
      </w:r>
      <w:r>
        <w:t>Since the purpose of interest is to compensate and not to punish, the interest rate chosen should reflect that purpose. In determining the rate, the prevailing interest rates, treasury rates, and even the actual return on the funds wrongfully retained should be considered.</w:t>
      </w:r>
    </w:p>
    <w:p w14:paraId="64DC97DD">
      <w:pPr>
        <w:spacing w:before="0" w:beforeAutospacing="0" w:after="0" w:afterAutospacing="0"/>
      </w:pPr>
      <w:r>
        <w:br w:type="textWrapping"/>
      </w:r>
      <w:r>
        <w:t>#Comment Ends</w:t>
      </w:r>
    </w:p>
    <w:p w14:paraId="5DA7A588">
      <w:pPr>
        <w:pStyle w:val="38"/>
      </w:pPr>
      <w:r>
        <w:fldChar w:fldCharType="begin"/>
      </w:r>
      <w:r>
        <w:instrText xml:space="preserve"> XE "para:N183E7" </w:instrText>
      </w:r>
      <w:r>
        <w:fldChar w:fldCharType="end"/>
      </w:r>
      <w:r>
        <w:br w:type="textWrapping"/>
      </w:r>
      <w:r>
        <w:t xml:space="preserve">            The interest must commence when the payment was due, not on the date of the judgment. </w:t>
      </w:r>
      <w:r>
        <w:rPr>
          <w:rStyle w:val="104"/>
          <w:i/>
          <w:iCs/>
          <w:color w:val="339966"/>
        </w:rPr>
        <w:t>Picton v. Picton</w:t>
      </w:r>
      <w:r>
        <w:rPr>
          <w:rStyle w:val="104"/>
          <w:color w:val="339966"/>
        </w:rPr>
        <w:t>, 111 Conn. App. 143 (2008)</w:t>
      </w:r>
      <w:r>
        <w:t xml:space="preserve">. When awarding interest on unpaid alimony, the interest is calculated commencing on the last day of the month in which it was due. </w:t>
      </w:r>
      <w:r>
        <w:rPr>
          <w:rStyle w:val="104"/>
          <w:i/>
          <w:iCs/>
          <w:color w:val="339966"/>
        </w:rPr>
        <w:t>Waldschmidt v. Waldschmidt</w:t>
      </w:r>
      <w:r>
        <w:rPr>
          <w:rStyle w:val="104"/>
          <w:color w:val="339966"/>
        </w:rPr>
        <w:t>, 2006 Conn. Super. LEXIS 1504 (2006)</w:t>
      </w:r>
      <w:r>
        <w:t xml:space="preserve">. However, courts have calculated interest on an arrearage accumulated over time, starting interest payments occurring well after the initial due date. </w:t>
      </w:r>
      <w:r>
        <w:rPr>
          <w:rStyle w:val="104"/>
          <w:i/>
          <w:iCs/>
          <w:color w:val="339966"/>
        </w:rPr>
        <w:t>Bruno v. Bruno</w:t>
      </w:r>
      <w:r>
        <w:rPr>
          <w:rStyle w:val="104"/>
          <w:color w:val="339966"/>
        </w:rPr>
        <w:t>, 177 Conn. App. 599 (2017)</w:t>
      </w:r>
      <w:r>
        <w:t xml:space="preserve">. Interest cannot be properly awarded on the payments due from a retroactive modification on alimony as the funds were not wrongfully withheld. </w:t>
      </w:r>
      <w:r>
        <w:rPr>
          <w:rStyle w:val="104"/>
          <w:i/>
          <w:iCs/>
          <w:color w:val="339966"/>
        </w:rPr>
        <w:t>Crowley v. Crowley</w:t>
      </w:r>
      <w:r>
        <w:rPr>
          <w:rStyle w:val="104"/>
          <w:color w:val="339966"/>
        </w:rPr>
        <w:t>, 46 Conn. App. 87 (1997)</w:t>
      </w:r>
      <w:r>
        <w:t>.</w:t>
      </w:r>
    </w:p>
    <w:p w14:paraId="55E5B3BC">
      <w:pPr>
        <w:pStyle w:val="38"/>
      </w:pPr>
      <w:r>
        <w:fldChar w:fldCharType="begin"/>
      </w:r>
      <w:r>
        <w:instrText xml:space="preserve"> XE "para:N18611" </w:instrText>
      </w:r>
      <w:r>
        <w:fldChar w:fldCharType="end"/>
      </w:r>
      <w:r>
        <w:br w:type="textWrapping"/>
      </w:r>
      <w:r>
        <w:t xml:space="preserve">            The separation agreement may also provide for an award of interest as long as the interest provision is found to be fair and equitable by the court and the parties entered into the agreement after significant negotiations. </w:t>
      </w:r>
      <w:r>
        <w:rPr>
          <w:rStyle w:val="104"/>
          <w:i/>
          <w:iCs/>
          <w:color w:val="339966"/>
        </w:rPr>
        <w:t>Dougan v. Dougan</w:t>
      </w:r>
      <w:r>
        <w:rPr>
          <w:rStyle w:val="104"/>
          <w:color w:val="339966"/>
        </w:rPr>
        <w:t>, 114 Conn. App. 379 (2009)</w:t>
      </w:r>
      <w:r>
        <w:t>.</w:t>
      </w:r>
    </w:p>
    <w:p w14:paraId="0415191A">
      <w:pPr>
        <w:spacing w:before="0" w:beforeAutospacing="0" w:after="0" w:afterAutospacing="0"/>
      </w:pPr>
      <w:r>
        <w:fldChar w:fldCharType="begin"/>
      </w:r>
      <w:r>
        <w:instrText xml:space="preserve"> XE "comment:N186AE" </w:instrText>
      </w:r>
      <w:r>
        <w:fldChar w:fldCharType="end"/>
      </w:r>
      <w:r>
        <w:t>#Comment Begins</w:t>
      </w:r>
    </w:p>
    <w:p w14:paraId="17C8D6A0">
      <w:pPr>
        <w:pStyle w:val="38"/>
      </w:pPr>
      <w:r>
        <w:fldChar w:fldCharType="begin"/>
      </w:r>
      <w:r>
        <w:instrText xml:space="preserve"> XE "para:N186B7" </w:instrText>
      </w:r>
      <w:r>
        <w:fldChar w:fldCharType="end"/>
      </w:r>
      <w:r>
        <w:br w:type="textWrapping"/>
      </w:r>
      <w:r>
        <w:rPr>
          <w:b/>
          <w:bCs/>
        </w:rPr>
        <w:t> Strategic Point:</w:t>
      </w:r>
      <w:r>
        <w:t xml:space="preserve"> The interest amount being sought on a contempt should be calculated and presented to the court. A court is more likely to order interest if presented with the calculations that if it has to make the calculations itself.</w:t>
      </w:r>
    </w:p>
    <w:p w14:paraId="54E46F6D">
      <w:pPr>
        <w:spacing w:before="0" w:beforeAutospacing="0" w:after="0" w:afterAutospacing="0"/>
      </w:pPr>
      <w:r>
        <w:br w:type="textWrapping"/>
      </w:r>
      <w:r>
        <w:t>#Comment Ends</w:t>
      </w:r>
      <w:r>
        <w:fldChar w:fldCharType="begin"/>
      </w:r>
      <w:r>
        <w:instrText xml:space="preserve"> XE "comment:N186C2" </w:instrText>
      </w:r>
      <w:r>
        <w:fldChar w:fldCharType="end"/>
      </w:r>
      <w:r>
        <w:t>#Comment Begins</w:t>
      </w:r>
    </w:p>
    <w:p w14:paraId="16B88A02">
      <w:pPr>
        <w:pStyle w:val="38"/>
      </w:pPr>
      <w:r>
        <w:fldChar w:fldCharType="begin"/>
      </w:r>
      <w:r>
        <w:instrText xml:space="preserve"> XE "para:N186CB" </w:instrText>
      </w:r>
      <w:r>
        <w:fldChar w:fldCharType="end"/>
      </w:r>
      <w:r>
        <w:br w:type="textWrapping"/>
      </w:r>
      <w:r>
        <w:rPr>
          <w:b/>
          <w:bCs/>
        </w:rPr>
        <w:t> Warning:</w:t>
      </w:r>
      <w:r>
        <w:t xml:space="preserve"> In general, a provision of interest on an unpaid amount may be viewed as a violation against public policy. Balancing against that is the policy of encouraging private settlements of dissolution cases. The inclusion of an interest provision must be done very carefully, and a record should be made at the time of the uncontested hearing as to why the provision is included and the parties’ clear understanding of the implications of the provision.</w:t>
      </w:r>
    </w:p>
    <w:p w14:paraId="6D4E09E6">
      <w:pPr>
        <w:spacing w:before="0" w:beforeAutospacing="0" w:after="0" w:afterAutospacing="0"/>
      </w:pPr>
      <w:r>
        <w:br w:type="textWrapping"/>
      </w:r>
      <w:r>
        <w:t>#Comment Ends</w:t>
      </w:r>
    </w:p>
    <w:p w14:paraId="2F413AFC">
      <w:pPr>
        <w:pStyle w:val="38"/>
      </w:pPr>
      <w:r>
        <w:fldChar w:fldCharType="begin"/>
      </w:r>
      <w:r>
        <w:instrText xml:space="preserve"> XE "para:N186D6" </w:instrText>
      </w:r>
      <w:r>
        <w:fldChar w:fldCharType="end"/>
      </w:r>
      <w:r>
        <w:br w:type="textWrapping"/>
      </w:r>
      <w:r>
        <w:t xml:space="preserve">            Interest may be ordered when an asset has not been timely transferred pursuant to the judgment. </w:t>
      </w:r>
      <w:r>
        <w:rPr>
          <w:rStyle w:val="104"/>
          <w:i/>
          <w:iCs/>
          <w:color w:val="339966"/>
        </w:rPr>
        <w:t>Bruno v. Bruno</w:t>
      </w:r>
      <w:r>
        <w:rPr>
          <w:rStyle w:val="104"/>
          <w:color w:val="339966"/>
        </w:rPr>
        <w:t>, 177 Conn. App. 599 (2017)</w:t>
      </w:r>
      <w:r>
        <w:t>.</w:t>
      </w:r>
    </w:p>
    <w:p w14:paraId="5541CF68">
      <w:pPr>
        <w:spacing w:before="0" w:beforeAutospacing="0" w:after="0" w:afterAutospacing="0"/>
      </w:pPr>
      <w:r>
        <w:fldChar w:fldCharType="begin"/>
      </w:r>
      <w:r>
        <w:instrText xml:space="preserve"> XE "comment:N18773" </w:instrText>
      </w:r>
      <w:r>
        <w:fldChar w:fldCharType="end"/>
      </w:r>
      <w:r>
        <w:t>#Comment Begins</w:t>
      </w:r>
    </w:p>
    <w:p w14:paraId="36F5438D">
      <w:pPr>
        <w:pStyle w:val="38"/>
      </w:pPr>
      <w:r>
        <w:fldChar w:fldCharType="begin"/>
      </w:r>
      <w:r>
        <w:instrText xml:space="preserve"> XE "title:N1877C" </w:instrText>
      </w:r>
      <w:r>
        <w:fldChar w:fldCharType="end"/>
      </w:r>
      <w:r>
        <w:t> </w:t>
      </w:r>
      <w:r>
        <w:rPr>
          <w:b/>
        </w:rPr>
        <w:t>Strategic Point:</w:t>
      </w:r>
      <w:r>
        <w:t xml:space="preserve">  </w:t>
      </w:r>
      <w:r>
        <w:fldChar w:fldCharType="begin"/>
      </w:r>
      <w:r>
        <w:instrText xml:space="preserve"> XE "para:N18788" </w:instrText>
      </w:r>
      <w:r>
        <w:fldChar w:fldCharType="end"/>
      </w:r>
      <w:r>
        <w:t xml:space="preserve">In </w:t>
      </w:r>
      <w:r>
        <w:rPr>
          <w:i/>
          <w:iCs/>
        </w:rPr>
        <w:t>Bruno</w:t>
      </w:r>
      <w:r>
        <w:t>, the court awarded interest on the distribution of a Charles Schwab account. However, the interest began accruing six years after the dissolution because that is the date the court ascertained the value of the account. However, given that it was a brokerage account, the value should have been determined as of the date of dissolution.</w:t>
      </w:r>
    </w:p>
    <w:p w14:paraId="49443912">
      <w:pPr>
        <w:spacing w:before="0" w:beforeAutospacing="0" w:after="0" w:afterAutospacing="0"/>
      </w:pPr>
      <w:r>
        <w:br w:type="textWrapping"/>
      </w:r>
      <w:r>
        <w:t>#Comment Ends</w:t>
      </w:r>
    </w:p>
    <w:p w14:paraId="78CB74C1">
      <w:pPr>
        <w:pStyle w:val="46"/>
      </w:pPr>
      <w:r>
        <w:fldChar w:fldCharType="begin"/>
      </w:r>
      <w:r>
        <w:instrText xml:space="preserve"> XE "desig:N187C0:Heading 1" </w:instrText>
      </w:r>
      <w:r>
        <w:fldChar w:fldCharType="end"/>
      </w:r>
      <w:r>
        <w:t xml:space="preserve">§ 17.23 </w:t>
      </w:r>
      <w:r>
        <w:fldChar w:fldCharType="begin"/>
      </w:r>
      <w:r>
        <w:instrText xml:space="preserve"> XE "title:N187C4:Heading 1" </w:instrText>
      </w:r>
      <w:r>
        <w:fldChar w:fldCharType="end"/>
      </w:r>
      <w:r>
        <w:t>Enforcing a Judgment Through a Separate Civil Action</w:t>
      </w:r>
    </w:p>
    <w:p w14:paraId="4B84B013">
      <w:pPr>
        <w:pStyle w:val="38"/>
      </w:pPr>
      <w:r>
        <w:fldChar w:fldCharType="begin"/>
      </w:r>
      <w:r>
        <w:instrText xml:space="preserve"> XE "para:N187CB" </w:instrText>
      </w:r>
      <w:r>
        <w:fldChar w:fldCharType="end"/>
      </w:r>
      <w:r>
        <w:t>            A possible remedy for non-compliance with court orders is to seek payment from an asset held by the obligor through a civil action. Where an asset is not secured for a property division, a separate civil enforcement proceeding may be brought. The remedy available will depend upon whether or not the obligation is a family support judgment.</w:t>
      </w:r>
    </w:p>
    <w:p w14:paraId="554B4A72">
      <w:pPr>
        <w:pStyle w:val="38"/>
      </w:pPr>
      <w:r>
        <w:fldChar w:fldCharType="begin"/>
      </w:r>
      <w:r>
        <w:instrText xml:space="preserve"> XE "para:N187D1" </w:instrText>
      </w:r>
      <w:r>
        <w:fldChar w:fldCharType="end"/>
      </w:r>
      <w:r>
        <w:br w:type="textWrapping"/>
      </w:r>
      <w:r>
        <w:t xml:space="preserve">            A family support judgment is one for alimony and child support. </w:t>
      </w:r>
      <w:r>
        <w:rPr>
          <w:rStyle w:val="104"/>
          <w:color w:val="339966"/>
        </w:rPr>
        <w:t>Conn. Gen. Stat. § 52-350a(7)</w:t>
      </w:r>
      <w:r>
        <w:t xml:space="preserve">. Interest is not payable on a family support judgment. </w:t>
      </w:r>
      <w:r>
        <w:rPr>
          <w:rStyle w:val="104"/>
          <w:i/>
          <w:iCs/>
          <w:color w:val="339966"/>
        </w:rPr>
        <w:t>Fowler v. Fowler</w:t>
      </w:r>
      <w:r>
        <w:rPr>
          <w:rStyle w:val="104"/>
          <w:color w:val="339966"/>
        </w:rPr>
        <w:t>, 1994 Conn. Super. LEXIS 23 (1994)</w:t>
      </w:r>
      <w:r>
        <w:t xml:space="preserve">. Such judgments may not be enforced against property of the debtor. </w:t>
      </w:r>
      <w:r>
        <w:rPr>
          <w:rStyle w:val="104"/>
          <w:i/>
          <w:iCs/>
          <w:color w:val="339966"/>
        </w:rPr>
        <w:t>Chepovsky v. Chepovsky</w:t>
      </w:r>
      <w:r>
        <w:rPr>
          <w:rStyle w:val="104"/>
          <w:color w:val="339966"/>
        </w:rPr>
        <w:t>, 1995 Conn. Super. LEXIS 1549 (1995)</w:t>
      </w:r>
      <w:r>
        <w:t>.</w:t>
      </w:r>
    </w:p>
    <w:p w14:paraId="2BD17A1B">
      <w:pPr>
        <w:pStyle w:val="38"/>
      </w:pPr>
      <w:r>
        <w:fldChar w:fldCharType="begin"/>
      </w:r>
      <w:r>
        <w:instrText xml:space="preserve"> XE "para:N188BF" </w:instrText>
      </w:r>
      <w:r>
        <w:fldChar w:fldCharType="end"/>
      </w:r>
      <w:r>
        <w:br w:type="textWrapping"/>
      </w:r>
      <w:r>
        <w:t xml:space="preserve">            If the order seeking to be enforced is not alimony or support related, then it will be enforced as a money judgment. </w:t>
      </w:r>
      <w:r>
        <w:rPr>
          <w:rStyle w:val="104"/>
          <w:color w:val="339966"/>
        </w:rPr>
        <w:t>Conn. Gen. Stat. § 52-350a(13)</w:t>
      </w:r>
      <w:r>
        <w:t xml:space="preserve">. A money judgment may be enforced against property that is not exempt. </w:t>
      </w:r>
      <w:r>
        <w:rPr>
          <w:rStyle w:val="104"/>
          <w:color w:val="339966"/>
        </w:rPr>
        <w:t>Conn. Gen. Stat. § 52-350f</w:t>
      </w:r>
      <w:r>
        <w:t xml:space="preserve">. Property that is generally exempted includes tools of the debtor’s trade, equity in a car of less than $3,500, and a homestead exemption up to $75,000. </w:t>
      </w:r>
      <w:r>
        <w:rPr>
          <w:rStyle w:val="104"/>
          <w:color w:val="339966"/>
        </w:rPr>
        <w:t>Conn. Gen. Stat. § 52-352b</w:t>
      </w:r>
      <w:r>
        <w:t xml:space="preserve">. A lien may be obtained against property owned by the debtor to protect the amount owed. </w:t>
      </w:r>
      <w:r>
        <w:rPr>
          <w:rStyle w:val="104"/>
          <w:color w:val="339966"/>
        </w:rPr>
        <w:t>Conn. Gen. Stat. § 52-350f</w:t>
      </w:r>
      <w:r>
        <w:t xml:space="preserve">. The judgment lien may then be foreclosed, and the payment of the lien amount, interest, and attorney fees may be paid to the obligee. </w:t>
      </w:r>
      <w:r>
        <w:rPr>
          <w:rStyle w:val="104"/>
          <w:color w:val="339966"/>
        </w:rPr>
        <w:t>Conn. Gen. Stat. §§ 520-350f</w:t>
      </w:r>
      <w:r>
        <w:t xml:space="preserve"> and </w:t>
      </w:r>
      <w:r>
        <w:rPr>
          <w:rStyle w:val="104"/>
          <w:color w:val="339966"/>
        </w:rPr>
        <w:t>52-380a</w:t>
      </w:r>
      <w:r>
        <w:t>.</w:t>
      </w:r>
    </w:p>
    <w:p w14:paraId="0C0F20BF">
      <w:pPr>
        <w:pStyle w:val="50"/>
      </w:pPr>
      <w:r>
        <w:fldChar w:fldCharType="begin"/>
      </w:r>
      <w:r>
        <w:instrText xml:space="preserve"> XE "desig:N189D2" </w:instrText>
      </w:r>
      <w:r>
        <w:fldChar w:fldCharType="end"/>
      </w:r>
      <w:r>
        <w:br w:type="textWrapping"/>
      </w:r>
      <w:r>
        <w:t xml:space="preserve">PART V: </w:t>
      </w:r>
      <w:r>
        <w:fldChar w:fldCharType="begin"/>
      </w:r>
      <w:r>
        <w:instrText xml:space="preserve"> XE "title:N189D6" </w:instrText>
      </w:r>
      <w:r>
        <w:fldChar w:fldCharType="end"/>
      </w:r>
      <w:r>
        <w:t>CRAFTING ORDERS TO ENFORCE ALIMONY AND CHILD SUPPORT</w:t>
      </w:r>
    </w:p>
    <w:p w14:paraId="6191C0B8">
      <w:pPr>
        <w:pStyle w:val="51"/>
        <w:rPr>
          <w:vanish w:val="0"/>
        </w:rPr>
      </w:pPr>
      <w:r>
        <w:fldChar w:fldCharType="begin"/>
      </w:r>
      <w:r>
        <w:rPr>
          <w:vanish w:val="0"/>
        </w:rPr>
        <w:instrText xml:space="preserve"> XE "title-alt:N189DD" </w:instrText>
      </w:r>
      <w:r>
        <w:rPr>
          <w:vanish w:val="0"/>
        </w:rPr>
        <w:fldChar w:fldCharType="end"/>
      </w:r>
      <w:r>
        <w:rPr>
          <w:rStyle w:val="92"/>
          <w:b/>
          <w:bCs/>
          <w:vanish w:val="0"/>
        </w:rPr>
        <w:t>Enforcement of Orders</w:t>
      </w:r>
      <w:r>
        <w:rPr>
          <w:vanish w:val="0"/>
        </w:rPr>
        <w:t xml:space="preserve"> </w:t>
      </w:r>
    </w:p>
    <w:p w14:paraId="1A5675A8">
      <w:pPr>
        <w:pStyle w:val="46"/>
      </w:pPr>
      <w:r>
        <w:fldChar w:fldCharType="begin"/>
      </w:r>
      <w:r>
        <w:instrText xml:space="preserve"> XE "desig:N18A10:Heading 1" </w:instrText>
      </w:r>
      <w:r>
        <w:fldChar w:fldCharType="end"/>
      </w:r>
      <w:r>
        <w:t xml:space="preserve">§ 17.24 </w:t>
      </w:r>
      <w:r>
        <w:fldChar w:fldCharType="begin"/>
      </w:r>
      <w:r>
        <w:instrText xml:space="preserve"> XE "title:N18A14:Heading 1" </w:instrText>
      </w:r>
      <w:r>
        <w:fldChar w:fldCharType="end"/>
      </w:r>
      <w:r>
        <w:t>CHECKLIST: Crafting Orders to Enforce Alimony and Child Support</w:t>
      </w:r>
    </w:p>
    <w:p w14:paraId="223FF12D">
      <w:pPr>
        <w:pStyle w:val="50"/>
      </w:pPr>
      <w:r>
        <w:fldChar w:fldCharType="begin"/>
      </w:r>
      <w:r>
        <w:instrText xml:space="preserve"> XE "desig:N18A2C" </w:instrText>
      </w:r>
      <w:r>
        <w:fldChar w:fldCharType="end"/>
      </w:r>
      <w:r>
        <w:br w:type="textWrapping"/>
      </w:r>
      <w:r>
        <w:t xml:space="preserve">17.24.1 </w:t>
      </w:r>
      <w:r>
        <w:fldChar w:fldCharType="begin"/>
      </w:r>
      <w:r>
        <w:instrText xml:space="preserve"> XE "title:N18A30" </w:instrText>
      </w:r>
      <w:r>
        <w:fldChar w:fldCharType="end"/>
      </w:r>
      <w:r>
        <w:t>Crafting Orders to Enforce Alimony and Child Support</w:t>
      </w:r>
    </w:p>
    <w:p w14:paraId="6D3D9E20">
      <w:pPr>
        <w:pStyle w:val="41"/>
      </w:pPr>
      <w:r>
        <w:fldChar w:fldCharType="begin"/>
      </w:r>
      <w:r>
        <w:instrText xml:space="preserve"> XE "para:N18A75" </w:instrText>
      </w:r>
      <w:r>
        <w:fldChar w:fldCharType="end"/>
      </w:r>
      <w:r>
        <w:t>□ Enforcing orders unchanged by a subsequent modification:</w:t>
      </w:r>
    </w:p>
    <w:p w14:paraId="4717A877">
      <w:pPr>
        <w:pStyle w:val="41"/>
      </w:pPr>
      <w:r>
        <w:fldChar w:fldCharType="begin"/>
      </w:r>
      <w:r>
        <w:instrText xml:space="preserve"> XE "para:N18A81" </w:instrText>
      </w:r>
      <w:r>
        <w:fldChar w:fldCharType="end"/>
      </w:r>
      <w:r>
        <w:t xml:space="preserve">    ○ Orders that have remained unchanged in a subsequent modification will remain in effect. </w:t>
      </w:r>
      <w:r>
        <w:fldChar w:fldCharType="begin"/>
      </w:r>
      <w:r>
        <w:instrText xml:space="preserve"> XE "title:N18A8E" </w:instrText>
      </w:r>
      <w:r>
        <w:fldChar w:fldCharType="end"/>
      </w:r>
      <w:r>
        <w:rPr>
          <w:b/>
        </w:rPr>
        <w:t>Authority:</w:t>
      </w:r>
      <w:r>
        <w:t xml:space="preserve">  </w:t>
      </w:r>
      <w:r>
        <w:fldChar w:fldCharType="begin"/>
      </w:r>
      <w:r>
        <w:instrText xml:space="preserve"> XE "para:N18A97" </w:instrText>
      </w:r>
      <w:r>
        <w:fldChar w:fldCharType="end"/>
      </w:r>
      <w:r>
        <w:rPr>
          <w:rStyle w:val="104"/>
          <w:rFonts w:ascii="Times New Roman" w:hAnsi="Times New Roman"/>
          <w:i/>
          <w:iCs/>
          <w:color w:val="339966"/>
        </w:rPr>
        <w:t>Brochard v. Brochard</w:t>
      </w:r>
      <w:r>
        <w:rPr>
          <w:rStyle w:val="104"/>
          <w:rFonts w:ascii="Times New Roman" w:hAnsi="Times New Roman"/>
          <w:color w:val="339966"/>
        </w:rPr>
        <w:t>, 185 Conn. App. 204 (2018)</w:t>
      </w:r>
      <w:r>
        <w:t xml:space="preserve"> and </w:t>
      </w:r>
      <w:r>
        <w:rPr>
          <w:rStyle w:val="104"/>
          <w:rFonts w:ascii="Times New Roman" w:hAnsi="Times New Roman"/>
          <w:i/>
          <w:iCs/>
          <w:color w:val="339966"/>
        </w:rPr>
        <w:t>Hammond v. Hammond</w:t>
      </w:r>
      <w:r>
        <w:rPr>
          <w:rStyle w:val="104"/>
          <w:rFonts w:ascii="Times New Roman" w:hAnsi="Times New Roman"/>
          <w:color w:val="339966"/>
        </w:rPr>
        <w:t>, 145 Conn. App. 607 (2013)</w:t>
      </w:r>
      <w:r>
        <w:t xml:space="preserve">. </w:t>
      </w:r>
      <w:r>
        <w:fldChar w:fldCharType="begin"/>
      </w:r>
      <w:r>
        <w:instrText xml:space="preserve"> XE "title:N18BD1" </w:instrText>
      </w:r>
      <w:r>
        <w:fldChar w:fldCharType="end"/>
      </w:r>
      <w:r>
        <w:rPr>
          <w:b/>
        </w:rPr>
        <w:t>Discussion:</w:t>
      </w:r>
      <w:r>
        <w:t xml:space="preserve">  </w:t>
      </w:r>
      <w:r>
        <w:fldChar w:fldCharType="begin"/>
      </w:r>
      <w:r>
        <w:instrText xml:space="preserve"> XE "para:N18BDA" </w:instrText>
      </w:r>
      <w:r>
        <w:fldChar w:fldCharType="end"/>
      </w:r>
      <w:r>
        <w:rPr>
          <w:i/>
          <w:iCs/>
        </w:rPr>
        <w:t>See</w:t>
      </w:r>
      <w:r>
        <w:t xml:space="preserve"> </w:t>
      </w:r>
      <w:r>
        <w:rPr>
          <w:rStyle w:val="104"/>
          <w:rFonts w:ascii="Times New Roman" w:hAnsi="Times New Roman"/>
          <w:color w:val="339966"/>
        </w:rPr>
        <w:t>§ 17.25</w:t>
      </w:r>
      <w:r>
        <w:t xml:space="preserve">, </w:t>
      </w:r>
      <w:r>
        <w:rPr>
          <w:i/>
          <w:iCs/>
        </w:rPr>
        <w:t>below</w:t>
      </w:r>
      <w:r>
        <w:t>.</w:t>
      </w:r>
    </w:p>
    <w:p w14:paraId="309728AF">
      <w:pPr>
        <w:pStyle w:val="41"/>
      </w:pPr>
      <w:r>
        <w:fldChar w:fldCharType="begin"/>
      </w:r>
      <w:r>
        <w:instrText xml:space="preserve"> XE "para:N18C12" </w:instrText>
      </w:r>
      <w:r>
        <w:fldChar w:fldCharType="end"/>
      </w:r>
      <w:r>
        <w:t>□ Enforcing Alimony Orders:</w:t>
      </w:r>
    </w:p>
    <w:p w14:paraId="3D2FE5B9">
      <w:pPr>
        <w:pStyle w:val="41"/>
        <w:rPr>
          <w:ins w:id="41" w:author="Louise Truax" w:date="2024-08-31T15:48:00Z"/>
        </w:rPr>
      </w:pPr>
      <w:r>
        <w:fldChar w:fldCharType="begin"/>
      </w:r>
      <w:r>
        <w:instrText xml:space="preserve"> XE "para:N18C1E" </w:instrText>
      </w:r>
      <w:r>
        <w:fldChar w:fldCharType="end"/>
      </w:r>
      <w:r>
        <w:t xml:space="preserve">    ○ The court must look at the alimony orders compared to income using the same income calculations to determine if there is a contempt. </w:t>
      </w:r>
    </w:p>
    <w:p w14:paraId="55EF6AED">
      <w:pPr>
        <w:pStyle w:val="41"/>
        <w:numPr>
          <w:ilvl w:val="0"/>
          <w:numId w:val="1"/>
        </w:numPr>
        <w:ind w:left="1710" w:hanging="180"/>
        <w:rPr>
          <w:ins w:id="43" w:author="Louise Truax" w:date="2024-08-31T15:48:00Z"/>
        </w:rPr>
        <w:pPrChange w:id="42" w:author="Louise Truax" w:date="2024-08-31T15:49:00Z">
          <w:pPr>
            <w:pStyle w:val="41"/>
          </w:pPr>
        </w:pPrChange>
      </w:pPr>
      <w:ins w:id="44" w:author="Louise Truax" w:date="2024-08-31T15:49:00Z">
        <w:r>
          <w:rPr/>
          <w:t xml:space="preserve"> The court may not conflate the terms of the original orders with the modified orders. The newest orders prevail.</w:t>
        </w:r>
      </w:ins>
    </w:p>
    <w:p w14:paraId="16B78E7A">
      <w:pPr>
        <w:pStyle w:val="41"/>
      </w:pPr>
      <w:r>
        <w:fldChar w:fldCharType="begin"/>
      </w:r>
      <w:r>
        <w:instrText xml:space="preserve"> XE "title:N18C2B" </w:instrText>
      </w:r>
      <w:r>
        <w:fldChar w:fldCharType="end"/>
      </w:r>
      <w:r>
        <w:rPr>
          <w:b/>
        </w:rPr>
        <w:t>Authority:</w:t>
      </w:r>
      <w:r>
        <w:t xml:space="preserve">  </w:t>
      </w:r>
      <w:ins w:id="45" w:author="Louise Truax" w:date="2024-08-31T15:48:00Z">
        <w:r>
          <w:rPr>
            <w:i/>
            <w:iCs/>
          </w:rPr>
          <w:t>Graham v. Graham</w:t>
        </w:r>
      </w:ins>
      <w:ins w:id="46" w:author="Louise Truax" w:date="2024-08-31T15:48:00Z">
        <w:r>
          <w:rPr/>
          <w:t xml:space="preserve">, 222 Conn. App. 560 (2023),  </w:t>
        </w:r>
      </w:ins>
      <w:r>
        <w:fldChar w:fldCharType="begin"/>
      </w:r>
      <w:r>
        <w:instrText xml:space="preserve"> XE "para:N18C34" </w:instrText>
      </w:r>
      <w:r>
        <w:fldChar w:fldCharType="end"/>
      </w:r>
      <w:r>
        <w:rPr>
          <w:rStyle w:val="104"/>
          <w:rFonts w:ascii="Times New Roman" w:hAnsi="Times New Roman"/>
          <w:i/>
          <w:iCs/>
          <w:color w:val="339966"/>
        </w:rPr>
        <w:t>Wolyniec v. Wolyniec</w:t>
      </w:r>
      <w:r>
        <w:rPr>
          <w:rStyle w:val="104"/>
          <w:rFonts w:ascii="Times New Roman" w:hAnsi="Times New Roman"/>
          <w:color w:val="339966"/>
        </w:rPr>
        <w:t>, 188 Conn. App. 53 (2019)</w:t>
      </w:r>
      <w:r>
        <w:t xml:space="preserve"> and </w:t>
      </w:r>
      <w:r>
        <w:rPr>
          <w:rStyle w:val="104"/>
          <w:rFonts w:ascii="Times New Roman" w:hAnsi="Times New Roman"/>
          <w:i/>
          <w:iCs/>
          <w:color w:val="339966"/>
        </w:rPr>
        <w:t>Marshall v. Marshall</w:t>
      </w:r>
      <w:r>
        <w:rPr>
          <w:rStyle w:val="104"/>
          <w:rFonts w:ascii="Times New Roman" w:hAnsi="Times New Roman"/>
          <w:color w:val="339966"/>
        </w:rPr>
        <w:t>, 151 Conn. App. 638 (2014)</w:t>
      </w:r>
      <w:r>
        <w:t xml:space="preserve">. </w:t>
      </w:r>
      <w:r>
        <w:fldChar w:fldCharType="begin"/>
      </w:r>
      <w:r>
        <w:instrText xml:space="preserve"> XE "title:N18D6E" </w:instrText>
      </w:r>
      <w:r>
        <w:fldChar w:fldCharType="end"/>
      </w:r>
      <w:r>
        <w:rPr>
          <w:b/>
        </w:rPr>
        <w:t>Discussion:</w:t>
      </w:r>
      <w:r>
        <w:t xml:space="preserve">  </w:t>
      </w:r>
      <w:r>
        <w:fldChar w:fldCharType="begin"/>
      </w:r>
      <w:r>
        <w:instrText xml:space="preserve"> XE "para:N18D77" </w:instrText>
      </w:r>
      <w:r>
        <w:fldChar w:fldCharType="end"/>
      </w:r>
      <w:r>
        <w:rPr>
          <w:i/>
          <w:iCs/>
        </w:rPr>
        <w:t>See</w:t>
      </w:r>
      <w:r>
        <w:t xml:space="preserve"> </w:t>
      </w:r>
      <w:r>
        <w:rPr>
          <w:rStyle w:val="104"/>
          <w:rFonts w:ascii="Times New Roman" w:hAnsi="Times New Roman"/>
          <w:color w:val="339966"/>
        </w:rPr>
        <w:t>§ 17.26</w:t>
      </w:r>
      <w:r>
        <w:t xml:space="preserve">, </w:t>
      </w:r>
      <w:r>
        <w:rPr>
          <w:i/>
          <w:iCs/>
        </w:rPr>
        <w:t>below</w:t>
      </w:r>
      <w:r>
        <w:t>.</w:t>
      </w:r>
    </w:p>
    <w:p w14:paraId="495FB2BC">
      <w:pPr>
        <w:pStyle w:val="41"/>
      </w:pPr>
      <w:r>
        <w:fldChar w:fldCharType="begin"/>
      </w:r>
      <w:r>
        <w:instrText xml:space="preserve"> XE "para:N18DAF" </w:instrText>
      </w:r>
      <w:r>
        <w:fldChar w:fldCharType="end"/>
      </w:r>
      <w:r>
        <w:t>□ Calculating arrearages:</w:t>
      </w:r>
    </w:p>
    <w:p w14:paraId="49789D4E">
      <w:pPr>
        <w:pStyle w:val="41"/>
      </w:pPr>
      <w:r>
        <w:fldChar w:fldCharType="begin"/>
      </w:r>
      <w:r>
        <w:instrText xml:space="preserve"> XE "para:N18DBB" </w:instrText>
      </w:r>
      <w:r>
        <w:fldChar w:fldCharType="end"/>
      </w:r>
      <w:r>
        <w:t>    ○ A child support arrearage will be payable at the lesser rate of 20% of the current child support order or 55% of the obligor’s net income, unless the obligor is a low income obligor or if there is no current support order.</w:t>
      </w:r>
    </w:p>
    <w:p w14:paraId="749AD472">
      <w:pPr>
        <w:pStyle w:val="41"/>
      </w:pPr>
      <w:r>
        <w:fldChar w:fldCharType="begin"/>
      </w:r>
      <w:r>
        <w:instrText xml:space="preserve"> XE "para:N18DC7" </w:instrText>
      </w:r>
      <w:r>
        <w:fldChar w:fldCharType="end"/>
      </w:r>
      <w:r>
        <w:t>        • A low income obligor will pay the greater of 10% of the current or $1.</w:t>
      </w:r>
    </w:p>
    <w:p w14:paraId="4A8FC1D6">
      <w:pPr>
        <w:pStyle w:val="41"/>
      </w:pPr>
      <w:r>
        <w:fldChar w:fldCharType="begin"/>
      </w:r>
      <w:r>
        <w:instrText xml:space="preserve"> XE "para:N18DD0" </w:instrText>
      </w:r>
      <w:r>
        <w:fldChar w:fldCharType="end"/>
      </w:r>
      <w:r>
        <w:t>        • Where there is no current support order for the child the arrearage payment shall be 20% of an imputed obligation if there is a duty to support the child or 100% of the imputed obligation if there is no duty to support the child.</w:t>
      </w:r>
    </w:p>
    <w:p w14:paraId="51737502">
      <w:pPr>
        <w:pStyle w:val="41"/>
      </w:pPr>
      <w:r>
        <w:fldChar w:fldCharType="begin"/>
      </w:r>
      <w:r>
        <w:instrText xml:space="preserve"> XE "para:N18DD9" </w:instrText>
      </w:r>
      <w:r>
        <w:fldChar w:fldCharType="end"/>
      </w:r>
      <w:r>
        <w:t>    ○ Any deviation from the amount under the guidelines must satisfy the deviation criteria.</w:t>
      </w:r>
    </w:p>
    <w:p w14:paraId="6DB7B335">
      <w:pPr>
        <w:pStyle w:val="41"/>
      </w:pPr>
      <w:r>
        <w:fldChar w:fldCharType="begin"/>
      </w:r>
      <w:r>
        <w:instrText xml:space="preserve"> XE "para:N18DE2" </w:instrText>
      </w:r>
      <w:r>
        <w:fldChar w:fldCharType="end"/>
      </w:r>
      <w:r>
        <w:t xml:space="preserve">    ○ The arrearage calculation, where there is a retroactive modification, must take into account the modified amount. </w:t>
      </w:r>
      <w:r>
        <w:fldChar w:fldCharType="begin"/>
      </w:r>
      <w:r>
        <w:instrText xml:space="preserve"> XE "title:N18DEF" </w:instrText>
      </w:r>
      <w:r>
        <w:fldChar w:fldCharType="end"/>
      </w:r>
      <w:r>
        <w:rPr>
          <w:b/>
        </w:rPr>
        <w:t>Authority:</w:t>
      </w:r>
      <w:r>
        <w:t xml:space="preserve">  </w:t>
      </w:r>
      <w:r>
        <w:fldChar w:fldCharType="begin"/>
      </w:r>
      <w:r>
        <w:instrText xml:space="preserve"> XE "para:N18DF8" </w:instrText>
      </w:r>
      <w:r>
        <w:fldChar w:fldCharType="end"/>
      </w:r>
      <w:r>
        <w:rPr>
          <w:rStyle w:val="104"/>
          <w:rFonts w:ascii="Times New Roman" w:hAnsi="Times New Roman"/>
          <w:color w:val="339966"/>
        </w:rPr>
        <w:t>Conn. Gen. Stat. § 52-50</w:t>
      </w:r>
      <w:r>
        <w:t xml:space="preserve">; </w:t>
      </w:r>
      <w:r>
        <w:rPr>
          <w:rStyle w:val="104"/>
          <w:rFonts w:ascii="Times New Roman" w:hAnsi="Times New Roman"/>
          <w:i/>
          <w:iCs/>
          <w:color w:val="339966"/>
        </w:rPr>
        <w:t>Mason v. Ford</w:t>
      </w:r>
      <w:r>
        <w:rPr>
          <w:rStyle w:val="104"/>
          <w:rFonts w:ascii="Times New Roman" w:hAnsi="Times New Roman"/>
          <w:color w:val="339966"/>
        </w:rPr>
        <w:t>, 176 Conn. App. 658 (2017)</w:t>
      </w:r>
      <w:r>
        <w:t xml:space="preserve">, </w:t>
      </w:r>
      <w:r>
        <w:rPr>
          <w:rStyle w:val="104"/>
          <w:rFonts w:ascii="Times New Roman" w:hAnsi="Times New Roman"/>
          <w:i/>
          <w:iCs/>
          <w:color w:val="339966"/>
        </w:rPr>
        <w:t>Malpeso v. Malpeso</w:t>
      </w:r>
      <w:r>
        <w:rPr>
          <w:rStyle w:val="104"/>
          <w:rFonts w:ascii="Times New Roman" w:hAnsi="Times New Roman"/>
          <w:color w:val="339966"/>
        </w:rPr>
        <w:t>, 165 Conn. App. 151 (2016)</w:t>
      </w:r>
      <w:r>
        <w:t xml:space="preserve">, </w:t>
      </w:r>
      <w:r>
        <w:rPr>
          <w:rStyle w:val="104"/>
          <w:rFonts w:ascii="Times New Roman" w:hAnsi="Times New Roman"/>
          <w:i/>
          <w:iCs/>
          <w:color w:val="339966"/>
        </w:rPr>
        <w:t>Nuzzi v. Nuzzi</w:t>
      </w:r>
      <w:r>
        <w:rPr>
          <w:rStyle w:val="104"/>
          <w:rFonts w:ascii="Times New Roman" w:hAnsi="Times New Roman"/>
          <w:color w:val="339966"/>
        </w:rPr>
        <w:t>, 164 Conn. App. 751 (2016)</w:t>
      </w:r>
      <w:r>
        <w:t xml:space="preserve">, </w:t>
      </w:r>
      <w:r>
        <w:rPr>
          <w:rStyle w:val="104"/>
          <w:rFonts w:ascii="Times New Roman" w:hAnsi="Times New Roman"/>
          <w:i/>
          <w:iCs/>
          <w:color w:val="339966"/>
        </w:rPr>
        <w:t>Brent v. Lebowitz</w:t>
      </w:r>
      <w:r>
        <w:rPr>
          <w:rStyle w:val="104"/>
          <w:rFonts w:ascii="Times New Roman" w:hAnsi="Times New Roman"/>
          <w:color w:val="339966"/>
        </w:rPr>
        <w:t>, 67 Conn. App. 527 (2002)</w:t>
      </w:r>
      <w:r>
        <w:t xml:space="preserve"> and </w:t>
      </w:r>
      <w:r>
        <w:rPr>
          <w:rStyle w:val="104"/>
          <w:rFonts w:ascii="Times New Roman" w:hAnsi="Times New Roman"/>
          <w:color w:val="339966"/>
        </w:rPr>
        <w:t>Regs. Conn. State Agencies §§ 46b-215a-3a(b), 46b-215a-3a(c), and 46b-215a-3a(d)</w:t>
      </w:r>
      <w:r>
        <w:t xml:space="preserve">. </w:t>
      </w:r>
      <w:r>
        <w:fldChar w:fldCharType="begin"/>
      </w:r>
      <w:r>
        <w:instrText xml:space="preserve"> XE "title:N19106" </w:instrText>
      </w:r>
      <w:r>
        <w:fldChar w:fldCharType="end"/>
      </w:r>
      <w:r>
        <w:rPr>
          <w:b/>
        </w:rPr>
        <w:t>Discussion:</w:t>
      </w:r>
      <w:r>
        <w:t xml:space="preserve">  </w:t>
      </w:r>
      <w:r>
        <w:fldChar w:fldCharType="begin"/>
      </w:r>
      <w:r>
        <w:instrText xml:space="preserve"> XE "para:N1910F" </w:instrText>
      </w:r>
      <w:r>
        <w:fldChar w:fldCharType="end"/>
      </w:r>
      <w:r>
        <w:rPr>
          <w:i/>
          <w:iCs/>
        </w:rPr>
        <w:t>See</w:t>
      </w:r>
      <w:r>
        <w:t xml:space="preserve"> </w:t>
      </w:r>
      <w:r>
        <w:rPr>
          <w:rStyle w:val="104"/>
          <w:rFonts w:ascii="Times New Roman" w:hAnsi="Times New Roman"/>
          <w:color w:val="339966"/>
        </w:rPr>
        <w:t>§ 17.27</w:t>
      </w:r>
      <w:r>
        <w:t xml:space="preserve">, </w:t>
      </w:r>
      <w:r>
        <w:rPr>
          <w:i/>
          <w:iCs/>
        </w:rPr>
        <w:t>below</w:t>
      </w:r>
      <w:r>
        <w:t>.</w:t>
      </w:r>
    </w:p>
    <w:p w14:paraId="48669AD4">
      <w:pPr>
        <w:pStyle w:val="41"/>
      </w:pPr>
      <w:r>
        <w:fldChar w:fldCharType="begin"/>
      </w:r>
      <w:r>
        <w:instrText xml:space="preserve"> XE "para:N19147" </w:instrText>
      </w:r>
      <w:r>
        <w:fldChar w:fldCharType="end"/>
      </w:r>
      <w:r>
        <w:t>□ Enforcing child support arrearages through the family support magistrate:</w:t>
      </w:r>
    </w:p>
    <w:p w14:paraId="1E2577BE">
      <w:pPr>
        <w:pStyle w:val="41"/>
      </w:pPr>
      <w:r>
        <w:fldChar w:fldCharType="begin"/>
      </w:r>
      <w:r>
        <w:instrText xml:space="preserve"> XE "para:N19153" </w:instrText>
      </w:r>
      <w:r>
        <w:fldChar w:fldCharType="end"/>
      </w:r>
      <w:r>
        <w:t xml:space="preserve">    ○ It may be beneficial to seek enforcement of child support through the family support magistrate, especially where the obligor resides out of state. </w:t>
      </w:r>
      <w:r>
        <w:fldChar w:fldCharType="begin"/>
      </w:r>
      <w:r>
        <w:instrText xml:space="preserve"> XE "title:N19160" </w:instrText>
      </w:r>
      <w:r>
        <w:fldChar w:fldCharType="end"/>
      </w:r>
      <w:r>
        <w:rPr>
          <w:b/>
        </w:rPr>
        <w:t>Authority:</w:t>
      </w:r>
      <w:r>
        <w:t xml:space="preserve">  </w:t>
      </w:r>
      <w:r>
        <w:fldChar w:fldCharType="begin"/>
      </w:r>
      <w:r>
        <w:instrText xml:space="preserve"> XE "para:N19169" </w:instrText>
      </w:r>
      <w:r>
        <w:fldChar w:fldCharType="end"/>
      </w:r>
      <w:r>
        <w:rPr>
          <w:rStyle w:val="104"/>
          <w:rFonts w:ascii="Times New Roman" w:hAnsi="Times New Roman"/>
          <w:color w:val="339966"/>
        </w:rPr>
        <w:t>Conn. Gen. Stat. § 52-362d(a)</w:t>
      </w:r>
      <w:r>
        <w:t xml:space="preserve">. </w:t>
      </w:r>
      <w:r>
        <w:fldChar w:fldCharType="begin"/>
      </w:r>
      <w:r>
        <w:instrText xml:space="preserve"> XE "title:N1919F" </w:instrText>
      </w:r>
      <w:r>
        <w:fldChar w:fldCharType="end"/>
      </w:r>
      <w:r>
        <w:rPr>
          <w:b/>
        </w:rPr>
        <w:t>Discussion:</w:t>
      </w:r>
      <w:r>
        <w:t xml:space="preserve">  </w:t>
      </w:r>
      <w:r>
        <w:fldChar w:fldCharType="begin"/>
      </w:r>
      <w:r>
        <w:instrText xml:space="preserve"> XE "para:N191A8" </w:instrText>
      </w:r>
      <w:r>
        <w:fldChar w:fldCharType="end"/>
      </w:r>
      <w:r>
        <w:rPr>
          <w:i/>
          <w:iCs/>
        </w:rPr>
        <w:t>See</w:t>
      </w:r>
      <w:r>
        <w:t xml:space="preserve"> </w:t>
      </w:r>
      <w:r>
        <w:rPr>
          <w:rStyle w:val="104"/>
          <w:rFonts w:ascii="Times New Roman" w:hAnsi="Times New Roman"/>
          <w:color w:val="339966"/>
        </w:rPr>
        <w:t>§ 17.28</w:t>
      </w:r>
      <w:r>
        <w:t xml:space="preserve">, </w:t>
      </w:r>
      <w:r>
        <w:rPr>
          <w:i/>
          <w:iCs/>
        </w:rPr>
        <w:t>below</w:t>
      </w:r>
      <w:r>
        <w:t xml:space="preserve">. </w:t>
      </w:r>
      <w:r>
        <w:rPr>
          <w:i/>
          <w:iCs/>
        </w:rPr>
        <w:t>See also</w:t>
      </w:r>
      <w:r>
        <w:t xml:space="preserve"> </w:t>
      </w:r>
      <w:r>
        <w:rPr>
          <w:rStyle w:val="104"/>
          <w:rFonts w:ascii="Times New Roman" w:hAnsi="Times New Roman"/>
          <w:color w:val="339966"/>
        </w:rPr>
        <w:t>Chapter 7</w:t>
      </w:r>
      <w:r>
        <w:t xml:space="preserve">, </w:t>
      </w:r>
      <w:r>
        <w:rPr>
          <w:rStyle w:val="104"/>
          <w:rFonts w:ascii="Times New Roman" w:hAnsi="Times New Roman"/>
          <w:color w:val="339966"/>
        </w:rPr>
        <w:t>§§ 7.04</w:t>
      </w:r>
      <w:r>
        <w:t>–</w:t>
      </w:r>
      <w:r>
        <w:rPr>
          <w:rStyle w:val="104"/>
          <w:rFonts w:ascii="Times New Roman" w:hAnsi="Times New Roman"/>
          <w:color w:val="339966"/>
        </w:rPr>
        <w:t xml:space="preserve">7.13, </w:t>
      </w:r>
      <w:r>
        <w:rPr>
          <w:rStyle w:val="104"/>
          <w:rFonts w:ascii="Times New Roman" w:hAnsi="Times New Roman"/>
          <w:i/>
          <w:iCs/>
          <w:color w:val="339966"/>
        </w:rPr>
        <w:t>above</w:t>
      </w:r>
      <w:r>
        <w:t>.</w:t>
      </w:r>
    </w:p>
    <w:p w14:paraId="162F5E02">
      <w:pPr>
        <w:pStyle w:val="41"/>
      </w:pPr>
      <w:r>
        <w:fldChar w:fldCharType="begin"/>
      </w:r>
      <w:r>
        <w:instrText xml:space="preserve"> XE "para:N1925F" </w:instrText>
      </w:r>
      <w:r>
        <w:fldChar w:fldCharType="end"/>
      </w:r>
      <w:r>
        <w:t>□ Collecting child support arrearages after the child attains the age of majority:</w:t>
      </w:r>
    </w:p>
    <w:p w14:paraId="4B4FFE42">
      <w:pPr>
        <w:pStyle w:val="41"/>
      </w:pPr>
      <w:r>
        <w:fldChar w:fldCharType="begin"/>
      </w:r>
      <w:r>
        <w:instrText xml:space="preserve"> XE "para:N1926B" </w:instrText>
      </w:r>
      <w:r>
        <w:fldChar w:fldCharType="end"/>
      </w:r>
      <w:r>
        <w:t xml:space="preserve">    ○ Child support may be collected even after the child reaches the age of majority. </w:t>
      </w:r>
      <w:r>
        <w:fldChar w:fldCharType="begin"/>
      </w:r>
      <w:r>
        <w:instrText xml:space="preserve"> XE "title:N19278" </w:instrText>
      </w:r>
      <w:r>
        <w:fldChar w:fldCharType="end"/>
      </w:r>
      <w:r>
        <w:rPr>
          <w:b/>
        </w:rPr>
        <w:t>Authority:</w:t>
      </w:r>
      <w:r>
        <w:t xml:space="preserve">  </w:t>
      </w:r>
      <w:r>
        <w:fldChar w:fldCharType="begin"/>
      </w:r>
      <w:r>
        <w:instrText xml:space="preserve"> XE "para:N19281" </w:instrText>
      </w:r>
      <w:r>
        <w:fldChar w:fldCharType="end"/>
      </w:r>
      <w:r>
        <w:rPr>
          <w:rStyle w:val="104"/>
          <w:rFonts w:ascii="Times New Roman" w:hAnsi="Times New Roman"/>
          <w:i/>
          <w:iCs/>
          <w:color w:val="339966"/>
        </w:rPr>
        <w:t>Baio v. Baio</w:t>
      </w:r>
      <w:r>
        <w:rPr>
          <w:rStyle w:val="104"/>
          <w:rFonts w:ascii="Times New Roman" w:hAnsi="Times New Roman"/>
          <w:color w:val="339966"/>
        </w:rPr>
        <w:t>, 2017 Conn. Super. LEXIS 4294 (Super. Ct. Aug. 29, 2017)</w:t>
      </w:r>
      <w:r>
        <w:t xml:space="preserve"> and </w:t>
      </w:r>
      <w:r>
        <w:rPr>
          <w:rStyle w:val="104"/>
          <w:rFonts w:ascii="Times New Roman" w:hAnsi="Times New Roman"/>
          <w:i/>
          <w:iCs/>
          <w:color w:val="339966"/>
        </w:rPr>
        <w:t>Arnold v. Arnold</w:t>
      </w:r>
      <w:r>
        <w:rPr>
          <w:rStyle w:val="104"/>
          <w:rFonts w:ascii="Times New Roman" w:hAnsi="Times New Roman"/>
          <w:color w:val="339966"/>
        </w:rPr>
        <w:t>, 35 Conn. Supp. 244 (1979)</w:t>
      </w:r>
      <w:r>
        <w:t xml:space="preserve">. </w:t>
      </w:r>
      <w:r>
        <w:fldChar w:fldCharType="begin"/>
      </w:r>
      <w:r>
        <w:instrText xml:space="preserve"> XE "title:N19388" </w:instrText>
      </w:r>
      <w:r>
        <w:fldChar w:fldCharType="end"/>
      </w:r>
      <w:r>
        <w:rPr>
          <w:b/>
        </w:rPr>
        <w:t>Discussion:</w:t>
      </w:r>
      <w:r>
        <w:t xml:space="preserve">  </w:t>
      </w:r>
      <w:r>
        <w:fldChar w:fldCharType="begin"/>
      </w:r>
      <w:r>
        <w:instrText xml:space="preserve"> XE "para:N19391" </w:instrText>
      </w:r>
      <w:r>
        <w:fldChar w:fldCharType="end"/>
      </w:r>
      <w:r>
        <w:rPr>
          <w:i/>
          <w:iCs/>
        </w:rPr>
        <w:t>See</w:t>
      </w:r>
      <w:r>
        <w:t xml:space="preserve"> </w:t>
      </w:r>
      <w:r>
        <w:rPr>
          <w:rStyle w:val="104"/>
          <w:rFonts w:ascii="Times New Roman" w:hAnsi="Times New Roman"/>
          <w:color w:val="339966"/>
        </w:rPr>
        <w:t>§ 17.29</w:t>
      </w:r>
      <w:r>
        <w:t xml:space="preserve">, </w:t>
      </w:r>
      <w:r>
        <w:rPr>
          <w:i/>
          <w:iCs/>
        </w:rPr>
        <w:t>below</w:t>
      </w:r>
      <w:r>
        <w:t>.</w:t>
      </w:r>
    </w:p>
    <w:p w14:paraId="0BD821E1">
      <w:pPr>
        <w:pStyle w:val="41"/>
      </w:pPr>
      <w:r>
        <w:fldChar w:fldCharType="begin"/>
      </w:r>
      <w:r>
        <w:instrText xml:space="preserve"> XE "para:N193C9" </w:instrText>
      </w:r>
      <w:r>
        <w:fldChar w:fldCharType="end"/>
      </w:r>
      <w:r>
        <w:t>□ Obtaining a wage execution:</w:t>
      </w:r>
    </w:p>
    <w:p w14:paraId="24D8F170">
      <w:pPr>
        <w:pStyle w:val="41"/>
      </w:pPr>
      <w:r>
        <w:fldChar w:fldCharType="begin"/>
      </w:r>
      <w:r>
        <w:instrText xml:space="preserve"> XE "para:N193D5" </w:instrText>
      </w:r>
      <w:r>
        <w:fldChar w:fldCharType="end"/>
      </w:r>
      <w:r>
        <w:t>    ○ The recipient of alimony or support may have the payments made by mandatory wage execution.</w:t>
      </w:r>
    </w:p>
    <w:p w14:paraId="37ED638D">
      <w:pPr>
        <w:pStyle w:val="41"/>
      </w:pPr>
      <w:r>
        <w:fldChar w:fldCharType="begin"/>
      </w:r>
      <w:r>
        <w:instrText xml:space="preserve"> XE "para:N193DE" </w:instrText>
      </w:r>
      <w:r>
        <w:fldChar w:fldCharType="end"/>
      </w:r>
      <w:r>
        <w:t xml:space="preserve">    ○ If a contingent wage execution enters, it may be converted to a mandatory wage execution at any time. </w:t>
      </w:r>
      <w:r>
        <w:fldChar w:fldCharType="begin"/>
      </w:r>
      <w:r>
        <w:instrText xml:space="preserve"> XE "title:N193EB" </w:instrText>
      </w:r>
      <w:r>
        <w:fldChar w:fldCharType="end"/>
      </w:r>
      <w:r>
        <w:rPr>
          <w:b/>
        </w:rPr>
        <w:t>Authority:</w:t>
      </w:r>
      <w:r>
        <w:t xml:space="preserve">  </w:t>
      </w:r>
      <w:r>
        <w:fldChar w:fldCharType="begin"/>
      </w:r>
      <w:r>
        <w:instrText xml:space="preserve"> XE "para:N193F4" </w:instrText>
      </w:r>
      <w:r>
        <w:fldChar w:fldCharType="end"/>
      </w:r>
      <w:r>
        <w:rPr>
          <w:rStyle w:val="104"/>
          <w:rFonts w:ascii="Times New Roman" w:hAnsi="Times New Roman"/>
          <w:color w:val="339966"/>
        </w:rPr>
        <w:t>Conn. Gen. Stat. §§ 52-362</w:t>
      </w:r>
      <w:r>
        <w:t xml:space="preserve"> and </w:t>
      </w:r>
      <w:r>
        <w:rPr>
          <w:rStyle w:val="104"/>
          <w:rFonts w:ascii="Times New Roman" w:hAnsi="Times New Roman"/>
          <w:color w:val="339966"/>
        </w:rPr>
        <w:t>52-362(c)(2)</w:t>
      </w:r>
      <w:r>
        <w:t xml:space="preserve">. </w:t>
      </w:r>
      <w:r>
        <w:fldChar w:fldCharType="begin"/>
      </w:r>
      <w:r>
        <w:instrText xml:space="preserve"> XE "title:N19454" </w:instrText>
      </w:r>
      <w:r>
        <w:fldChar w:fldCharType="end"/>
      </w:r>
      <w:r>
        <w:rPr>
          <w:b/>
        </w:rPr>
        <w:t>Discussion:</w:t>
      </w:r>
      <w:r>
        <w:t xml:space="preserve">  </w:t>
      </w:r>
      <w:r>
        <w:fldChar w:fldCharType="begin"/>
      </w:r>
      <w:r>
        <w:instrText xml:space="preserve"> XE "para:N1945D" </w:instrText>
      </w:r>
      <w:r>
        <w:fldChar w:fldCharType="end"/>
      </w:r>
      <w:r>
        <w:rPr>
          <w:i/>
          <w:iCs/>
        </w:rPr>
        <w:t>See</w:t>
      </w:r>
      <w:r>
        <w:t xml:space="preserve"> </w:t>
      </w:r>
      <w:r>
        <w:rPr>
          <w:rStyle w:val="104"/>
          <w:rFonts w:ascii="Times New Roman" w:hAnsi="Times New Roman"/>
          <w:color w:val="339966"/>
        </w:rPr>
        <w:t>§ 17.30</w:t>
      </w:r>
      <w:r>
        <w:t xml:space="preserve">, </w:t>
      </w:r>
      <w:r>
        <w:rPr>
          <w:i/>
          <w:iCs/>
        </w:rPr>
        <w:t>below</w:t>
      </w:r>
      <w:r>
        <w:t>.</w:t>
      </w:r>
    </w:p>
    <w:p w14:paraId="052CBDA2">
      <w:pPr>
        <w:pStyle w:val="41"/>
      </w:pPr>
      <w:r>
        <w:fldChar w:fldCharType="begin"/>
      </w:r>
      <w:r>
        <w:instrText xml:space="preserve"> XE "para:N19495" </w:instrText>
      </w:r>
      <w:r>
        <w:fldChar w:fldCharType="end"/>
      </w:r>
      <w:r>
        <w:t>□ Paying a child support arrearage from a tax refund:</w:t>
      </w:r>
    </w:p>
    <w:p w14:paraId="33BFBFD7">
      <w:pPr>
        <w:pStyle w:val="41"/>
      </w:pPr>
      <w:r>
        <w:fldChar w:fldCharType="begin"/>
      </w:r>
      <w:r>
        <w:instrText xml:space="preserve"> XE "para:N194A1" </w:instrText>
      </w:r>
      <w:r>
        <w:fldChar w:fldCharType="end"/>
      </w:r>
      <w:r>
        <w:t>    ○ A child support obligor’s state tax refund may be used to pay a child support arrearage.</w:t>
      </w:r>
    </w:p>
    <w:p w14:paraId="494A47CF">
      <w:pPr>
        <w:pStyle w:val="41"/>
      </w:pPr>
      <w:r>
        <w:fldChar w:fldCharType="begin"/>
      </w:r>
      <w:r>
        <w:instrText xml:space="preserve"> XE "para:N194AA" </w:instrText>
      </w:r>
      <w:r>
        <w:fldChar w:fldCharType="end"/>
      </w:r>
      <w:r>
        <w:t xml:space="preserve">    ○ The threshold arrearage amount to take a tax refund from an IV-D obligor is $150 and from a non IV-D obligor is $500. </w:t>
      </w:r>
      <w:r>
        <w:fldChar w:fldCharType="begin"/>
      </w:r>
      <w:r>
        <w:instrText xml:space="preserve"> XE "title:N194B7" </w:instrText>
      </w:r>
      <w:r>
        <w:fldChar w:fldCharType="end"/>
      </w:r>
      <w:r>
        <w:rPr>
          <w:b/>
        </w:rPr>
        <w:t>Authority:</w:t>
      </w:r>
      <w:r>
        <w:t xml:space="preserve">  </w:t>
      </w:r>
      <w:r>
        <w:fldChar w:fldCharType="begin"/>
      </w:r>
      <w:r>
        <w:instrText xml:space="preserve"> XE "para:N194C0" </w:instrText>
      </w:r>
      <w:r>
        <w:fldChar w:fldCharType="end"/>
      </w:r>
      <w:r>
        <w:rPr>
          <w:rStyle w:val="104"/>
          <w:rFonts w:ascii="Times New Roman" w:hAnsi="Times New Roman"/>
          <w:color w:val="339966"/>
        </w:rPr>
        <w:t>Conn. Gen. Stat. § 52-362e(c)</w:t>
      </w:r>
      <w:r>
        <w:t xml:space="preserve"> and </w:t>
      </w:r>
      <w:r>
        <w:rPr>
          <w:rStyle w:val="104"/>
          <w:rFonts w:ascii="Times New Roman" w:hAnsi="Times New Roman"/>
          <w:color w:val="339966"/>
        </w:rPr>
        <w:t>Regs. Conn. State Agencies § 52-362e-3(1)</w:t>
      </w:r>
      <w:r>
        <w:t xml:space="preserve">. </w:t>
      </w:r>
      <w:r>
        <w:fldChar w:fldCharType="begin"/>
      </w:r>
      <w:r>
        <w:instrText xml:space="preserve"> XE "title:N19520" </w:instrText>
      </w:r>
      <w:r>
        <w:fldChar w:fldCharType="end"/>
      </w:r>
      <w:r>
        <w:rPr>
          <w:b/>
        </w:rPr>
        <w:t>Discussion:</w:t>
      </w:r>
      <w:r>
        <w:t xml:space="preserve">  </w:t>
      </w:r>
      <w:r>
        <w:fldChar w:fldCharType="begin"/>
      </w:r>
      <w:r>
        <w:instrText xml:space="preserve"> XE "para:N19529" </w:instrText>
      </w:r>
      <w:r>
        <w:fldChar w:fldCharType="end"/>
      </w:r>
      <w:r>
        <w:rPr>
          <w:i/>
          <w:iCs/>
        </w:rPr>
        <w:t>See</w:t>
      </w:r>
      <w:r>
        <w:t xml:space="preserve"> </w:t>
      </w:r>
      <w:r>
        <w:rPr>
          <w:rStyle w:val="104"/>
          <w:rFonts w:ascii="Times New Roman" w:hAnsi="Times New Roman"/>
          <w:color w:val="339966"/>
        </w:rPr>
        <w:t>§ 17.31</w:t>
      </w:r>
      <w:r>
        <w:t xml:space="preserve">, </w:t>
      </w:r>
      <w:r>
        <w:rPr>
          <w:i/>
          <w:iCs/>
        </w:rPr>
        <w:t>below</w:t>
      </w:r>
      <w:r>
        <w:t>.</w:t>
      </w:r>
    </w:p>
    <w:p w14:paraId="5FABE048">
      <w:pPr>
        <w:pStyle w:val="41"/>
      </w:pPr>
      <w:r>
        <w:fldChar w:fldCharType="begin"/>
      </w:r>
      <w:r>
        <w:instrText xml:space="preserve"> XE "para:N19561" </w:instrText>
      </w:r>
      <w:r>
        <w:fldChar w:fldCharType="end"/>
      </w:r>
      <w:r>
        <w:t>□ Ordering the payment of an arrearage from a Quality Domestic Relations Order (hereinafter “QDRO”):</w:t>
      </w:r>
    </w:p>
    <w:p w14:paraId="32758960">
      <w:pPr>
        <w:pStyle w:val="41"/>
      </w:pPr>
      <w:r>
        <w:fldChar w:fldCharType="begin"/>
      </w:r>
      <w:r>
        <w:instrText xml:space="preserve"> XE "para:N1956D" </w:instrText>
      </w:r>
      <w:r>
        <w:fldChar w:fldCharType="end"/>
      </w:r>
      <w:r>
        <w:t xml:space="preserve">    ○ Since a QDRO can be used to pay child support, it can also be used to pay a child support arrearage. </w:t>
      </w:r>
      <w:r>
        <w:fldChar w:fldCharType="begin"/>
      </w:r>
      <w:r>
        <w:instrText xml:space="preserve"> XE "title:N1957A" </w:instrText>
      </w:r>
      <w:r>
        <w:fldChar w:fldCharType="end"/>
      </w:r>
      <w:r>
        <w:rPr>
          <w:b/>
        </w:rPr>
        <w:t>Authority:</w:t>
      </w:r>
      <w:r>
        <w:t xml:space="preserve">  </w:t>
      </w:r>
      <w:r>
        <w:fldChar w:fldCharType="begin"/>
      </w:r>
      <w:r>
        <w:instrText xml:space="preserve"> XE "para:N19583" </w:instrText>
      </w:r>
      <w:r>
        <w:fldChar w:fldCharType="end"/>
      </w:r>
      <w:r>
        <w:rPr>
          <w:rStyle w:val="104"/>
          <w:rFonts w:ascii="Times New Roman" w:hAnsi="Times New Roman"/>
          <w:color w:val="339966"/>
        </w:rPr>
        <w:t>29 U.S.C. § 1056(d)(3)(B)(ii)</w:t>
      </w:r>
      <w:r>
        <w:t xml:space="preserve"> and </w:t>
      </w:r>
      <w:r>
        <w:rPr>
          <w:rStyle w:val="104"/>
          <w:rFonts w:ascii="Times New Roman" w:hAnsi="Times New Roman"/>
          <w:i/>
          <w:iCs/>
          <w:color w:val="339966"/>
        </w:rPr>
        <w:t>Ianotti v. Ianotti</w:t>
      </w:r>
      <w:r>
        <w:rPr>
          <w:rStyle w:val="104"/>
          <w:rFonts w:ascii="Times New Roman" w:hAnsi="Times New Roman"/>
          <w:color w:val="339966"/>
        </w:rPr>
        <w:t>, 1997 Conn. Super. LEXIS 146 (1997)</w:t>
      </w:r>
      <w:r>
        <w:t xml:space="preserve">. </w:t>
      </w:r>
      <w:r>
        <w:fldChar w:fldCharType="begin"/>
      </w:r>
      <w:r>
        <w:instrText xml:space="preserve"> XE "title:N19618" </w:instrText>
      </w:r>
      <w:r>
        <w:fldChar w:fldCharType="end"/>
      </w:r>
      <w:r>
        <w:rPr>
          <w:b/>
        </w:rPr>
        <w:t>Discussion:</w:t>
      </w:r>
      <w:r>
        <w:t xml:space="preserve">  </w:t>
      </w:r>
      <w:r>
        <w:fldChar w:fldCharType="begin"/>
      </w:r>
      <w:r>
        <w:instrText xml:space="preserve"> XE "para:N19621" </w:instrText>
      </w:r>
      <w:r>
        <w:fldChar w:fldCharType="end"/>
      </w:r>
      <w:r>
        <w:rPr>
          <w:i/>
          <w:iCs/>
        </w:rPr>
        <w:t>See</w:t>
      </w:r>
      <w:r>
        <w:t xml:space="preserve"> </w:t>
      </w:r>
      <w:r>
        <w:rPr>
          <w:rStyle w:val="104"/>
          <w:rFonts w:ascii="Times New Roman" w:hAnsi="Times New Roman"/>
          <w:color w:val="339966"/>
        </w:rPr>
        <w:t>§ 17.32</w:t>
      </w:r>
      <w:r>
        <w:t xml:space="preserve">, </w:t>
      </w:r>
      <w:r>
        <w:rPr>
          <w:i/>
          <w:iCs/>
        </w:rPr>
        <w:t>below</w:t>
      </w:r>
      <w:r>
        <w:t>.</w:t>
      </w:r>
    </w:p>
    <w:p w14:paraId="66D1B524">
      <w:pPr>
        <w:pStyle w:val="41"/>
      </w:pPr>
      <w:r>
        <w:fldChar w:fldCharType="begin"/>
      </w:r>
      <w:r>
        <w:instrText xml:space="preserve"> XE "para:N19659" </w:instrText>
      </w:r>
      <w:r>
        <w:fldChar w:fldCharType="end"/>
      </w:r>
      <w:r>
        <w:t>□ Enforcing life insurance orders:</w:t>
      </w:r>
    </w:p>
    <w:p w14:paraId="71C7B0B0">
      <w:pPr>
        <w:pStyle w:val="41"/>
      </w:pPr>
      <w:r>
        <w:fldChar w:fldCharType="begin"/>
      </w:r>
      <w:r>
        <w:instrText xml:space="preserve"> XE "para:N19665" </w:instrText>
      </w:r>
      <w:r>
        <w:fldChar w:fldCharType="end"/>
      </w:r>
      <w:r>
        <w:t xml:space="preserve">    ○ Life insurance provisions may be asserted as a contempt or in a separate civil action. </w:t>
      </w:r>
      <w:r>
        <w:fldChar w:fldCharType="begin"/>
      </w:r>
      <w:r>
        <w:instrText xml:space="preserve"> XE "title:N19672" </w:instrText>
      </w:r>
      <w:r>
        <w:fldChar w:fldCharType="end"/>
      </w:r>
      <w:r>
        <w:rPr>
          <w:b/>
        </w:rPr>
        <w:t>Authority:</w:t>
      </w:r>
      <w:r>
        <w:t xml:space="preserve">  </w:t>
      </w:r>
      <w:r>
        <w:fldChar w:fldCharType="begin"/>
      </w:r>
      <w:r>
        <w:instrText xml:space="preserve"> XE "para:N1967B" </w:instrText>
      </w:r>
      <w:r>
        <w:fldChar w:fldCharType="end"/>
      </w:r>
      <w:r>
        <w:rPr>
          <w:rStyle w:val="104"/>
          <w:rFonts w:ascii="Times New Roman" w:hAnsi="Times New Roman"/>
          <w:i/>
          <w:iCs/>
          <w:color w:val="339966"/>
        </w:rPr>
        <w:t>Torla v. Torla</w:t>
      </w:r>
      <w:r>
        <w:rPr>
          <w:rStyle w:val="104"/>
          <w:rFonts w:ascii="Times New Roman" w:hAnsi="Times New Roman"/>
          <w:color w:val="339966"/>
        </w:rPr>
        <w:t>, 152 Conn. App. 241 (2014)</w:t>
      </w:r>
      <w:r>
        <w:t xml:space="preserve">. </w:t>
      </w:r>
      <w:r>
        <w:fldChar w:fldCharType="begin"/>
      </w:r>
      <w:r>
        <w:instrText xml:space="preserve"> XE "title:N1971E" </w:instrText>
      </w:r>
      <w:r>
        <w:fldChar w:fldCharType="end"/>
      </w:r>
      <w:r>
        <w:rPr>
          <w:b/>
        </w:rPr>
        <w:t>Discussion:</w:t>
      </w:r>
      <w:r>
        <w:t xml:space="preserve">  </w:t>
      </w:r>
      <w:r>
        <w:fldChar w:fldCharType="begin"/>
      </w:r>
      <w:r>
        <w:instrText xml:space="preserve"> XE "para:N19727" </w:instrText>
      </w:r>
      <w:r>
        <w:fldChar w:fldCharType="end"/>
      </w:r>
      <w:r>
        <w:rPr>
          <w:i/>
          <w:iCs/>
        </w:rPr>
        <w:t>See</w:t>
      </w:r>
      <w:r>
        <w:t xml:space="preserve"> </w:t>
      </w:r>
      <w:r>
        <w:rPr>
          <w:rStyle w:val="104"/>
          <w:rFonts w:ascii="Times New Roman" w:hAnsi="Times New Roman"/>
          <w:color w:val="339966"/>
        </w:rPr>
        <w:t>§ 17.33</w:t>
      </w:r>
      <w:r>
        <w:t xml:space="preserve">, </w:t>
      </w:r>
      <w:r>
        <w:rPr>
          <w:i/>
          <w:iCs/>
        </w:rPr>
        <w:t>below</w:t>
      </w:r>
      <w:r>
        <w:t>.</w:t>
      </w:r>
    </w:p>
    <w:p w14:paraId="5DC7298C">
      <w:pPr>
        <w:pStyle w:val="41"/>
      </w:pPr>
      <w:r>
        <w:fldChar w:fldCharType="begin"/>
      </w:r>
      <w:r>
        <w:instrText xml:space="preserve"> XE "para:N1975F" </w:instrText>
      </w:r>
      <w:r>
        <w:fldChar w:fldCharType="end"/>
      </w:r>
      <w:r>
        <w:t>□ Levying a writ of execution:</w:t>
      </w:r>
    </w:p>
    <w:p w14:paraId="35819BD6">
      <w:pPr>
        <w:pStyle w:val="41"/>
      </w:pPr>
      <w:r>
        <w:fldChar w:fldCharType="begin"/>
      </w:r>
      <w:r>
        <w:instrText xml:space="preserve"> XE "para:N1976B" </w:instrText>
      </w:r>
      <w:r>
        <w:fldChar w:fldCharType="end"/>
      </w:r>
      <w:r>
        <w:t xml:space="preserve">    ○ A writ of execution on property may be used to secure child support. </w:t>
      </w:r>
      <w:r>
        <w:fldChar w:fldCharType="begin"/>
      </w:r>
      <w:r>
        <w:instrText xml:space="preserve"> XE "title:N19778" </w:instrText>
      </w:r>
      <w:r>
        <w:fldChar w:fldCharType="end"/>
      </w:r>
      <w:r>
        <w:rPr>
          <w:b/>
        </w:rPr>
        <w:t>Authority:</w:t>
      </w:r>
      <w:r>
        <w:t xml:space="preserve">  </w:t>
      </w:r>
      <w:r>
        <w:fldChar w:fldCharType="begin"/>
      </w:r>
      <w:r>
        <w:instrText xml:space="preserve"> XE "para:N19781" </w:instrText>
      </w:r>
      <w:r>
        <w:fldChar w:fldCharType="end"/>
      </w:r>
      <w:r>
        <w:rPr>
          <w:rStyle w:val="104"/>
          <w:rFonts w:ascii="Times New Roman" w:hAnsi="Times New Roman"/>
          <w:color w:val="339966"/>
        </w:rPr>
        <w:t>Conn. Gen. Stat. §§ 46b-84</w:t>
      </w:r>
      <w:r>
        <w:t xml:space="preserve"> and </w:t>
      </w:r>
      <w:r>
        <w:rPr>
          <w:rStyle w:val="104"/>
          <w:rFonts w:ascii="Times New Roman" w:hAnsi="Times New Roman"/>
          <w:color w:val="339966"/>
        </w:rPr>
        <w:t>52-350a</w:t>
      </w:r>
      <w:r>
        <w:t xml:space="preserve">; </w:t>
      </w:r>
      <w:r>
        <w:rPr>
          <w:rStyle w:val="104"/>
          <w:rFonts w:ascii="Times New Roman" w:hAnsi="Times New Roman"/>
          <w:i/>
          <w:iCs/>
          <w:color w:val="339966"/>
        </w:rPr>
        <w:t>Rheaume v. Rheaume</w:t>
      </w:r>
      <w:r>
        <w:rPr>
          <w:rStyle w:val="104"/>
          <w:rFonts w:ascii="Times New Roman" w:hAnsi="Times New Roman"/>
          <w:color w:val="339966"/>
        </w:rPr>
        <w:t>, 156 Conn. App. 766 (2015)</w:t>
      </w:r>
      <w:r>
        <w:t xml:space="preserve">, </w:t>
      </w:r>
      <w:r>
        <w:rPr>
          <w:rStyle w:val="104"/>
          <w:rFonts w:ascii="Times New Roman" w:hAnsi="Times New Roman"/>
          <w:i/>
          <w:iCs/>
          <w:color w:val="339966"/>
        </w:rPr>
        <w:t>Kupersmith v. Kupersmith</w:t>
      </w:r>
      <w:r>
        <w:rPr>
          <w:rStyle w:val="104"/>
          <w:rFonts w:ascii="Times New Roman" w:hAnsi="Times New Roman"/>
          <w:color w:val="339966"/>
        </w:rPr>
        <w:t>, 146 Conn. App. 79 (2013)</w:t>
      </w:r>
      <w:r>
        <w:t xml:space="preserve">. </w:t>
      </w:r>
      <w:r>
        <w:fldChar w:fldCharType="begin"/>
      </w:r>
      <w:r>
        <w:instrText xml:space="preserve"> XE "title:N1990F" </w:instrText>
      </w:r>
      <w:r>
        <w:fldChar w:fldCharType="end"/>
      </w:r>
      <w:r>
        <w:rPr>
          <w:b/>
        </w:rPr>
        <w:t>Discussion:</w:t>
      </w:r>
      <w:r>
        <w:t xml:space="preserve">  </w:t>
      </w:r>
      <w:r>
        <w:fldChar w:fldCharType="begin"/>
      </w:r>
      <w:r>
        <w:instrText xml:space="preserve"> XE "para:N19918" </w:instrText>
      </w:r>
      <w:r>
        <w:fldChar w:fldCharType="end"/>
      </w:r>
      <w:r>
        <w:rPr>
          <w:i/>
          <w:iCs/>
        </w:rPr>
        <w:t>See</w:t>
      </w:r>
      <w:r>
        <w:t xml:space="preserve"> </w:t>
      </w:r>
      <w:r>
        <w:rPr>
          <w:rStyle w:val="104"/>
          <w:rFonts w:ascii="Times New Roman" w:hAnsi="Times New Roman"/>
          <w:color w:val="339966"/>
        </w:rPr>
        <w:t>§ 17.33</w:t>
      </w:r>
      <w:r>
        <w:t xml:space="preserve">, </w:t>
      </w:r>
      <w:r>
        <w:rPr>
          <w:i/>
          <w:iCs/>
        </w:rPr>
        <w:t>below</w:t>
      </w:r>
      <w:r>
        <w:t>.</w:t>
      </w:r>
    </w:p>
    <w:p w14:paraId="7A7B005A">
      <w:pPr>
        <w:pStyle w:val="46"/>
      </w:pPr>
      <w:r>
        <w:fldChar w:fldCharType="begin"/>
      </w:r>
      <w:r>
        <w:instrText xml:space="preserve"> XE "desig:N19976:Heading 1" </w:instrText>
      </w:r>
      <w:r>
        <w:fldChar w:fldCharType="end"/>
      </w:r>
      <w:r>
        <w:t xml:space="preserve">§ 17.25 </w:t>
      </w:r>
      <w:r>
        <w:fldChar w:fldCharType="begin"/>
      </w:r>
      <w:r>
        <w:instrText xml:space="preserve"> XE "title:N1997A:Heading 1" </w:instrText>
      </w:r>
      <w:r>
        <w:fldChar w:fldCharType="end"/>
      </w:r>
      <w:r>
        <w:t>Enforcing Orders Unchanged by a Subsequent Modification</w:t>
      </w:r>
    </w:p>
    <w:p w14:paraId="11C390E4">
      <w:pPr>
        <w:pStyle w:val="38"/>
      </w:pPr>
      <w:r>
        <w:fldChar w:fldCharType="begin"/>
      </w:r>
      <w:r>
        <w:instrText xml:space="preserve"> XE "para:N19981" </w:instrText>
      </w:r>
      <w:r>
        <w:fldChar w:fldCharType="end"/>
      </w:r>
      <w:r>
        <w:t xml:space="preserve">            In general, court orders that are subsequently modified will supersede the prior court order. However, when only a portion of a prior court order is modified, the question arises as to whether or not the prior court orders, which are not directly impacted by the modification, remain in full force and effect. Generally, where orders are not affected by a subsequent modification, they are in effect and subject to the contempt power of the court. </w:t>
      </w:r>
      <w:r>
        <w:rPr>
          <w:rStyle w:val="104"/>
          <w:i/>
          <w:iCs/>
          <w:color w:val="339966"/>
        </w:rPr>
        <w:t>Hammond v. Hammond</w:t>
      </w:r>
      <w:r>
        <w:rPr>
          <w:rStyle w:val="104"/>
          <w:color w:val="339966"/>
        </w:rPr>
        <w:t>, 145 Conn. App. 607 (2013)</w:t>
      </w:r>
      <w:r>
        <w:t>.</w:t>
      </w:r>
    </w:p>
    <w:p w14:paraId="6C48AA07">
      <w:pPr>
        <w:spacing w:before="0" w:beforeAutospacing="0" w:after="0" w:afterAutospacing="0"/>
      </w:pPr>
      <w:r>
        <w:fldChar w:fldCharType="begin"/>
      </w:r>
      <w:r>
        <w:instrText xml:space="preserve"> XE "comment:N19A1E" </w:instrText>
      </w:r>
      <w:r>
        <w:fldChar w:fldCharType="end"/>
      </w:r>
      <w:r>
        <w:t>#Comment Begins</w:t>
      </w:r>
    </w:p>
    <w:p w14:paraId="7182D0B8">
      <w:pPr>
        <w:pStyle w:val="38"/>
      </w:pPr>
      <w:r>
        <w:fldChar w:fldCharType="begin"/>
      </w:r>
      <w:r>
        <w:instrText xml:space="preserve"> XE "para:N19A27" </w:instrText>
      </w:r>
      <w:r>
        <w:fldChar w:fldCharType="end"/>
      </w:r>
      <w:r>
        <w:br w:type="textWrapping"/>
      </w:r>
      <w:r>
        <w:rPr>
          <w:b/>
          <w:bCs/>
        </w:rPr>
        <w:t> Strategic Point:</w:t>
      </w:r>
      <w:r>
        <w:t xml:space="preserve"> If only a portion of the judgment or separation agreement is to be modified, for the sake of clarity it may be handled in one of two ways: (1) the entire agreement can be restated as modified, or (2) language may be included stating that to the extent a provision in the agreement or judgment is not affected by the new stipulation, it shall remain in full force and effect.</w:t>
      </w:r>
    </w:p>
    <w:p w14:paraId="0DCE391C">
      <w:pPr>
        <w:pStyle w:val="38"/>
      </w:pPr>
      <w:r>
        <w:fldChar w:fldCharType="begin"/>
      </w:r>
      <w:r>
        <w:instrText xml:space="preserve"> XE "para:N19A32" </w:instrText>
      </w:r>
      <w:r>
        <w:fldChar w:fldCharType="end"/>
      </w:r>
      <w:r>
        <w:br w:type="textWrapping"/>
      </w:r>
      <w:r>
        <w:t xml:space="preserve">            A party who does not follow the protocol established by the court order to seek reimbursement for children’s expenses cannot succeed on a motion for contempt when the expenses are not paid. </w:t>
      </w:r>
      <w:r>
        <w:rPr>
          <w:rStyle w:val="104"/>
          <w:i/>
          <w:iCs/>
          <w:color w:val="339966"/>
        </w:rPr>
        <w:t>Brochard v. Brochard</w:t>
      </w:r>
      <w:r>
        <w:rPr>
          <w:rStyle w:val="104"/>
          <w:color w:val="339966"/>
        </w:rPr>
        <w:t>, 185 Conn. App. 204 (2018)</w:t>
      </w:r>
      <w:r>
        <w:t>.</w:t>
      </w:r>
    </w:p>
    <w:p w14:paraId="3D5A919F">
      <w:pPr>
        <w:spacing w:before="0" w:beforeAutospacing="0" w:after="0" w:afterAutospacing="0"/>
      </w:pPr>
      <w:r>
        <w:br w:type="textWrapping"/>
      </w:r>
      <w:r>
        <w:t>#Comment Ends</w:t>
      </w:r>
    </w:p>
    <w:p w14:paraId="3561B0EF">
      <w:pPr>
        <w:pStyle w:val="46"/>
      </w:pPr>
      <w:r>
        <w:fldChar w:fldCharType="begin"/>
      </w:r>
      <w:r>
        <w:instrText xml:space="preserve"> XE "desig:N19AF8:Heading 1" </w:instrText>
      </w:r>
      <w:r>
        <w:fldChar w:fldCharType="end"/>
      </w:r>
      <w:r>
        <w:t xml:space="preserve">§ 17.26 </w:t>
      </w:r>
      <w:r>
        <w:fldChar w:fldCharType="begin"/>
      </w:r>
      <w:r>
        <w:instrText xml:space="preserve"> XE "title:N19AFC:Heading 1" </w:instrText>
      </w:r>
      <w:r>
        <w:fldChar w:fldCharType="end"/>
      </w:r>
      <w:r>
        <w:t>Enforcing Alimony Orders</w:t>
      </w:r>
    </w:p>
    <w:p w14:paraId="681E40AB">
      <w:pPr>
        <w:pStyle w:val="38"/>
      </w:pPr>
      <w:r>
        <w:fldChar w:fldCharType="begin"/>
      </w:r>
      <w:r>
        <w:instrText xml:space="preserve"> XE "para:N19B03" </w:instrText>
      </w:r>
      <w:r>
        <w:fldChar w:fldCharType="end"/>
      </w:r>
      <w:r>
        <w:t xml:space="preserve">            Generally, alimony orders are straightforward so that the enforcement should not be difficult; an order is in place and either payment was or was not made. Difficulty arises when an alimony </w:t>
      </w:r>
      <w:del w:id="47" w:author="Louise Truax" w:date="2024-08-31T15:54:00Z">
        <w:r>
          <w:rPr/>
          <w:delText>payors</w:delText>
        </w:r>
      </w:del>
      <w:ins w:id="48" w:author="Louise Truax" w:date="2024-08-31T15:54:00Z">
        <w:r>
          <w:rPr/>
          <w:t>payor’s</w:t>
        </w:r>
      </w:ins>
      <w:r>
        <w:t xml:space="preserve"> income is more complicated than just W-2 earnings. An alimony order based upon the payor’s reasonable compensation (as a business owner) instead of his actual earnings requires the court to look at the reasonable compensation and not just the W-2 income in a motion for contempt. </w:t>
      </w:r>
      <w:r>
        <w:rPr>
          <w:rStyle w:val="104"/>
          <w:i/>
          <w:iCs/>
          <w:color w:val="339966"/>
        </w:rPr>
        <w:t>Marshall v. Marshall</w:t>
      </w:r>
      <w:r>
        <w:rPr>
          <w:rStyle w:val="104"/>
          <w:color w:val="339966"/>
        </w:rPr>
        <w:t>, 151 Conn. App. 638 (2014)</w:t>
      </w:r>
      <w:r>
        <w:t xml:space="preserve">. Similarly, to the extent that certain benefits were considered a component of alimony, these benefits must be included in determining the arrearage. </w:t>
      </w:r>
      <w:r>
        <w:rPr>
          <w:rStyle w:val="104"/>
          <w:i/>
          <w:iCs/>
          <w:color w:val="339966"/>
        </w:rPr>
        <w:t>Marshall</w:t>
      </w:r>
      <w:r>
        <w:rPr>
          <w:rStyle w:val="104"/>
          <w:color w:val="339966"/>
        </w:rPr>
        <w:t>, 151 Conn. App. at 645</w:t>
      </w:r>
      <w:r>
        <w:t>.</w:t>
      </w:r>
    </w:p>
    <w:p w14:paraId="26177100">
      <w:pPr>
        <w:pStyle w:val="38"/>
        <w:rPr>
          <w:ins w:id="49" w:author="Louise Truax" w:date="2024-08-30T16:23:00Z"/>
        </w:rPr>
      </w:pPr>
      <w:r>
        <w:fldChar w:fldCharType="begin"/>
      </w:r>
      <w:r>
        <w:instrText xml:space="preserve"> XE "para:N19C12" </w:instrText>
      </w:r>
      <w:r>
        <w:fldChar w:fldCharType="end"/>
      </w:r>
      <w:r>
        <w:br w:type="textWrapping"/>
      </w:r>
      <w:r>
        <w:t xml:space="preserve">            Courts have the ability of entering orders to keep the purpose of the judgment intact. An alimony order which was tied to the recipient being permitted to remain in a residence was properly extended by the court when the obligor stopped paying and the recipient had no other means of securing housing for herself and two children. </w:t>
      </w:r>
      <w:r>
        <w:rPr>
          <w:rStyle w:val="104"/>
          <w:i/>
          <w:iCs/>
          <w:color w:val="339966"/>
        </w:rPr>
        <w:t>Wolyniec v. Wolyniec</w:t>
      </w:r>
      <w:r>
        <w:rPr>
          <w:rStyle w:val="104"/>
          <w:color w:val="339966"/>
        </w:rPr>
        <w:t>, 188 Conn. App. 53 (2019)</w:t>
      </w:r>
      <w:r>
        <w:t>.</w:t>
      </w:r>
    </w:p>
    <w:p w14:paraId="31BD606F">
      <w:pPr>
        <w:pStyle w:val="38"/>
        <w:rPr>
          <w:ins w:id="50" w:author="Louise Truax" w:date="2024-08-30T16:23:00Z"/>
        </w:rPr>
      </w:pPr>
    </w:p>
    <w:p w14:paraId="56C6AA27">
      <w:pPr>
        <w:pStyle w:val="38"/>
        <w:rPr>
          <w:ins w:id="51" w:author="Louise Truax" w:date="2024-08-31T11:49:00Z"/>
        </w:rPr>
      </w:pPr>
      <w:ins w:id="52" w:author="Louise Truax" w:date="2024-08-30T16:23:00Z">
        <w:r>
          <w:rPr/>
          <w:tab/>
        </w:r>
      </w:ins>
      <w:ins w:id="53" w:author="Louise Truax" w:date="2024-08-30T16:27:00Z">
        <w:r>
          <w:rPr/>
          <w:t>A litigant is not permitted to conflate the original terms of an alimony order with a subsequent modification or buy out of the alimony</w:t>
        </w:r>
      </w:ins>
      <w:ins w:id="54" w:author="Louise Truax" w:date="2024-08-30T16:25:00Z">
        <w:r>
          <w:rPr/>
          <w:t xml:space="preserve">.  </w:t>
        </w:r>
      </w:ins>
      <w:ins w:id="55" w:author="Louise Truax" w:date="2024-08-30T16:25:00Z">
        <w:r>
          <w:rPr>
            <w:i/>
            <w:iCs/>
          </w:rPr>
          <w:t>Graham v. Graham</w:t>
        </w:r>
      </w:ins>
      <w:ins w:id="56" w:author="Louise Truax" w:date="2024-08-30T16:25:00Z">
        <w:r>
          <w:rPr/>
          <w:t xml:space="preserve">, 222 Conn. App. 560 (2023).  </w:t>
        </w:r>
      </w:ins>
      <w:ins w:id="57" w:author="Louise Truax" w:date="2024-08-30T16:27:00Z">
        <w:r>
          <w:rPr/>
          <w:t xml:space="preserve">In </w:t>
        </w:r>
      </w:ins>
      <w:ins w:id="58" w:author="Louise Truax" w:date="2024-08-30T16:27:00Z">
        <w:r>
          <w:rPr>
            <w:i/>
            <w:iCs/>
          </w:rPr>
          <w:t>Graham</w:t>
        </w:r>
      </w:ins>
      <w:ins w:id="59" w:author="Louise Truax" w:date="2024-08-30T16:28:00Z">
        <w:r>
          <w:rPr/>
          <w:t xml:space="preserve">, the alimony would terminate upon the remarriage of the </w:t>
        </w:r>
      </w:ins>
      <w:ins w:id="60" w:author="Louise Truax" w:date="2024-08-30T16:30:00Z">
        <w:r>
          <w:rPr/>
          <w:t>payee</w:t>
        </w:r>
      </w:ins>
      <w:ins w:id="61" w:author="Louise Truax" w:date="2024-08-30T16:28:00Z">
        <w:r>
          <w:rPr/>
          <w:t xml:space="preserve">.  Prior to the termination of alimony and in response to the </w:t>
        </w:r>
      </w:ins>
      <w:ins w:id="62" w:author="Louise Truax" w:date="2024-08-30T16:31:00Z">
        <w:r>
          <w:rPr/>
          <w:t>payee’s</w:t>
        </w:r>
      </w:ins>
      <w:ins w:id="63" w:author="Louise Truax" w:date="2024-08-30T16:28:00Z">
        <w:r>
          <w:rPr/>
          <w:t xml:space="preserve"> motion for contempt, the p</w:t>
        </w:r>
      </w:ins>
      <w:ins w:id="64" w:author="Louise Truax" w:date="2024-08-30T16:29:00Z">
        <w:r>
          <w:rPr/>
          <w:t>a</w:t>
        </w:r>
      </w:ins>
      <w:ins w:id="65" w:author="Louise Truax" w:date="2024-08-30T16:28:00Z">
        <w:r>
          <w:rPr/>
          <w:t>rties agreed</w:t>
        </w:r>
      </w:ins>
      <w:ins w:id="66" w:author="Louise Truax" w:date="2024-08-30T16:29:00Z">
        <w:r>
          <w:rPr/>
          <w:t xml:space="preserve"> to a lump sum as final settlement of all alimony owed by the obligor, which lump sum were to be paid in two installments.  Prior to the second installment being due, the </w:t>
        </w:r>
      </w:ins>
      <w:ins w:id="67" w:author="Louise Truax" w:date="2024-08-30T16:30:00Z">
        <w:r>
          <w:rPr/>
          <w:t>payee</w:t>
        </w:r>
      </w:ins>
      <w:ins w:id="68" w:author="Louise Truax" w:date="2024-08-30T16:29:00Z">
        <w:r>
          <w:rPr/>
          <w:t xml:space="preserve"> remarried.  As justific</w:t>
        </w:r>
      </w:ins>
      <w:ins w:id="69" w:author="Louise Truax" w:date="2024-08-30T16:30:00Z">
        <w:r>
          <w:rPr/>
          <w:t>ation for failing to pay the second installment, the payor claimed that under the original order, alimony termi</w:t>
        </w:r>
      </w:ins>
      <w:ins w:id="70" w:author="Louise Truax" w:date="2024-08-30T16:31:00Z">
        <w:r>
          <w:rPr/>
          <w:t>nated upon the remarriage of the payee.  The court found that the original</w:t>
        </w:r>
      </w:ins>
      <w:ins w:id="71" w:author="Louise Truax" w:date="2024-08-30T16:32:00Z">
        <w:r>
          <w:rPr/>
          <w:t xml:space="preserve"> limitations for the payment of alimony terminated with the subsequent order for a lump sum payment and that the payor could not prevail.  </w:t>
        </w:r>
      </w:ins>
    </w:p>
    <w:p w14:paraId="684BEDA9">
      <w:pPr>
        <w:pStyle w:val="38"/>
        <w:rPr>
          <w:ins w:id="72" w:author="Louise Truax" w:date="2024-08-31T11:49:00Z"/>
        </w:rPr>
      </w:pPr>
    </w:p>
    <w:p w14:paraId="2E6BE644">
      <w:pPr>
        <w:pStyle w:val="38"/>
      </w:pPr>
      <w:ins w:id="73" w:author="Louise Truax" w:date="2024-08-31T11:49:00Z">
        <w:r>
          <w:rPr/>
          <w:tab/>
        </w:r>
      </w:ins>
      <w:ins w:id="74" w:author="Louise Truax" w:date="2024-08-31T11:49:00Z">
        <w:r>
          <w:rPr/>
          <w:t xml:space="preserve">Courts are required </w:t>
        </w:r>
      </w:ins>
      <w:ins w:id="75" w:author="Louise Truax" w:date="2024-08-31T11:50:00Z">
        <w:r>
          <w:rPr/>
          <w:t>to enforce the terms of the judgment or agreement as it is written, not as a party in hindsight would like it written.  Thus, when the plain language of the parties</w:t>
        </w:r>
      </w:ins>
      <w:ins w:id="76" w:author="Louise Truax" w:date="2024-08-31T15:50:00Z">
        <w:r>
          <w:rPr/>
          <w:t>’</w:t>
        </w:r>
      </w:ins>
      <w:ins w:id="77" w:author="Louise Truax" w:date="2024-08-31T11:50:00Z">
        <w:r>
          <w:rPr/>
          <w:t xml:space="preserve"> separation agreement provided that the alimony p</w:t>
        </w:r>
      </w:ins>
      <w:ins w:id="78" w:author="Louise Truax" w:date="2024-08-31T11:51:00Z">
        <w:r>
          <w:rPr/>
          <w:t xml:space="preserve">ayable was capped such that she could not receive alimony on his income in excess of $700,000 per year, the court could not rewrite the agreement to state that it was $700,000 in excess of his base salary.  </w:t>
        </w:r>
      </w:ins>
      <w:ins w:id="79" w:author="Louise Truax" w:date="2024-08-31T11:51:00Z">
        <w:r>
          <w:rPr>
            <w:i/>
            <w:iCs/>
          </w:rPr>
          <w:t>Simpson v. Simpson</w:t>
        </w:r>
      </w:ins>
      <w:ins w:id="80" w:author="Louise Truax" w:date="2024-08-31T11:51:00Z">
        <w:r>
          <w:rPr/>
          <w:t>, 222 Conn. App. 46</w:t>
        </w:r>
      </w:ins>
      <w:ins w:id="81" w:author="Louise Truax" w:date="2024-08-31T11:52:00Z">
        <w:r>
          <w:rPr/>
          <w:t>6 (2023).</w:t>
        </w:r>
      </w:ins>
    </w:p>
    <w:p w14:paraId="164E7353">
      <w:pPr>
        <w:pStyle w:val="46"/>
      </w:pPr>
      <w:r>
        <w:fldChar w:fldCharType="begin"/>
      </w:r>
      <w:r>
        <w:instrText xml:space="preserve"> XE "desig:N19CDD:Heading 1" </w:instrText>
      </w:r>
      <w:r>
        <w:fldChar w:fldCharType="end"/>
      </w:r>
      <w:r>
        <w:t xml:space="preserve">§ 17.27 </w:t>
      </w:r>
      <w:r>
        <w:fldChar w:fldCharType="begin"/>
      </w:r>
      <w:r>
        <w:instrText xml:space="preserve"> XE "title:N19CE1:Heading 1" </w:instrText>
      </w:r>
      <w:r>
        <w:fldChar w:fldCharType="end"/>
      </w:r>
      <w:r>
        <w:t xml:space="preserve">Calculating Arrearages </w:t>
      </w:r>
    </w:p>
    <w:p w14:paraId="238376C0">
      <w:pPr>
        <w:pStyle w:val="47"/>
      </w:pPr>
      <w:r>
        <w:fldChar w:fldCharType="begin"/>
      </w:r>
      <w:r>
        <w:instrText xml:space="preserve"> XE "desig:N19CF7:Heading 2" </w:instrText>
      </w:r>
      <w:r>
        <w:fldChar w:fldCharType="end"/>
      </w:r>
      <w:r>
        <w:t xml:space="preserve">[1] </w:t>
      </w:r>
      <w:r>
        <w:fldChar w:fldCharType="begin"/>
      </w:r>
      <w:r>
        <w:instrText xml:space="preserve"> XE "title:N19CFB:Heading 2" </w:instrText>
      </w:r>
      <w:r>
        <w:fldChar w:fldCharType="end"/>
      </w:r>
      <w:r>
        <w:t>Calculating Arrearages Under the Child Support Guidelines</w:t>
      </w:r>
    </w:p>
    <w:p w14:paraId="668B89C2">
      <w:pPr>
        <w:pStyle w:val="38"/>
      </w:pPr>
      <w:r>
        <w:fldChar w:fldCharType="begin"/>
      </w:r>
      <w:r>
        <w:instrText xml:space="preserve"> XE "para:N19D02" </w:instrText>
      </w:r>
      <w:r>
        <w:fldChar w:fldCharType="end"/>
      </w:r>
      <w:r>
        <w:t xml:space="preserve">            When there is a finding of an arrearage of child support, pursuant to the child support guidelines, the weekly arrearage payment will be the lesser of 20% of the current child support order or 55% of the obligor’s net income as reduced by the amount of child support being paid. </w:t>
      </w:r>
      <w:r>
        <w:rPr>
          <w:rStyle w:val="104"/>
          <w:color w:val="339966"/>
        </w:rPr>
        <w:t>Regs. Conn. State Agencies § 46b-215a-3a(b)</w:t>
      </w:r>
      <w:r>
        <w:t xml:space="preserve">. For low income obligors the arrearage payment is the greater of 10% of the support order or $1 per week. </w:t>
      </w:r>
      <w:r>
        <w:rPr>
          <w:rStyle w:val="104"/>
          <w:color w:val="339966"/>
        </w:rPr>
        <w:t>Regs. Conn. State Agencies, § 46b-215a-3a(c)</w:t>
      </w:r>
      <w:r>
        <w:t xml:space="preserve">. If there is an arrearage owed, and no support order in effect, the arrearage amount is based upon whether there is a present duty to support the child. If there is a present duty to support the child, the arrearage amount is 20% of the imputed support obligation; if there is no duty to support the child the arrearage amount is 100% of the imputed support obligation. </w:t>
      </w:r>
      <w:r>
        <w:rPr>
          <w:rStyle w:val="104"/>
          <w:color w:val="339966"/>
        </w:rPr>
        <w:t>Regs. Conn. State Agencies, § 46b-215a-3a(d)</w:t>
      </w:r>
      <w:r>
        <w:t xml:space="preserve">. In the event the amount being paid on the arrearage deviates from the child support guidelines, the court must state the reasons for such deviation. </w:t>
      </w:r>
      <w:r>
        <w:rPr>
          <w:rStyle w:val="104"/>
          <w:i/>
          <w:iCs/>
          <w:color w:val="339966"/>
        </w:rPr>
        <w:t>Brent v. Lebowitz</w:t>
      </w:r>
      <w:r>
        <w:rPr>
          <w:rStyle w:val="104"/>
          <w:color w:val="339966"/>
        </w:rPr>
        <w:t>, 67 Conn. App. 527 (2002)</w:t>
      </w:r>
      <w:r>
        <w:t>.</w:t>
      </w:r>
    </w:p>
    <w:p w14:paraId="53805B39">
      <w:pPr>
        <w:spacing w:before="0" w:beforeAutospacing="0" w:after="0" w:afterAutospacing="0"/>
      </w:pPr>
      <w:r>
        <w:fldChar w:fldCharType="begin"/>
      </w:r>
      <w:r>
        <w:instrText xml:space="preserve"> XE "comment:N19E1D" </w:instrText>
      </w:r>
      <w:r>
        <w:fldChar w:fldCharType="end"/>
      </w:r>
      <w:r>
        <w:t>#Comment Begins</w:t>
      </w:r>
    </w:p>
    <w:p w14:paraId="111E7E15">
      <w:pPr>
        <w:pStyle w:val="38"/>
      </w:pPr>
      <w:r>
        <w:fldChar w:fldCharType="begin"/>
      </w:r>
      <w:r>
        <w:instrText xml:space="preserve"> XE "para:N19E26" </w:instrText>
      </w:r>
      <w:r>
        <w:fldChar w:fldCharType="end"/>
      </w:r>
      <w:r>
        <w:br w:type="textWrapping"/>
      </w:r>
      <w:r>
        <w:rPr>
          <w:b/>
          <w:bCs/>
        </w:rPr>
        <w:t> Strategic Point:</w:t>
      </w:r>
      <w:r>
        <w:t xml:space="preserve"> Because the child support guidelines contain arrearage guidelines, they should be completed and handed into the court at the time of a contempt hearing.</w:t>
      </w:r>
    </w:p>
    <w:p w14:paraId="6F03A11F">
      <w:pPr>
        <w:spacing w:before="0" w:beforeAutospacing="0" w:after="0" w:afterAutospacing="0"/>
      </w:pPr>
      <w:r>
        <w:br w:type="textWrapping"/>
      </w:r>
      <w:r>
        <w:t>#Comment Ends</w:t>
      </w:r>
    </w:p>
    <w:p w14:paraId="2881FDCD">
      <w:pPr>
        <w:pStyle w:val="38"/>
      </w:pPr>
      <w:r>
        <w:fldChar w:fldCharType="begin"/>
      </w:r>
      <w:r>
        <w:instrText xml:space="preserve"> XE "para:N19E31" </w:instrText>
      </w:r>
      <w:r>
        <w:fldChar w:fldCharType="end"/>
      </w:r>
      <w:r>
        <w:br w:type="textWrapping"/>
      </w:r>
      <w:r>
        <w:t xml:space="preserve">            Proof should be provided as to when the child support payments ceased to be made consistent with the court order to provide the court with the proper date from which to calculate the arrearage. See </w:t>
      </w:r>
      <w:r>
        <w:rPr>
          <w:rStyle w:val="104"/>
          <w:i/>
          <w:iCs/>
          <w:color w:val="339966"/>
        </w:rPr>
        <w:t>Mason v. Ford</w:t>
      </w:r>
      <w:r>
        <w:rPr>
          <w:rStyle w:val="104"/>
          <w:color w:val="339966"/>
        </w:rPr>
        <w:t>, 176 Conn. App. 658 (2017)</w:t>
      </w:r>
      <w:r>
        <w:t>.</w:t>
      </w:r>
    </w:p>
    <w:p w14:paraId="60DBD109">
      <w:pPr>
        <w:pStyle w:val="47"/>
      </w:pPr>
      <w:r>
        <w:fldChar w:fldCharType="begin"/>
      </w:r>
      <w:r>
        <w:instrText xml:space="preserve"> XE "desig:N19EDD:Heading 2" </w:instrText>
      </w:r>
      <w:r>
        <w:fldChar w:fldCharType="end"/>
      </w:r>
      <w:r>
        <w:t xml:space="preserve">[2] </w:t>
      </w:r>
      <w:r>
        <w:fldChar w:fldCharType="begin"/>
      </w:r>
      <w:r>
        <w:instrText xml:space="preserve"> XE "title:N19EE1:Heading 2" </w:instrText>
      </w:r>
      <w:r>
        <w:fldChar w:fldCharType="end"/>
      </w:r>
      <w:r>
        <w:t>Calculating Arrearages After a Retroactive Modification</w:t>
      </w:r>
    </w:p>
    <w:p w14:paraId="6558DFAC">
      <w:pPr>
        <w:pStyle w:val="38"/>
      </w:pPr>
      <w:r>
        <w:fldChar w:fldCharType="begin"/>
      </w:r>
      <w:r>
        <w:instrText xml:space="preserve"> XE "para:N19EE8" </w:instrText>
      </w:r>
      <w:r>
        <w:fldChar w:fldCharType="end"/>
      </w:r>
      <w:r>
        <w:t xml:space="preserve">            Frequently, a motion for contempt for the non-payment of alimony or support is quickly followed by a motion for modification. Provided the motion for modification is properly served on the opposing party pursuant to </w:t>
      </w:r>
      <w:r>
        <w:rPr>
          <w:rStyle w:val="104"/>
          <w:color w:val="339966"/>
        </w:rPr>
        <w:t>Conn. Gen. Stat. § 52-50</w:t>
      </w:r>
      <w:r>
        <w:t xml:space="preserve">, the party seeking the modification may request retroactivity to the date served. If the court grants such a modification, the arrearage calculation must take into account the order as modified and not rely solely upon the original order. </w:t>
      </w:r>
      <w:r>
        <w:rPr>
          <w:rStyle w:val="104"/>
          <w:i/>
          <w:iCs/>
          <w:color w:val="339966"/>
        </w:rPr>
        <w:t>Malpeso v. Malpeso</w:t>
      </w:r>
      <w:r>
        <w:rPr>
          <w:rStyle w:val="104"/>
          <w:color w:val="339966"/>
        </w:rPr>
        <w:t>, 165 Conn. App. 151 (2016)</w:t>
      </w:r>
      <w:r>
        <w:t xml:space="preserve">. Likewise, where there is a </w:t>
      </w:r>
      <w:r>
        <w:rPr>
          <w:i/>
          <w:iCs/>
        </w:rPr>
        <w:t>de novo</w:t>
      </w:r>
      <w:r>
        <w:t xml:space="preserve"> review of the alimony order, the court must consider the alimony order as modified in calculating the arrearages. </w:t>
      </w:r>
      <w:r>
        <w:rPr>
          <w:rStyle w:val="104"/>
          <w:i/>
          <w:iCs/>
          <w:color w:val="339966"/>
        </w:rPr>
        <w:t>Nuzzi v. Nuzzi</w:t>
      </w:r>
      <w:r>
        <w:rPr>
          <w:rStyle w:val="104"/>
          <w:color w:val="339966"/>
        </w:rPr>
        <w:t>, 164 Conn. App. 751 (2016)</w:t>
      </w:r>
      <w:r>
        <w:t>.</w:t>
      </w:r>
    </w:p>
    <w:p w14:paraId="734918F8">
      <w:pPr>
        <w:pStyle w:val="46"/>
      </w:pPr>
      <w:r>
        <w:fldChar w:fldCharType="begin"/>
      </w:r>
      <w:r>
        <w:instrText xml:space="preserve"> XE "desig:N1A078:Heading 1" </w:instrText>
      </w:r>
      <w:r>
        <w:fldChar w:fldCharType="end"/>
      </w:r>
      <w:r>
        <w:t xml:space="preserve">§ 17.28 </w:t>
      </w:r>
      <w:r>
        <w:fldChar w:fldCharType="begin"/>
      </w:r>
      <w:r>
        <w:instrText xml:space="preserve"> XE "title:N1A07C:Heading 1" </w:instrText>
      </w:r>
      <w:r>
        <w:fldChar w:fldCharType="end"/>
      </w:r>
      <w:r>
        <w:t>Enforcing Child Support Arrearages Through the Family Support Magistrate</w:t>
      </w:r>
    </w:p>
    <w:p w14:paraId="36384E4A">
      <w:pPr>
        <w:pStyle w:val="38"/>
      </w:pPr>
      <w:r>
        <w:fldChar w:fldCharType="begin"/>
      </w:r>
      <w:r>
        <w:instrText xml:space="preserve"> XE "para:N1A083" </w:instrText>
      </w:r>
      <w:r>
        <w:fldChar w:fldCharType="end"/>
      </w:r>
      <w:r>
        <w:t xml:space="preserve">            Where there is a recalcitrant child support obligor, instead of using the contempt remedies through the superior court, it may be advisable for the obligee to seek enforcement through the family support magistrate. This will be helpful especially with an out-of-state obligor as the family support magistrate may have the foreign court make orders against such out-of-state obligor under the Uniform Interstate Family Support Act (hereafter “UIFSA”). For a more thorough discussion of UIFSA, </w:t>
      </w:r>
      <w:r>
        <w:rPr>
          <w:i/>
          <w:iCs/>
        </w:rPr>
        <w:t>see</w:t>
      </w:r>
      <w:r>
        <w:t xml:space="preserve"> </w:t>
      </w:r>
      <w:r>
        <w:rPr>
          <w:rStyle w:val="104"/>
          <w:color w:val="339966"/>
        </w:rPr>
        <w:t>Chapter 7</w:t>
      </w:r>
      <w:r>
        <w:t xml:space="preserve">, </w:t>
      </w:r>
      <w:r>
        <w:rPr>
          <w:rStyle w:val="104"/>
          <w:color w:val="339966"/>
        </w:rPr>
        <w:t>§§ 7.04</w:t>
      </w:r>
      <w:r>
        <w:t>–</w:t>
      </w:r>
      <w:r>
        <w:rPr>
          <w:rStyle w:val="104"/>
          <w:color w:val="339966"/>
        </w:rPr>
        <w:t xml:space="preserve">7.13, </w:t>
      </w:r>
      <w:r>
        <w:rPr>
          <w:rStyle w:val="104"/>
          <w:i/>
          <w:iCs/>
          <w:color w:val="339966"/>
        </w:rPr>
        <w:t>above</w:t>
      </w:r>
      <w:r>
        <w:t>.</w:t>
      </w:r>
    </w:p>
    <w:p w14:paraId="4D8771D8">
      <w:pPr>
        <w:pStyle w:val="38"/>
      </w:pPr>
      <w:r>
        <w:fldChar w:fldCharType="begin"/>
      </w:r>
      <w:r>
        <w:instrText xml:space="preserve"> XE "para:N1A108" </w:instrText>
      </w:r>
      <w:r>
        <w:fldChar w:fldCharType="end"/>
      </w:r>
      <w:r>
        <w:br w:type="textWrapping"/>
      </w:r>
      <w:r>
        <w:t xml:space="preserve">            In addition to ordering arrearage payments, the family support magistrate may lien property of an obligor who is more than $500 in arrears on child support. </w:t>
      </w:r>
      <w:r>
        <w:rPr>
          <w:rStyle w:val="104"/>
          <w:color w:val="339966"/>
        </w:rPr>
        <w:t>Conn. Gen. Stat. § 52-362d(a)</w:t>
      </w:r>
      <w:r>
        <w:t>.</w:t>
      </w:r>
    </w:p>
    <w:p w14:paraId="3389A248">
      <w:pPr>
        <w:spacing w:before="0" w:beforeAutospacing="0" w:after="0" w:afterAutospacing="0"/>
      </w:pPr>
      <w:r>
        <w:fldChar w:fldCharType="begin"/>
      </w:r>
      <w:r>
        <w:instrText xml:space="preserve"> XE "comment:N1A138" </w:instrText>
      </w:r>
      <w:r>
        <w:fldChar w:fldCharType="end"/>
      </w:r>
      <w:r>
        <w:t>#Comment Begins</w:t>
      </w:r>
    </w:p>
    <w:p w14:paraId="06CF0FD2">
      <w:pPr>
        <w:pStyle w:val="38"/>
      </w:pPr>
      <w:r>
        <w:fldChar w:fldCharType="begin"/>
      </w:r>
      <w:r>
        <w:instrText xml:space="preserve"> XE "para:N1A141" </w:instrText>
      </w:r>
      <w:r>
        <w:fldChar w:fldCharType="end"/>
      </w:r>
      <w:r>
        <w:br w:type="textWrapping"/>
      </w:r>
      <w:r>
        <w:rPr>
          <w:b/>
          <w:bCs/>
        </w:rPr>
        <w:t> Strategic Point:</w:t>
      </w:r>
      <w:r>
        <w:t xml:space="preserve"> Another benefit to the family support magistrate division is that it often requires an obligor who is claiming to be unemployed to conduct and document a certain number of job searches in a given time frame. The superior court is unlikely to make such orders.</w:t>
      </w:r>
    </w:p>
    <w:p w14:paraId="5DC51FCE">
      <w:pPr>
        <w:spacing w:before="0" w:beforeAutospacing="0" w:after="0" w:afterAutospacing="0"/>
      </w:pPr>
      <w:r>
        <w:br w:type="textWrapping"/>
      </w:r>
      <w:r>
        <w:t>#Comment Ends</w:t>
      </w:r>
    </w:p>
    <w:p w14:paraId="141B6E09">
      <w:pPr>
        <w:pStyle w:val="46"/>
      </w:pPr>
      <w:r>
        <w:fldChar w:fldCharType="begin"/>
      </w:r>
      <w:r>
        <w:instrText xml:space="preserve"> XE "desig:N1A17A:Heading 1" </w:instrText>
      </w:r>
      <w:r>
        <w:fldChar w:fldCharType="end"/>
      </w:r>
      <w:r>
        <w:t xml:space="preserve">§ 17.29 </w:t>
      </w:r>
      <w:r>
        <w:fldChar w:fldCharType="begin"/>
      </w:r>
      <w:r>
        <w:instrText xml:space="preserve"> XE "title:N1A17E:Heading 1" </w:instrText>
      </w:r>
      <w:r>
        <w:fldChar w:fldCharType="end"/>
      </w:r>
      <w:r>
        <w:t>Collecting Child Support Arrearages After the Child Attains the Age of Majority</w:t>
      </w:r>
    </w:p>
    <w:p w14:paraId="115563F4">
      <w:pPr>
        <w:pStyle w:val="38"/>
      </w:pPr>
      <w:r>
        <w:fldChar w:fldCharType="begin"/>
      </w:r>
      <w:r>
        <w:instrText xml:space="preserve"> XE "para:N1A185" </w:instrText>
      </w:r>
      <w:r>
        <w:fldChar w:fldCharType="end"/>
      </w:r>
      <w:r>
        <w:t xml:space="preserve">            A party is not prevented from seeking a child support arrearage after the child has attained the age of majority. </w:t>
      </w:r>
      <w:r>
        <w:rPr>
          <w:rStyle w:val="104"/>
          <w:i/>
          <w:iCs/>
          <w:color w:val="339966"/>
        </w:rPr>
        <w:t>Arnold v. Arnold</w:t>
      </w:r>
      <w:r>
        <w:rPr>
          <w:rStyle w:val="104"/>
          <w:color w:val="339966"/>
        </w:rPr>
        <w:t>, 35 Conn. Supp. 244 (1979)</w:t>
      </w:r>
      <w:r>
        <w:t xml:space="preserve">. However, failure to terminate a wage withholding order when the child support should terminate can preclude the obligor from recouping such payments under the theory that it is a gift. </w:t>
      </w:r>
      <w:r>
        <w:rPr>
          <w:rStyle w:val="104"/>
          <w:i/>
          <w:iCs/>
          <w:color w:val="339966"/>
        </w:rPr>
        <w:t>Baio v. Baio</w:t>
      </w:r>
      <w:r>
        <w:rPr>
          <w:rStyle w:val="104"/>
          <w:color w:val="339966"/>
        </w:rPr>
        <w:t>, 2017 Conn. Super. LEXIS 4294 (Super. Ct. Aug. 29, 2017)</w:t>
      </w:r>
      <w:r>
        <w:t>.</w:t>
      </w:r>
    </w:p>
    <w:p w14:paraId="29D35896">
      <w:pPr>
        <w:pStyle w:val="46"/>
      </w:pPr>
      <w:r>
        <w:fldChar w:fldCharType="begin"/>
      </w:r>
      <w:r>
        <w:instrText xml:space="preserve"> XE "desig:N1A2B4:Heading 1" </w:instrText>
      </w:r>
      <w:r>
        <w:fldChar w:fldCharType="end"/>
      </w:r>
      <w:r>
        <w:t xml:space="preserve">§ 17.30 </w:t>
      </w:r>
      <w:r>
        <w:fldChar w:fldCharType="begin"/>
      </w:r>
      <w:r>
        <w:instrText xml:space="preserve"> XE "title:N1A2B8:Heading 1" </w:instrText>
      </w:r>
      <w:r>
        <w:fldChar w:fldCharType="end"/>
      </w:r>
      <w:r>
        <w:t>Obtaining Wage Executions</w:t>
      </w:r>
    </w:p>
    <w:p w14:paraId="3687713E">
      <w:pPr>
        <w:pStyle w:val="38"/>
      </w:pPr>
      <w:r>
        <w:fldChar w:fldCharType="begin"/>
      </w:r>
      <w:r>
        <w:instrText xml:space="preserve"> XE "para:N1A2BF" </w:instrText>
      </w:r>
      <w:r>
        <w:fldChar w:fldCharType="end"/>
      </w:r>
      <w:r>
        <w:t xml:space="preserve">            At the time of the dissolution entering final orders with a child support petition, the court may order the payments to be made by a mandatory wage execution. </w:t>
      </w:r>
      <w:r>
        <w:rPr>
          <w:rStyle w:val="104"/>
          <w:color w:val="339966"/>
        </w:rPr>
        <w:t>Conn. Gen. Stat. § 52-362</w:t>
      </w:r>
      <w:r>
        <w:t>.</w:t>
      </w:r>
    </w:p>
    <w:p w14:paraId="130A2AEE">
      <w:pPr>
        <w:pStyle w:val="38"/>
      </w:pPr>
      <w:r>
        <w:fldChar w:fldCharType="begin"/>
      </w:r>
      <w:r>
        <w:instrText xml:space="preserve"> XE "para:N1A2EF" </w:instrText>
      </w:r>
      <w:r>
        <w:fldChar w:fldCharType="end"/>
      </w:r>
      <w:r>
        <w:br w:type="textWrapping"/>
      </w:r>
      <w:r>
        <w:t xml:space="preserve">            Many times a contingent wage execution enters at the time of the dissolution. At any time thereafter, the obligee may have the contingent wage execution converted to a mandatory wage execution, even if the obligor is not in arrears. </w:t>
      </w:r>
      <w:r>
        <w:rPr>
          <w:rStyle w:val="104"/>
          <w:color w:val="339966"/>
        </w:rPr>
        <w:t>Conn. Gen. Stat. § 52-362(c)(2)</w:t>
      </w:r>
      <w:r>
        <w:t>.</w:t>
      </w:r>
    </w:p>
    <w:p w14:paraId="1EC29568">
      <w:pPr>
        <w:spacing w:before="0" w:beforeAutospacing="0" w:after="0" w:afterAutospacing="0"/>
      </w:pPr>
      <w:r>
        <w:fldChar w:fldCharType="begin"/>
      </w:r>
      <w:r>
        <w:instrText xml:space="preserve"> XE "comment:N1A31F" </w:instrText>
      </w:r>
      <w:r>
        <w:fldChar w:fldCharType="end"/>
      </w:r>
      <w:r>
        <w:t>#Comment Begins</w:t>
      </w:r>
    </w:p>
    <w:p w14:paraId="31B9A66D">
      <w:pPr>
        <w:pStyle w:val="38"/>
      </w:pPr>
      <w:r>
        <w:fldChar w:fldCharType="begin"/>
      </w:r>
      <w:r>
        <w:instrText xml:space="preserve"> XE "para:N1A328" </w:instrText>
      </w:r>
      <w:r>
        <w:fldChar w:fldCharType="end"/>
      </w:r>
      <w:r>
        <w:br w:type="textWrapping"/>
      </w:r>
      <w:r>
        <w:rPr>
          <w:b/>
          <w:bCs/>
        </w:rPr>
        <w:t> Strategic Point:</w:t>
      </w:r>
      <w:r>
        <w:t xml:space="preserve"> A wage execution should be obtained with an obligor who is not punctual in making his or her payments. It takes the control away from him or her as to when the payments will be made.</w:t>
      </w:r>
    </w:p>
    <w:p w14:paraId="57245507">
      <w:pPr>
        <w:spacing w:before="0" w:beforeAutospacing="0" w:after="0" w:afterAutospacing="0"/>
      </w:pPr>
      <w:r>
        <w:br w:type="textWrapping"/>
      </w:r>
      <w:r>
        <w:t>#Comment Ends</w:t>
      </w:r>
    </w:p>
    <w:p w14:paraId="4256585D">
      <w:pPr>
        <w:pStyle w:val="46"/>
      </w:pPr>
      <w:r>
        <w:fldChar w:fldCharType="begin"/>
      </w:r>
      <w:r>
        <w:instrText xml:space="preserve"> XE "desig:N1A361:Heading 1" </w:instrText>
      </w:r>
      <w:r>
        <w:fldChar w:fldCharType="end"/>
      </w:r>
      <w:r>
        <w:t xml:space="preserve">§ 17.31 </w:t>
      </w:r>
      <w:r>
        <w:fldChar w:fldCharType="begin"/>
      </w:r>
      <w:r>
        <w:instrText xml:space="preserve"> XE "title:N1A365:Heading 1" </w:instrText>
      </w:r>
      <w:r>
        <w:fldChar w:fldCharType="end"/>
      </w:r>
      <w:r>
        <w:t>Paying a Child Support Arrearage from a Tax Refund</w:t>
      </w:r>
    </w:p>
    <w:p w14:paraId="4C60F091">
      <w:pPr>
        <w:pStyle w:val="38"/>
      </w:pPr>
      <w:r>
        <w:fldChar w:fldCharType="begin"/>
      </w:r>
      <w:r>
        <w:instrText xml:space="preserve"> XE "para:N1A36C" </w:instrText>
      </w:r>
      <w:r>
        <w:fldChar w:fldCharType="end"/>
      </w:r>
      <w:r>
        <w:t xml:space="preserve">            If a child support obligor is in arrears by $150 or more in an IV-D case or $500 or more in a non-IV-D case, the family support magistrate may make orders that such arrears be satisfied out of the obligor’s tax refunds. </w:t>
      </w:r>
      <w:r>
        <w:rPr>
          <w:rStyle w:val="104"/>
          <w:color w:val="339966"/>
        </w:rPr>
        <w:t>Conn. Gen. Stat. § 52-362e(c)</w:t>
      </w:r>
      <w:r>
        <w:t xml:space="preserve">. The obligor must have notice of the intent to take his or her tax refund and the opportunity for a hearing. </w:t>
      </w:r>
      <w:r>
        <w:rPr>
          <w:rStyle w:val="104"/>
          <w:color w:val="339966"/>
        </w:rPr>
        <w:t>Regs. Conn. State Agencies, § 52-362e-3(1)</w:t>
      </w:r>
      <w:r>
        <w:t>.</w:t>
      </w:r>
    </w:p>
    <w:p w14:paraId="155F6547">
      <w:pPr>
        <w:pStyle w:val="46"/>
      </w:pPr>
      <w:r>
        <w:fldChar w:fldCharType="begin"/>
      </w:r>
      <w:r>
        <w:instrText xml:space="preserve"> XE "desig:N1A3F4:Heading 1" </w:instrText>
      </w:r>
      <w:r>
        <w:fldChar w:fldCharType="end"/>
      </w:r>
      <w:r>
        <w:t xml:space="preserve">§ 17.32 </w:t>
      </w:r>
      <w:r>
        <w:fldChar w:fldCharType="begin"/>
      </w:r>
      <w:r>
        <w:instrText xml:space="preserve"> XE "title:N1A3F8:Heading 1" </w:instrText>
      </w:r>
      <w:r>
        <w:fldChar w:fldCharType="end"/>
      </w:r>
      <w:r>
        <w:t>Ordering the Payment of an Arrearage by a QDRO</w:t>
      </w:r>
    </w:p>
    <w:p w14:paraId="5B756EFD">
      <w:pPr>
        <w:pStyle w:val="38"/>
      </w:pPr>
      <w:r>
        <w:fldChar w:fldCharType="begin"/>
      </w:r>
      <w:r>
        <w:instrText xml:space="preserve"> XE "para:N1A3FF" </w:instrText>
      </w:r>
      <w:r>
        <w:fldChar w:fldCharType="end"/>
      </w:r>
      <w:r>
        <w:t xml:space="preserve">            Another manner by which a child support arrearage may be satisfied is through a QDRO on an obligor’s retirement plan. </w:t>
      </w:r>
      <w:r>
        <w:rPr>
          <w:rStyle w:val="104"/>
          <w:i/>
          <w:iCs/>
          <w:color w:val="339966"/>
        </w:rPr>
        <w:t>Ianotti v. Ianotti</w:t>
      </w:r>
      <w:r>
        <w:rPr>
          <w:rStyle w:val="104"/>
          <w:color w:val="339966"/>
        </w:rPr>
        <w:t>, 1997 Conn. Super. LEXIS 146 (1997)</w:t>
      </w:r>
      <w:r>
        <w:t xml:space="preserve">. A QDRO may be used for the payment of child support. </w:t>
      </w:r>
      <w:r>
        <w:rPr>
          <w:rStyle w:val="104"/>
          <w:color w:val="339966"/>
        </w:rPr>
        <w:t>29 U.S.C. § 1056(d)(3)(B)(ii)</w:t>
      </w:r>
      <w:r>
        <w:t xml:space="preserve">. Provided all of the requirements for a QDRO are satisfied, it may be used for paying the arrearage. </w:t>
      </w:r>
      <w:r>
        <w:rPr>
          <w:rStyle w:val="104"/>
          <w:i/>
          <w:iCs/>
          <w:color w:val="339966"/>
        </w:rPr>
        <w:t>Iannotti</w:t>
      </w:r>
      <w:r>
        <w:rPr>
          <w:rStyle w:val="104"/>
          <w:color w:val="339966"/>
        </w:rPr>
        <w:t>, 1997 Conn. Super. LEXIS 146, at *9</w:t>
      </w:r>
      <w:r>
        <w:t>.</w:t>
      </w:r>
    </w:p>
    <w:p w14:paraId="0EF7C254">
      <w:pPr>
        <w:spacing w:before="0" w:beforeAutospacing="0" w:after="0" w:afterAutospacing="0"/>
      </w:pPr>
      <w:r>
        <w:fldChar w:fldCharType="begin"/>
      </w:r>
      <w:r>
        <w:instrText xml:space="preserve"> XE "comment:N1A4F3" </w:instrText>
      </w:r>
      <w:r>
        <w:fldChar w:fldCharType="end"/>
      </w:r>
      <w:r>
        <w:t>#Comment Begins</w:t>
      </w:r>
    </w:p>
    <w:p w14:paraId="28408C0A">
      <w:pPr>
        <w:pStyle w:val="38"/>
      </w:pPr>
      <w:r>
        <w:fldChar w:fldCharType="begin"/>
      </w:r>
      <w:r>
        <w:instrText xml:space="preserve"> XE "para:N1A4FC" </w:instrText>
      </w:r>
      <w:r>
        <w:fldChar w:fldCharType="end"/>
      </w:r>
      <w:r>
        <w:br w:type="textWrapping"/>
      </w:r>
      <w:r>
        <w:rPr>
          <w:b/>
          <w:bCs/>
        </w:rPr>
        <w:t> Strategic Point:</w:t>
      </w:r>
      <w:r>
        <w:t xml:space="preserve"> If seeking to enforce a child support arrearage from a QDRO, make sure the amount being sought is enough to cover the taxes which will be owed upon liquidation. If the amount from the QDRO is the exact amount of the arrearage owed, it will actually be less due to the taxes, and the obligee will not be made whole.</w:t>
      </w:r>
    </w:p>
    <w:p w14:paraId="28376AF1">
      <w:pPr>
        <w:spacing w:before="0" w:beforeAutospacing="0" w:after="0" w:afterAutospacing="0"/>
      </w:pPr>
      <w:r>
        <w:br w:type="textWrapping"/>
      </w:r>
      <w:r>
        <w:t>#Comment Ends</w:t>
      </w:r>
    </w:p>
    <w:p w14:paraId="0FAB3F6C">
      <w:pPr>
        <w:pStyle w:val="46"/>
      </w:pPr>
      <w:r>
        <w:fldChar w:fldCharType="begin"/>
      </w:r>
      <w:r>
        <w:instrText xml:space="preserve"> XE "desig:N1A530:Heading 1" </w:instrText>
      </w:r>
      <w:r>
        <w:fldChar w:fldCharType="end"/>
      </w:r>
      <w:r>
        <w:t xml:space="preserve">§ 17.33 </w:t>
      </w:r>
      <w:r>
        <w:fldChar w:fldCharType="begin"/>
      </w:r>
      <w:r>
        <w:instrText xml:space="preserve"> XE "title:N1A534:Heading 1" </w:instrText>
      </w:r>
      <w:r>
        <w:fldChar w:fldCharType="end"/>
      </w:r>
      <w:r>
        <w:t>Enforcing Life Insurance Orders</w:t>
      </w:r>
    </w:p>
    <w:p w14:paraId="47AC5A87">
      <w:pPr>
        <w:pStyle w:val="38"/>
      </w:pPr>
      <w:r>
        <w:fldChar w:fldCharType="begin"/>
      </w:r>
      <w:r>
        <w:instrText xml:space="preserve"> XE "para:N1A53B" </w:instrText>
      </w:r>
      <w:r>
        <w:fldChar w:fldCharType="end"/>
      </w:r>
      <w:r>
        <w:t xml:space="preserve">            Life insurance is typically used as security for alimony, child support, and college educational expenses. If the life insurance beneficiaries are changed post judgment, and not known until after the death of the obligor, the obligee may have a suit, either as a separate civil action or a contempt. </w:t>
      </w:r>
      <w:r>
        <w:rPr>
          <w:rStyle w:val="104"/>
          <w:i/>
          <w:iCs/>
          <w:color w:val="339966"/>
        </w:rPr>
        <w:t>Torla v. Torla</w:t>
      </w:r>
      <w:r>
        <w:rPr>
          <w:rStyle w:val="104"/>
          <w:color w:val="339966"/>
        </w:rPr>
        <w:t>, 152 Conn. App. 241 (2014)</w:t>
      </w:r>
      <w:r>
        <w:t>.</w:t>
      </w:r>
    </w:p>
    <w:p w14:paraId="5024695C">
      <w:pPr>
        <w:spacing w:before="0" w:beforeAutospacing="0" w:after="0" w:afterAutospacing="0"/>
      </w:pPr>
      <w:r>
        <w:fldChar w:fldCharType="begin"/>
      </w:r>
      <w:r>
        <w:instrText xml:space="preserve"> XE "comment:N1A5D8" </w:instrText>
      </w:r>
      <w:r>
        <w:fldChar w:fldCharType="end"/>
      </w:r>
      <w:r>
        <w:t>#Comment Begins</w:t>
      </w:r>
    </w:p>
    <w:p w14:paraId="3A85ACA9">
      <w:pPr>
        <w:pStyle w:val="38"/>
      </w:pPr>
      <w:r>
        <w:fldChar w:fldCharType="begin"/>
      </w:r>
      <w:r>
        <w:instrText xml:space="preserve"> XE "para:N1A5E1" </w:instrText>
      </w:r>
      <w:r>
        <w:fldChar w:fldCharType="end"/>
      </w:r>
      <w:r>
        <w:br w:type="textWrapping"/>
      </w:r>
      <w:r>
        <w:rPr>
          <w:b/>
          <w:bCs/>
        </w:rPr>
        <w:t> Strategic Point:</w:t>
      </w:r>
      <w:r>
        <w:t xml:space="preserve"> At the time the order for life insurance enters, there should be a provision that allows the obligee to receive periodic updates on the status of the life insurance, including any change in beneficiary status. This will allow for an enforcement action to be taken at or near the time of the change, instead of waiting until the obligor has passed away.</w:t>
      </w:r>
    </w:p>
    <w:p w14:paraId="5BC95B6D">
      <w:pPr>
        <w:spacing w:before="0" w:beforeAutospacing="0" w:after="0" w:afterAutospacing="0"/>
      </w:pPr>
      <w:r>
        <w:br w:type="textWrapping"/>
      </w:r>
      <w:r>
        <w:t>#Comment Ends</w:t>
      </w:r>
    </w:p>
    <w:p w14:paraId="6271358D">
      <w:pPr>
        <w:pStyle w:val="46"/>
      </w:pPr>
      <w:r>
        <w:fldChar w:fldCharType="begin"/>
      </w:r>
      <w:r>
        <w:instrText xml:space="preserve"> XE "desig:N1A615:Heading 1" </w:instrText>
      </w:r>
      <w:r>
        <w:fldChar w:fldCharType="end"/>
      </w:r>
      <w:r>
        <w:t xml:space="preserve">§ 17.34 </w:t>
      </w:r>
      <w:r>
        <w:fldChar w:fldCharType="begin"/>
      </w:r>
      <w:r>
        <w:instrText xml:space="preserve"> XE "title:N1A619:Heading 1" </w:instrText>
      </w:r>
      <w:r>
        <w:fldChar w:fldCharType="end"/>
      </w:r>
      <w:r>
        <w:t>Levying a Writ of Execution</w:t>
      </w:r>
    </w:p>
    <w:p w14:paraId="277D2815">
      <w:pPr>
        <w:pStyle w:val="38"/>
      </w:pPr>
      <w:r>
        <w:fldChar w:fldCharType="begin"/>
      </w:r>
      <w:r>
        <w:instrText xml:space="preserve"> XE "para:N1A620" </w:instrText>
      </w:r>
      <w:r>
        <w:fldChar w:fldCharType="end"/>
      </w:r>
      <w:r>
        <w:t xml:space="preserve">            Property executions are permitted to secure money judgments, but not family support judgments, which, by definition, include alimony and child support arrearages. </w:t>
      </w:r>
      <w:r>
        <w:rPr>
          <w:rStyle w:val="104"/>
          <w:color w:val="339966"/>
        </w:rPr>
        <w:t>Conn. Gen. Stat. § 52-350a</w:t>
      </w:r>
      <w:r>
        <w:t xml:space="preserve">. Conversely, the domestic relations statutes permit post-judgment execution procedures, which would include </w:t>
      </w:r>
      <w:r>
        <w:rPr>
          <w:rStyle w:val="104"/>
          <w:color w:val="339966"/>
        </w:rPr>
        <w:t>Conn. Gen. Stat. § 52-350a</w:t>
      </w:r>
      <w:r>
        <w:t xml:space="preserve">, as a means of securing child support. </w:t>
      </w:r>
      <w:r>
        <w:rPr>
          <w:rStyle w:val="104"/>
          <w:color w:val="339966"/>
        </w:rPr>
        <w:t>Conn. Gen. Stat. § 46b-84</w:t>
      </w:r>
      <w:r>
        <w:t xml:space="preserve">. This would seemingly place these two statutes at odds. In resolving this contradiction, the Appellate Court found that the amendment to the domestic relations statute was intended to encompass a property execution and must prevail over the language expressed in </w:t>
      </w:r>
      <w:r>
        <w:rPr>
          <w:rStyle w:val="104"/>
          <w:color w:val="339966"/>
        </w:rPr>
        <w:t>Conn. Gen. Stat. § 52-350a</w:t>
      </w:r>
      <w:r>
        <w:t xml:space="preserve">, so as to permit a writ of execution to secure child support. </w:t>
      </w:r>
      <w:r>
        <w:rPr>
          <w:rStyle w:val="104"/>
          <w:i/>
          <w:iCs/>
          <w:color w:val="339966"/>
        </w:rPr>
        <w:t>Kupersmith v. Kupersmith</w:t>
      </w:r>
      <w:r>
        <w:rPr>
          <w:rStyle w:val="104"/>
          <w:color w:val="339966"/>
        </w:rPr>
        <w:t>, 146 Conn. App. 79 (2013)</w:t>
      </w:r>
      <w:r>
        <w:t xml:space="preserve">. A party may not claim that a bank execution was improper when the process and notification to that party was completed according to statute. </w:t>
      </w:r>
      <w:r>
        <w:rPr>
          <w:rStyle w:val="104"/>
          <w:i/>
          <w:iCs/>
          <w:color w:val="339966"/>
        </w:rPr>
        <w:t>Rheaume v. Rheaume</w:t>
      </w:r>
      <w:r>
        <w:rPr>
          <w:rStyle w:val="104"/>
          <w:color w:val="339966"/>
        </w:rPr>
        <w:t>, 156 Conn. App. 766 (2015)</w:t>
      </w:r>
      <w:r>
        <w:t>. However, the court declined to rule on whether the party levying the bank execution could recover the 15% sheriff fee from the party owing the money.</w:t>
      </w:r>
    </w:p>
    <w:p w14:paraId="0D92DD12">
      <w:pPr>
        <w:spacing w:before="0" w:beforeAutospacing="0" w:after="0" w:afterAutospacing="0"/>
      </w:pPr>
      <w:r>
        <w:fldChar w:fldCharType="begin"/>
      </w:r>
      <w:r>
        <w:instrText xml:space="preserve"> XE "comment:N1A7FC" </w:instrText>
      </w:r>
      <w:r>
        <w:fldChar w:fldCharType="end"/>
      </w:r>
      <w:r>
        <w:t>#Comment Begins</w:t>
      </w:r>
    </w:p>
    <w:p w14:paraId="06575023">
      <w:pPr>
        <w:pStyle w:val="38"/>
      </w:pPr>
      <w:r>
        <w:fldChar w:fldCharType="begin"/>
      </w:r>
      <w:r>
        <w:instrText xml:space="preserve"> XE "para:N1A805" </w:instrText>
      </w:r>
      <w:r>
        <w:fldChar w:fldCharType="end"/>
      </w:r>
      <w:r>
        <w:br w:type="textWrapping"/>
      </w:r>
      <w:r>
        <w:rPr>
          <w:b/>
          <w:bCs/>
        </w:rPr>
        <w:t> Strategic Point:</w:t>
      </w:r>
      <w:r>
        <w:t xml:space="preserve"> Although the court in </w:t>
      </w:r>
      <w:r>
        <w:rPr>
          <w:i/>
          <w:iCs/>
        </w:rPr>
        <w:t>Rheaume</w:t>
      </w:r>
      <w:r>
        <w:t xml:space="preserve"> did not rule on the ability of collecting the sheriff fee from the party whose account was levied, it is unlikely that such a recovery would be permitted. The party owing the funds could claim that the appropriate vehicle for seeking the funds was through a contempt proceeding, which would not result in any fee to levy an account. Additionally, it may be argued that, absent a contempt finding, the recovery of the sheriff fee is an impermissible modification of the property division.</w:t>
      </w:r>
    </w:p>
    <w:p w14:paraId="344344D0">
      <w:pPr>
        <w:spacing w:before="0" w:beforeAutospacing="0" w:after="0" w:afterAutospacing="0"/>
      </w:pPr>
      <w:r>
        <w:br w:type="textWrapping"/>
      </w:r>
      <w:r>
        <w:t>#Comment Ends</w:t>
      </w:r>
    </w:p>
    <w:p w14:paraId="60907FB1">
      <w:pPr>
        <w:pStyle w:val="50"/>
      </w:pPr>
      <w:r>
        <w:fldChar w:fldCharType="begin"/>
      </w:r>
      <w:r>
        <w:instrText xml:space="preserve"> XE "desig:N1A825" </w:instrText>
      </w:r>
      <w:r>
        <w:fldChar w:fldCharType="end"/>
      </w:r>
      <w:r>
        <w:br w:type="textWrapping"/>
      </w:r>
      <w:r>
        <w:t xml:space="preserve">PART VI: </w:t>
      </w:r>
      <w:r>
        <w:fldChar w:fldCharType="begin"/>
      </w:r>
      <w:r>
        <w:instrText xml:space="preserve"> XE "title:N1A829" </w:instrText>
      </w:r>
      <w:r>
        <w:fldChar w:fldCharType="end"/>
      </w:r>
      <w:r>
        <w:t>CRAFTING ORDERS TO ENFORCE A PROPERTY DIVISION</w:t>
      </w:r>
    </w:p>
    <w:p w14:paraId="47960A2F">
      <w:pPr>
        <w:pStyle w:val="51"/>
        <w:rPr>
          <w:vanish w:val="0"/>
        </w:rPr>
      </w:pPr>
      <w:r>
        <w:fldChar w:fldCharType="begin"/>
      </w:r>
      <w:r>
        <w:rPr>
          <w:vanish w:val="0"/>
        </w:rPr>
        <w:instrText xml:space="preserve"> XE "title-alt:N1A830" </w:instrText>
      </w:r>
      <w:r>
        <w:rPr>
          <w:vanish w:val="0"/>
        </w:rPr>
        <w:fldChar w:fldCharType="end"/>
      </w:r>
      <w:r>
        <w:rPr>
          <w:rStyle w:val="92"/>
          <w:b/>
          <w:bCs/>
          <w:vanish w:val="0"/>
        </w:rPr>
        <w:t>Enforcement of Orders</w:t>
      </w:r>
      <w:r>
        <w:rPr>
          <w:vanish w:val="0"/>
        </w:rPr>
        <w:t xml:space="preserve"> </w:t>
      </w:r>
    </w:p>
    <w:p w14:paraId="2BBD7961">
      <w:pPr>
        <w:pStyle w:val="46"/>
      </w:pPr>
      <w:r>
        <w:fldChar w:fldCharType="begin"/>
      </w:r>
      <w:r>
        <w:instrText xml:space="preserve"> XE "desig:N1A85E:Heading 1" </w:instrText>
      </w:r>
      <w:r>
        <w:fldChar w:fldCharType="end"/>
      </w:r>
      <w:r>
        <w:t xml:space="preserve">§ 17.35 </w:t>
      </w:r>
      <w:r>
        <w:fldChar w:fldCharType="begin"/>
      </w:r>
      <w:r>
        <w:instrText xml:space="preserve"> XE "title:N1A862:Heading 1" </w:instrText>
      </w:r>
      <w:r>
        <w:fldChar w:fldCharType="end"/>
      </w:r>
      <w:r>
        <w:t>CHECKLIST: Crafting Orders to Enforce a Property Division</w:t>
      </w:r>
    </w:p>
    <w:p w14:paraId="055503FC">
      <w:pPr>
        <w:pStyle w:val="50"/>
      </w:pPr>
      <w:r>
        <w:fldChar w:fldCharType="begin"/>
      </w:r>
      <w:r>
        <w:instrText xml:space="preserve"> XE "desig:N1A87A" </w:instrText>
      </w:r>
      <w:r>
        <w:fldChar w:fldCharType="end"/>
      </w:r>
      <w:r>
        <w:br w:type="textWrapping"/>
      </w:r>
      <w:r>
        <w:t xml:space="preserve">17.35.1 </w:t>
      </w:r>
      <w:r>
        <w:fldChar w:fldCharType="begin"/>
      </w:r>
      <w:r>
        <w:instrText xml:space="preserve"> XE "title:N1A87E" </w:instrText>
      </w:r>
      <w:r>
        <w:fldChar w:fldCharType="end"/>
      </w:r>
      <w:r>
        <w:t>Crafting Orders to Enforce a Property Division</w:t>
      </w:r>
    </w:p>
    <w:p w14:paraId="2CF2CF79">
      <w:pPr>
        <w:pStyle w:val="41"/>
      </w:pPr>
      <w:r>
        <w:fldChar w:fldCharType="begin"/>
      </w:r>
      <w:r>
        <w:instrText xml:space="preserve"> XE "para:N1A8C1" </w:instrText>
      </w:r>
      <w:r>
        <w:fldChar w:fldCharType="end"/>
      </w:r>
      <w:r>
        <w:t>□ Fashioning orders on equitable principles:</w:t>
      </w:r>
    </w:p>
    <w:p w14:paraId="54C66F55">
      <w:pPr>
        <w:pStyle w:val="41"/>
      </w:pPr>
      <w:r>
        <w:fldChar w:fldCharType="begin"/>
      </w:r>
      <w:r>
        <w:instrText xml:space="preserve"> XE "para:N1A8CD" </w:instrText>
      </w:r>
      <w:r>
        <w:fldChar w:fldCharType="end"/>
      </w:r>
      <w:r>
        <w:t>    ○ When dealing with recalcitrant litigants, the court may craft orders to enforce the judgment dependent upon the particular circumstances.</w:t>
      </w:r>
    </w:p>
    <w:p w14:paraId="2985F0EA">
      <w:pPr>
        <w:pStyle w:val="41"/>
      </w:pPr>
      <w:r>
        <w:fldChar w:fldCharType="begin"/>
      </w:r>
      <w:r>
        <w:instrText xml:space="preserve"> XE "para:N1A8D6" </w:instrText>
      </w:r>
      <w:r>
        <w:fldChar w:fldCharType="end"/>
      </w:r>
      <w:r>
        <w:t xml:space="preserve">    ○ This will typically occur when attempting to sell real property post judgment. </w:t>
      </w:r>
      <w:r>
        <w:fldChar w:fldCharType="begin"/>
      </w:r>
      <w:r>
        <w:instrText xml:space="preserve"> XE "title:N1A8E3" </w:instrText>
      </w:r>
      <w:r>
        <w:fldChar w:fldCharType="end"/>
      </w:r>
      <w:r>
        <w:rPr>
          <w:b/>
        </w:rPr>
        <w:t>Authority:</w:t>
      </w:r>
      <w:r>
        <w:t xml:space="preserve">  </w:t>
      </w:r>
      <w:r>
        <w:fldChar w:fldCharType="begin"/>
      </w:r>
      <w:r>
        <w:instrText xml:space="preserve"> XE "para:N1A8EC" </w:instrText>
      </w:r>
      <w:r>
        <w:fldChar w:fldCharType="end"/>
      </w:r>
      <w:r>
        <w:rPr>
          <w:rStyle w:val="104"/>
          <w:rFonts w:ascii="Times New Roman" w:hAnsi="Times New Roman"/>
          <w:i/>
          <w:iCs/>
          <w:color w:val="339966"/>
        </w:rPr>
        <w:t>Young v. Young</w:t>
      </w:r>
      <w:r>
        <w:rPr>
          <w:rStyle w:val="104"/>
          <w:rFonts w:ascii="Times New Roman" w:hAnsi="Times New Roman"/>
          <w:color w:val="339966"/>
        </w:rPr>
        <w:t>, 137 Conn. App. 635 (2012)</w:t>
      </w:r>
      <w:r>
        <w:t xml:space="preserve">, </w:t>
      </w:r>
      <w:r>
        <w:rPr>
          <w:rStyle w:val="104"/>
          <w:rFonts w:ascii="Times New Roman" w:hAnsi="Times New Roman"/>
          <w:i/>
          <w:iCs/>
          <w:color w:val="339966"/>
        </w:rPr>
        <w:t>Rathblott v. Rathblott</w:t>
      </w:r>
      <w:r>
        <w:rPr>
          <w:rStyle w:val="104"/>
          <w:rFonts w:ascii="Times New Roman" w:hAnsi="Times New Roman"/>
          <w:color w:val="339966"/>
        </w:rPr>
        <w:t>, 79 Conn. App. 812 (2003)</w:t>
      </w:r>
      <w:r>
        <w:t xml:space="preserve">, </w:t>
      </w:r>
      <w:r>
        <w:rPr>
          <w:rStyle w:val="104"/>
          <w:rFonts w:ascii="Times New Roman" w:hAnsi="Times New Roman"/>
          <w:i/>
          <w:iCs/>
          <w:color w:val="339966"/>
        </w:rPr>
        <w:t>Roberts v. Roberts</w:t>
      </w:r>
      <w:r>
        <w:rPr>
          <w:rStyle w:val="104"/>
          <w:rFonts w:ascii="Times New Roman" w:hAnsi="Times New Roman"/>
          <w:color w:val="339966"/>
        </w:rPr>
        <w:t>, 32 Conn. App. 465 (1993)</w:t>
      </w:r>
      <w:r>
        <w:t xml:space="preserve">, and </w:t>
      </w:r>
      <w:r>
        <w:rPr>
          <w:rStyle w:val="104"/>
          <w:rFonts w:ascii="Times New Roman" w:hAnsi="Times New Roman"/>
          <w:i/>
          <w:iCs/>
          <w:color w:val="339966"/>
        </w:rPr>
        <w:t>Niles v. Niles</w:t>
      </w:r>
      <w:r>
        <w:rPr>
          <w:rStyle w:val="104"/>
          <w:rFonts w:ascii="Times New Roman" w:hAnsi="Times New Roman"/>
          <w:color w:val="339966"/>
        </w:rPr>
        <w:t>, 9 Conn. App. 240 (1986)</w:t>
      </w:r>
      <w:r>
        <w:t xml:space="preserve">. </w:t>
      </w:r>
      <w:r>
        <w:fldChar w:fldCharType="begin"/>
      </w:r>
      <w:r>
        <w:instrText xml:space="preserve"> XE "title:N1AB54" </w:instrText>
      </w:r>
      <w:r>
        <w:fldChar w:fldCharType="end"/>
      </w:r>
      <w:r>
        <w:rPr>
          <w:b/>
        </w:rPr>
        <w:t>Discussion:</w:t>
      </w:r>
      <w:r>
        <w:t xml:space="preserve">  </w:t>
      </w:r>
      <w:r>
        <w:fldChar w:fldCharType="begin"/>
      </w:r>
      <w:r>
        <w:instrText xml:space="preserve"> XE "para:N1AB5D" </w:instrText>
      </w:r>
      <w:r>
        <w:fldChar w:fldCharType="end"/>
      </w:r>
      <w:r>
        <w:rPr>
          <w:i/>
          <w:iCs/>
        </w:rPr>
        <w:t>See</w:t>
      </w:r>
      <w:r>
        <w:t xml:space="preserve"> </w:t>
      </w:r>
      <w:r>
        <w:rPr>
          <w:rStyle w:val="104"/>
          <w:rFonts w:ascii="Times New Roman" w:hAnsi="Times New Roman"/>
          <w:color w:val="339966"/>
        </w:rPr>
        <w:t>§ 17.36</w:t>
      </w:r>
      <w:r>
        <w:t xml:space="preserve">, </w:t>
      </w:r>
      <w:r>
        <w:rPr>
          <w:i/>
          <w:iCs/>
        </w:rPr>
        <w:t>below</w:t>
      </w:r>
      <w:r>
        <w:t>.</w:t>
      </w:r>
    </w:p>
    <w:p w14:paraId="5C357BF0">
      <w:pPr>
        <w:pStyle w:val="41"/>
      </w:pPr>
      <w:r>
        <w:fldChar w:fldCharType="begin"/>
      </w:r>
      <w:r>
        <w:instrText xml:space="preserve"> XE "para:N1AB95" </w:instrText>
      </w:r>
      <w:r>
        <w:fldChar w:fldCharType="end"/>
      </w:r>
      <w:r>
        <w:t>□ Effectuating not modifying the court’s order:</w:t>
      </w:r>
    </w:p>
    <w:p w14:paraId="287291AA">
      <w:pPr>
        <w:pStyle w:val="41"/>
      </w:pPr>
      <w:r>
        <w:fldChar w:fldCharType="begin"/>
      </w:r>
      <w:r>
        <w:instrText xml:space="preserve"> XE "para:N1ABA1" </w:instrText>
      </w:r>
      <w:r>
        <w:fldChar w:fldCharType="end"/>
      </w:r>
      <w:r>
        <w:t>    ○ A court may not modify a property division as that would be considered an alteration of the original order.</w:t>
      </w:r>
    </w:p>
    <w:p w14:paraId="6D057B00">
      <w:pPr>
        <w:pStyle w:val="41"/>
      </w:pPr>
      <w:r>
        <w:fldChar w:fldCharType="begin"/>
      </w:r>
      <w:r>
        <w:instrText xml:space="preserve"> XE "para:N1ABAA" </w:instrText>
      </w:r>
      <w:r>
        <w:fldChar w:fldCharType="end"/>
      </w:r>
      <w:r>
        <w:t>    ○ The court may issue orders to effectuate the intent of the judgment.</w:t>
      </w:r>
    </w:p>
    <w:p w14:paraId="01D92270">
      <w:pPr>
        <w:pStyle w:val="41"/>
      </w:pPr>
      <w:r>
        <w:fldChar w:fldCharType="begin"/>
      </w:r>
      <w:r>
        <w:instrText xml:space="preserve"> XE "para:N1ABB3" </w:instrText>
      </w:r>
      <w:r>
        <w:fldChar w:fldCharType="end"/>
      </w:r>
      <w:r>
        <w:t xml:space="preserve">    ○ If there is an ambiguity, the court may clarify the order and effectuate the order as clarified. </w:t>
      </w:r>
      <w:r>
        <w:fldChar w:fldCharType="begin"/>
      </w:r>
      <w:r>
        <w:instrText xml:space="preserve"> XE "title:N1ABC0" </w:instrText>
      </w:r>
      <w:r>
        <w:fldChar w:fldCharType="end"/>
      </w:r>
      <w:r>
        <w:rPr>
          <w:b/>
        </w:rPr>
        <w:t>Authority:</w:t>
      </w:r>
      <w:r>
        <w:t xml:space="preserve">  </w:t>
      </w:r>
      <w:r>
        <w:fldChar w:fldCharType="begin"/>
      </w:r>
      <w:r>
        <w:instrText xml:space="preserve"> XE "para:N1ABC9" </w:instrText>
      </w:r>
      <w:r>
        <w:fldChar w:fldCharType="end"/>
      </w:r>
      <w:r>
        <w:rPr>
          <w:rStyle w:val="104"/>
          <w:rFonts w:ascii="Times New Roman" w:hAnsi="Times New Roman"/>
          <w:color w:val="339966"/>
        </w:rPr>
        <w:t>Conn. Gen. Stat. § 46b-82</w:t>
      </w:r>
      <w:r>
        <w:t xml:space="preserve">; </w:t>
      </w:r>
      <w:r>
        <w:rPr>
          <w:rStyle w:val="104"/>
          <w:rFonts w:ascii="Times New Roman" w:hAnsi="Times New Roman"/>
          <w:i/>
          <w:iCs/>
          <w:color w:val="339966"/>
        </w:rPr>
        <w:t>Sousa v. Sousa</w:t>
      </w:r>
      <w:r>
        <w:rPr>
          <w:rStyle w:val="104"/>
          <w:rFonts w:ascii="Times New Roman" w:hAnsi="Times New Roman"/>
          <w:color w:val="339966"/>
        </w:rPr>
        <w:t>, 322 Conn. 757 (2017)</w:t>
      </w:r>
      <w:r>
        <w:t xml:space="preserve">, </w:t>
      </w:r>
      <w:r>
        <w:rPr>
          <w:rStyle w:val="104"/>
          <w:rFonts w:ascii="Times New Roman" w:hAnsi="Times New Roman"/>
          <w:i/>
          <w:iCs/>
          <w:color w:val="339966"/>
        </w:rPr>
        <w:t>Amodio v. Amodio</w:t>
      </w:r>
      <w:r>
        <w:rPr>
          <w:rStyle w:val="104"/>
          <w:rFonts w:ascii="Times New Roman" w:hAnsi="Times New Roman"/>
          <w:color w:val="339966"/>
        </w:rPr>
        <w:t>, 247 Conn. 724 (1999)</w:t>
      </w:r>
      <w:r>
        <w:t xml:space="preserve">, </w:t>
      </w:r>
      <w:r>
        <w:rPr>
          <w:rStyle w:val="104"/>
          <w:rFonts w:ascii="Times New Roman" w:hAnsi="Times New Roman"/>
          <w:i/>
          <w:iCs/>
          <w:color w:val="339966"/>
        </w:rPr>
        <w:t>Lawrence v. Cords</w:t>
      </w:r>
      <w:r>
        <w:rPr>
          <w:rStyle w:val="104"/>
          <w:rFonts w:ascii="Times New Roman" w:hAnsi="Times New Roman"/>
          <w:color w:val="339966"/>
        </w:rPr>
        <w:t>, 165 Conn. App. 473 (2016)</w:t>
      </w:r>
      <w:r>
        <w:t xml:space="preserve">, </w:t>
      </w:r>
      <w:r>
        <w:rPr>
          <w:rStyle w:val="104"/>
          <w:rFonts w:ascii="Times New Roman" w:hAnsi="Times New Roman"/>
          <w:i/>
          <w:iCs/>
          <w:color w:val="339966"/>
        </w:rPr>
        <w:t>Forgione v. Forgione</w:t>
      </w:r>
      <w:r>
        <w:rPr>
          <w:rStyle w:val="104"/>
          <w:rFonts w:ascii="Times New Roman" w:hAnsi="Times New Roman"/>
          <w:color w:val="339966"/>
        </w:rPr>
        <w:t>, 162 Conn. App. 1 (2015)</w:t>
      </w:r>
      <w:r>
        <w:t xml:space="preserve">, </w:t>
      </w:r>
      <w:r>
        <w:rPr>
          <w:rStyle w:val="104"/>
          <w:rFonts w:ascii="Times New Roman" w:hAnsi="Times New Roman"/>
          <w:i/>
          <w:iCs/>
          <w:color w:val="339966"/>
        </w:rPr>
        <w:t>Hirschfeld v. Machinist</w:t>
      </w:r>
      <w:r>
        <w:rPr>
          <w:rStyle w:val="104"/>
          <w:rFonts w:ascii="Times New Roman" w:hAnsi="Times New Roman"/>
          <w:color w:val="339966"/>
        </w:rPr>
        <w:t>, 151 Conn. App. 414 (2014)</w:t>
      </w:r>
      <w:r>
        <w:t xml:space="preserve">, </w:t>
      </w:r>
      <w:r>
        <w:rPr>
          <w:rStyle w:val="104"/>
          <w:rFonts w:ascii="Times New Roman" w:hAnsi="Times New Roman"/>
          <w:i/>
          <w:iCs/>
          <w:color w:val="339966"/>
        </w:rPr>
        <w:t>Aliano v. Aliano</w:t>
      </w:r>
      <w:r>
        <w:rPr>
          <w:rStyle w:val="104"/>
          <w:rFonts w:ascii="Times New Roman" w:hAnsi="Times New Roman"/>
          <w:color w:val="339966"/>
        </w:rPr>
        <w:t>, 148 Conn. App. 267 (2014)</w:t>
      </w:r>
      <w:r>
        <w:t xml:space="preserve">, </w:t>
      </w:r>
      <w:r>
        <w:rPr>
          <w:rStyle w:val="104"/>
          <w:rFonts w:ascii="Times New Roman" w:hAnsi="Times New Roman"/>
          <w:i/>
          <w:iCs/>
          <w:color w:val="339966"/>
        </w:rPr>
        <w:t>Allen v. Allen</w:t>
      </w:r>
      <w:r>
        <w:rPr>
          <w:rStyle w:val="104"/>
          <w:rFonts w:ascii="Times New Roman" w:hAnsi="Times New Roman"/>
          <w:color w:val="339966"/>
        </w:rPr>
        <w:t>, 134 Conn. App. 486 (2012)</w:t>
      </w:r>
      <w:r>
        <w:t xml:space="preserve">, </w:t>
      </w:r>
      <w:r>
        <w:rPr>
          <w:rStyle w:val="104"/>
          <w:rFonts w:ascii="Times New Roman" w:hAnsi="Times New Roman"/>
          <w:i/>
          <w:iCs/>
          <w:color w:val="339966"/>
        </w:rPr>
        <w:t>Budrawich v. Budrawich</w:t>
      </w:r>
      <w:r>
        <w:rPr>
          <w:rStyle w:val="104"/>
          <w:rFonts w:ascii="Times New Roman" w:hAnsi="Times New Roman"/>
          <w:color w:val="339966"/>
        </w:rPr>
        <w:t>, 132 Conn. App. 291 (2011)</w:t>
      </w:r>
      <w:r>
        <w:t xml:space="preserve">, </w:t>
      </w:r>
      <w:r>
        <w:rPr>
          <w:rStyle w:val="104"/>
          <w:rFonts w:ascii="Times New Roman" w:hAnsi="Times New Roman"/>
          <w:i/>
          <w:iCs/>
          <w:color w:val="339966"/>
        </w:rPr>
        <w:t>Stechel v. Foster</w:t>
      </w:r>
      <w:r>
        <w:rPr>
          <w:rStyle w:val="104"/>
          <w:rFonts w:ascii="Times New Roman" w:hAnsi="Times New Roman"/>
          <w:color w:val="339966"/>
        </w:rPr>
        <w:t>, 125 Conn. App. 441 (2010)</w:t>
      </w:r>
      <w:r>
        <w:t xml:space="preserve">, </w:t>
      </w:r>
      <w:r>
        <w:rPr>
          <w:rStyle w:val="104"/>
          <w:rFonts w:ascii="Times New Roman" w:hAnsi="Times New Roman"/>
          <w:i/>
          <w:iCs/>
          <w:color w:val="339966"/>
        </w:rPr>
        <w:t>Woodward v. Woodward</w:t>
      </w:r>
      <w:r>
        <w:rPr>
          <w:rStyle w:val="104"/>
          <w:rFonts w:ascii="Times New Roman" w:hAnsi="Times New Roman"/>
          <w:color w:val="339966"/>
        </w:rPr>
        <w:t>, 44 Conn. App. 99 (1997)</w:t>
      </w:r>
      <w:r>
        <w:t xml:space="preserve">, and </w:t>
      </w:r>
      <w:r>
        <w:rPr>
          <w:rStyle w:val="104"/>
          <w:rFonts w:ascii="Times New Roman" w:hAnsi="Times New Roman"/>
          <w:i/>
          <w:iCs/>
          <w:color w:val="339966"/>
        </w:rPr>
        <w:t>Ammirata v. Ammirata</w:t>
      </w:r>
      <w:r>
        <w:rPr>
          <w:rStyle w:val="104"/>
          <w:rFonts w:ascii="Times New Roman" w:hAnsi="Times New Roman"/>
          <w:color w:val="339966"/>
        </w:rPr>
        <w:t>, 5 Conn. App. 198 (1985)</w:t>
      </w:r>
      <w:r>
        <w:t xml:space="preserve">. </w:t>
      </w:r>
      <w:r>
        <w:fldChar w:fldCharType="begin"/>
      </w:r>
      <w:r>
        <w:instrText xml:space="preserve"> XE "title:N1B27C" </w:instrText>
      </w:r>
      <w:r>
        <w:fldChar w:fldCharType="end"/>
      </w:r>
      <w:r>
        <w:rPr>
          <w:b/>
        </w:rPr>
        <w:t>Discussion:</w:t>
      </w:r>
      <w:r>
        <w:t xml:space="preserve">  </w:t>
      </w:r>
      <w:r>
        <w:fldChar w:fldCharType="begin"/>
      </w:r>
      <w:r>
        <w:instrText xml:space="preserve"> XE "para:N1B285" </w:instrText>
      </w:r>
      <w:r>
        <w:fldChar w:fldCharType="end"/>
      </w:r>
      <w:r>
        <w:rPr>
          <w:i/>
          <w:iCs/>
        </w:rPr>
        <w:t>See</w:t>
      </w:r>
      <w:r>
        <w:t xml:space="preserve"> </w:t>
      </w:r>
      <w:r>
        <w:rPr>
          <w:rStyle w:val="104"/>
          <w:rFonts w:ascii="Times New Roman" w:hAnsi="Times New Roman"/>
          <w:color w:val="339966"/>
        </w:rPr>
        <w:t>§ 17.37</w:t>
      </w:r>
      <w:r>
        <w:t xml:space="preserve">, </w:t>
      </w:r>
      <w:r>
        <w:rPr>
          <w:i/>
          <w:iCs/>
        </w:rPr>
        <w:t>below</w:t>
      </w:r>
      <w:r>
        <w:t>.</w:t>
      </w:r>
    </w:p>
    <w:p w14:paraId="0222323F">
      <w:pPr>
        <w:pStyle w:val="41"/>
      </w:pPr>
      <w:r>
        <w:fldChar w:fldCharType="begin"/>
      </w:r>
      <w:r>
        <w:instrText xml:space="preserve"> XE "para:N1B2BD" </w:instrText>
      </w:r>
      <w:r>
        <w:fldChar w:fldCharType="end"/>
      </w:r>
      <w:r>
        <w:t>□ Conveying property through the court:</w:t>
      </w:r>
    </w:p>
    <w:p w14:paraId="0A2F1313">
      <w:pPr>
        <w:pStyle w:val="41"/>
      </w:pPr>
      <w:r>
        <w:fldChar w:fldCharType="begin"/>
      </w:r>
      <w:r>
        <w:instrText xml:space="preserve"> XE "para:N1B2C9" </w:instrText>
      </w:r>
      <w:r>
        <w:fldChar w:fldCharType="end"/>
      </w:r>
      <w:r>
        <w:t xml:space="preserve">    ○ Real property owned in Connecticut may be judicially transferred by recording the judgment on the land records. </w:t>
      </w:r>
      <w:r>
        <w:fldChar w:fldCharType="begin"/>
      </w:r>
      <w:r>
        <w:instrText xml:space="preserve"> XE "title:N1B2D6" </w:instrText>
      </w:r>
      <w:r>
        <w:fldChar w:fldCharType="end"/>
      </w:r>
      <w:r>
        <w:rPr>
          <w:b/>
        </w:rPr>
        <w:t>Authority:</w:t>
      </w:r>
      <w:r>
        <w:t xml:space="preserve">  </w:t>
      </w:r>
      <w:r>
        <w:fldChar w:fldCharType="begin"/>
      </w:r>
      <w:r>
        <w:instrText xml:space="preserve"> XE "para:N1B2DF" </w:instrText>
      </w:r>
      <w:r>
        <w:fldChar w:fldCharType="end"/>
      </w:r>
      <w:r>
        <w:rPr>
          <w:rStyle w:val="104"/>
          <w:rFonts w:ascii="Times New Roman" w:hAnsi="Times New Roman"/>
          <w:color w:val="339966"/>
        </w:rPr>
        <w:t>Conn. Gen. Stat. § 46b-66a</w:t>
      </w:r>
      <w:r>
        <w:t xml:space="preserve">. </w:t>
      </w:r>
      <w:r>
        <w:fldChar w:fldCharType="begin"/>
      </w:r>
      <w:r>
        <w:instrText xml:space="preserve"> XE "title:N1B315" </w:instrText>
      </w:r>
      <w:r>
        <w:fldChar w:fldCharType="end"/>
      </w:r>
      <w:r>
        <w:rPr>
          <w:b/>
        </w:rPr>
        <w:t>Discussion:</w:t>
      </w:r>
      <w:r>
        <w:t xml:space="preserve">  </w:t>
      </w:r>
      <w:r>
        <w:fldChar w:fldCharType="begin"/>
      </w:r>
      <w:r>
        <w:instrText xml:space="preserve"> XE "para:N1B31E" </w:instrText>
      </w:r>
      <w:r>
        <w:fldChar w:fldCharType="end"/>
      </w:r>
      <w:r>
        <w:rPr>
          <w:i/>
          <w:iCs/>
        </w:rPr>
        <w:t>See</w:t>
      </w:r>
      <w:r>
        <w:t xml:space="preserve"> </w:t>
      </w:r>
      <w:r>
        <w:rPr>
          <w:rStyle w:val="104"/>
          <w:rFonts w:ascii="Times New Roman" w:hAnsi="Times New Roman"/>
          <w:color w:val="339966"/>
        </w:rPr>
        <w:t>§ 17.38</w:t>
      </w:r>
      <w:r>
        <w:t xml:space="preserve">, </w:t>
      </w:r>
      <w:r>
        <w:rPr>
          <w:i/>
          <w:iCs/>
        </w:rPr>
        <w:t>below</w:t>
      </w:r>
      <w:r>
        <w:t>.</w:t>
      </w:r>
    </w:p>
    <w:p w14:paraId="745D6B95">
      <w:pPr>
        <w:pStyle w:val="41"/>
      </w:pPr>
      <w:r>
        <w:fldChar w:fldCharType="begin"/>
      </w:r>
      <w:r>
        <w:instrText xml:space="preserve"> XE "para:N1B356" </w:instrText>
      </w:r>
      <w:r>
        <w:fldChar w:fldCharType="end"/>
      </w:r>
      <w:r>
        <w:t>□ Ordering the sale of an asset:</w:t>
      </w:r>
    </w:p>
    <w:p w14:paraId="7909A628">
      <w:pPr>
        <w:pStyle w:val="41"/>
      </w:pPr>
      <w:r>
        <w:fldChar w:fldCharType="begin"/>
      </w:r>
      <w:r>
        <w:instrText xml:space="preserve"> XE "para:N1B362" </w:instrText>
      </w:r>
      <w:r>
        <w:fldChar w:fldCharType="end"/>
      </w:r>
      <w:r>
        <w:t>    ○ The court may make orders on how a sale of real property is to occur.</w:t>
      </w:r>
    </w:p>
    <w:p w14:paraId="727BD814">
      <w:pPr>
        <w:pStyle w:val="41"/>
      </w:pPr>
      <w:r>
        <w:fldChar w:fldCharType="begin"/>
      </w:r>
      <w:r>
        <w:instrText xml:space="preserve"> XE "para:N1B36B" </w:instrText>
      </w:r>
      <w:r>
        <w:fldChar w:fldCharType="end"/>
      </w:r>
      <w:r>
        <w:t>    ○ An asset may be ordered sold to pay an arrearage.</w:t>
      </w:r>
    </w:p>
    <w:p w14:paraId="56AB8038">
      <w:pPr>
        <w:pStyle w:val="41"/>
      </w:pPr>
      <w:r>
        <w:fldChar w:fldCharType="begin"/>
      </w:r>
      <w:r>
        <w:instrText xml:space="preserve"> XE "para:N1B374" </w:instrText>
      </w:r>
      <w:r>
        <w:fldChar w:fldCharType="end"/>
      </w:r>
      <w:r>
        <w:t xml:space="preserve">    ○ An asset ordered sold may not be transferred to the sole owner of the property. </w:t>
      </w:r>
      <w:r>
        <w:fldChar w:fldCharType="begin"/>
      </w:r>
      <w:r>
        <w:instrText xml:space="preserve"> XE "title:N1B381" </w:instrText>
      </w:r>
      <w:r>
        <w:fldChar w:fldCharType="end"/>
      </w:r>
      <w:r>
        <w:rPr>
          <w:b/>
        </w:rPr>
        <w:t>Authority:</w:t>
      </w:r>
      <w:r>
        <w:t xml:space="preserve">  </w:t>
      </w:r>
      <w:r>
        <w:fldChar w:fldCharType="begin"/>
      </w:r>
      <w:r>
        <w:instrText xml:space="preserve"> XE "para:N1B38A" </w:instrText>
      </w:r>
      <w:r>
        <w:fldChar w:fldCharType="end"/>
      </w:r>
      <w:r>
        <w:rPr>
          <w:rStyle w:val="104"/>
          <w:rFonts w:ascii="Times New Roman" w:hAnsi="Times New Roman"/>
          <w:color w:val="339966"/>
        </w:rPr>
        <w:t>Conn. Gen. Stat. § 46b-82</w:t>
      </w:r>
      <w:r>
        <w:t xml:space="preserve">; </w:t>
      </w:r>
      <w:r>
        <w:rPr>
          <w:rStyle w:val="104"/>
          <w:rFonts w:ascii="Times New Roman" w:hAnsi="Times New Roman"/>
          <w:i/>
          <w:iCs/>
          <w:color w:val="339966"/>
        </w:rPr>
        <w:t>Perry v. Perry</w:t>
      </w:r>
      <w:r>
        <w:rPr>
          <w:rStyle w:val="104"/>
          <w:rFonts w:ascii="Times New Roman" w:hAnsi="Times New Roman"/>
          <w:color w:val="339966"/>
        </w:rPr>
        <w:t>, 156 Conn. App. 587 (2015)</w:t>
      </w:r>
      <w:r>
        <w:t xml:space="preserve">, </w:t>
      </w:r>
      <w:r>
        <w:rPr>
          <w:rStyle w:val="104"/>
          <w:rFonts w:ascii="Times New Roman" w:hAnsi="Times New Roman"/>
          <w:i/>
          <w:iCs/>
          <w:color w:val="339966"/>
        </w:rPr>
        <w:t>O’Halpin v. O’Halpin</w:t>
      </w:r>
      <w:r>
        <w:rPr>
          <w:rStyle w:val="104"/>
          <w:rFonts w:ascii="Times New Roman" w:hAnsi="Times New Roman"/>
          <w:color w:val="339966"/>
        </w:rPr>
        <w:t>, 144 Conn. App. 671 (2013)</w:t>
      </w:r>
      <w:r>
        <w:t xml:space="preserve">, </w:t>
      </w:r>
      <w:r>
        <w:rPr>
          <w:rStyle w:val="104"/>
          <w:rFonts w:ascii="Times New Roman" w:hAnsi="Times New Roman"/>
          <w:i/>
          <w:iCs/>
          <w:color w:val="339966"/>
        </w:rPr>
        <w:t>Santoro v. Santoro</w:t>
      </w:r>
      <w:r>
        <w:rPr>
          <w:rStyle w:val="104"/>
          <w:rFonts w:ascii="Times New Roman" w:hAnsi="Times New Roman"/>
          <w:color w:val="339966"/>
        </w:rPr>
        <w:t>, 70 Conn. App. 212 (2002)</w:t>
      </w:r>
      <w:r>
        <w:t xml:space="preserve"> and </w:t>
      </w:r>
      <w:r>
        <w:rPr>
          <w:rStyle w:val="104"/>
          <w:rFonts w:ascii="Times New Roman" w:hAnsi="Times New Roman"/>
          <w:i/>
          <w:iCs/>
          <w:color w:val="339966"/>
        </w:rPr>
        <w:t>Roberts v. Roberts</w:t>
      </w:r>
      <w:r>
        <w:rPr>
          <w:rStyle w:val="104"/>
          <w:rFonts w:ascii="Times New Roman" w:hAnsi="Times New Roman"/>
          <w:color w:val="339966"/>
        </w:rPr>
        <w:t>, 32 Conn. App. 465 (1993)</w:t>
      </w:r>
      <w:r>
        <w:t xml:space="preserve">. </w:t>
      </w:r>
      <w:r>
        <w:fldChar w:fldCharType="begin"/>
      </w:r>
      <w:r>
        <w:instrText xml:space="preserve"> XE "title:N1B61C" </w:instrText>
      </w:r>
      <w:r>
        <w:fldChar w:fldCharType="end"/>
      </w:r>
      <w:r>
        <w:rPr>
          <w:b/>
        </w:rPr>
        <w:t>Discussion:</w:t>
      </w:r>
      <w:r>
        <w:t xml:space="preserve">  </w:t>
      </w:r>
      <w:r>
        <w:fldChar w:fldCharType="begin"/>
      </w:r>
      <w:r>
        <w:instrText xml:space="preserve"> XE "para:N1B625" </w:instrText>
      </w:r>
      <w:r>
        <w:fldChar w:fldCharType="end"/>
      </w:r>
      <w:r>
        <w:rPr>
          <w:i/>
          <w:iCs/>
        </w:rPr>
        <w:t>See</w:t>
      </w:r>
      <w:r>
        <w:t xml:space="preserve"> </w:t>
      </w:r>
      <w:r>
        <w:rPr>
          <w:rStyle w:val="104"/>
          <w:rFonts w:ascii="Times New Roman" w:hAnsi="Times New Roman"/>
          <w:color w:val="339966"/>
        </w:rPr>
        <w:t>§ 17.39</w:t>
      </w:r>
      <w:r>
        <w:t xml:space="preserve">, </w:t>
      </w:r>
      <w:r>
        <w:rPr>
          <w:i/>
          <w:iCs/>
        </w:rPr>
        <w:t>below</w:t>
      </w:r>
      <w:r>
        <w:t>.</w:t>
      </w:r>
    </w:p>
    <w:p w14:paraId="6FCD83E7">
      <w:pPr>
        <w:pStyle w:val="41"/>
      </w:pPr>
      <w:r>
        <w:fldChar w:fldCharType="begin"/>
      </w:r>
      <w:r>
        <w:instrText xml:space="preserve"> XE "para:N1B65D" </w:instrText>
      </w:r>
      <w:r>
        <w:fldChar w:fldCharType="end"/>
      </w:r>
      <w:r>
        <w:t>□ Enforcing orders regarding retirement plans:</w:t>
      </w:r>
    </w:p>
    <w:p w14:paraId="00B5DE0B">
      <w:pPr>
        <w:pStyle w:val="41"/>
      </w:pPr>
      <w:r>
        <w:fldChar w:fldCharType="begin"/>
      </w:r>
      <w:r>
        <w:instrText xml:space="preserve"> XE "para:N1B669" </w:instrText>
      </w:r>
      <w:r>
        <w:fldChar w:fldCharType="end"/>
      </w:r>
      <w:r>
        <w:t>    ○ Retirement plans are transferred by way of QDRO.</w:t>
      </w:r>
    </w:p>
    <w:p w14:paraId="1EC8F3AC">
      <w:pPr>
        <w:pStyle w:val="41"/>
      </w:pPr>
      <w:r>
        <w:fldChar w:fldCharType="begin"/>
      </w:r>
      <w:r>
        <w:instrText xml:space="preserve"> XE "para:N1B672" </w:instrText>
      </w:r>
      <w:r>
        <w:fldChar w:fldCharType="end"/>
      </w:r>
      <w:r>
        <w:t>    ○ A party should not be denied his or her share of a retirement plan because the administrator did not effectuate the QDRO.</w:t>
      </w:r>
    </w:p>
    <w:p w14:paraId="455B9E9F">
      <w:pPr>
        <w:pStyle w:val="41"/>
      </w:pPr>
      <w:r>
        <w:fldChar w:fldCharType="begin"/>
      </w:r>
      <w:r>
        <w:instrText xml:space="preserve"> XE "para:N1B67B" </w:instrText>
      </w:r>
      <w:r>
        <w:fldChar w:fldCharType="end"/>
      </w:r>
      <w:r>
        <w:t xml:space="preserve">    ○ A judgment which did not include gains and losses cannot be modified to provide for gains and losses on the retirement plan until divided by a QDRO. </w:t>
      </w:r>
      <w:r>
        <w:fldChar w:fldCharType="begin"/>
      </w:r>
      <w:r>
        <w:instrText xml:space="preserve"> XE "title:N1B688" </w:instrText>
      </w:r>
      <w:r>
        <w:fldChar w:fldCharType="end"/>
      </w:r>
      <w:r>
        <w:rPr>
          <w:b/>
        </w:rPr>
        <w:t>Authority:</w:t>
      </w:r>
      <w:r>
        <w:t xml:space="preserve">  </w:t>
      </w:r>
      <w:r>
        <w:fldChar w:fldCharType="begin"/>
      </w:r>
      <w:r>
        <w:instrText xml:space="preserve"> XE "para:N1B691" </w:instrText>
      </w:r>
      <w:r>
        <w:fldChar w:fldCharType="end"/>
      </w:r>
      <w:r>
        <w:rPr>
          <w:rStyle w:val="104"/>
          <w:rFonts w:ascii="Times New Roman" w:hAnsi="Times New Roman"/>
          <w:i/>
          <w:iCs/>
          <w:color w:val="339966"/>
        </w:rPr>
        <w:t>Cifaldi v. Cifaldi</w:t>
      </w:r>
      <w:r>
        <w:rPr>
          <w:rStyle w:val="104"/>
          <w:rFonts w:ascii="Times New Roman" w:hAnsi="Times New Roman"/>
          <w:color w:val="339966"/>
        </w:rPr>
        <w:t>, 118 Conn. App. 325 (2009)</w:t>
      </w:r>
      <w:r>
        <w:t xml:space="preserve"> and </w:t>
      </w:r>
      <w:r>
        <w:rPr>
          <w:rStyle w:val="104"/>
          <w:rFonts w:ascii="Times New Roman" w:hAnsi="Times New Roman"/>
          <w:i/>
          <w:iCs/>
          <w:color w:val="339966"/>
        </w:rPr>
        <w:t>Kremenitzer v. Kremenitzer</w:t>
      </w:r>
      <w:r>
        <w:rPr>
          <w:rStyle w:val="104"/>
          <w:rFonts w:ascii="Times New Roman" w:hAnsi="Times New Roman"/>
          <w:color w:val="339966"/>
        </w:rPr>
        <w:t>, 81 Conn. App. 135 (2004)</w:t>
      </w:r>
      <w:r>
        <w:t xml:space="preserve">. </w:t>
      </w:r>
      <w:r>
        <w:fldChar w:fldCharType="begin"/>
      </w:r>
      <w:r>
        <w:instrText xml:space="preserve"> XE "title:N1B7CB" </w:instrText>
      </w:r>
      <w:r>
        <w:fldChar w:fldCharType="end"/>
      </w:r>
      <w:r>
        <w:rPr>
          <w:b/>
        </w:rPr>
        <w:t>Discussion:</w:t>
      </w:r>
      <w:r>
        <w:t xml:space="preserve">  </w:t>
      </w:r>
      <w:r>
        <w:fldChar w:fldCharType="begin"/>
      </w:r>
      <w:r>
        <w:instrText xml:space="preserve"> XE "para:N1B7D4" </w:instrText>
      </w:r>
      <w:r>
        <w:fldChar w:fldCharType="end"/>
      </w:r>
      <w:r>
        <w:rPr>
          <w:i/>
          <w:iCs/>
        </w:rPr>
        <w:t>See</w:t>
      </w:r>
      <w:r>
        <w:t xml:space="preserve"> </w:t>
      </w:r>
      <w:r>
        <w:rPr>
          <w:rStyle w:val="104"/>
          <w:rFonts w:ascii="Times New Roman" w:hAnsi="Times New Roman"/>
          <w:color w:val="339966"/>
        </w:rPr>
        <w:t>§ 17.40</w:t>
      </w:r>
      <w:r>
        <w:t xml:space="preserve">, </w:t>
      </w:r>
      <w:r>
        <w:rPr>
          <w:i/>
          <w:iCs/>
        </w:rPr>
        <w:t>below</w:t>
      </w:r>
      <w:r>
        <w:t>.</w:t>
      </w:r>
    </w:p>
    <w:p w14:paraId="3539BD62">
      <w:pPr>
        <w:pStyle w:val="46"/>
      </w:pPr>
      <w:r>
        <w:fldChar w:fldCharType="begin"/>
      </w:r>
      <w:r>
        <w:instrText xml:space="preserve"> XE "desig:N1B832:Heading 1" </w:instrText>
      </w:r>
      <w:r>
        <w:fldChar w:fldCharType="end"/>
      </w:r>
      <w:r>
        <w:t xml:space="preserve">§ 17.36 </w:t>
      </w:r>
      <w:r>
        <w:fldChar w:fldCharType="begin"/>
      </w:r>
      <w:r>
        <w:instrText xml:space="preserve"> XE "title:N1B836:Heading 1" </w:instrText>
      </w:r>
      <w:r>
        <w:fldChar w:fldCharType="end"/>
      </w:r>
      <w:r>
        <w:t>Fashioning Orders on Equitable Principles</w:t>
      </w:r>
    </w:p>
    <w:p w14:paraId="0EF27040">
      <w:pPr>
        <w:pStyle w:val="38"/>
      </w:pPr>
      <w:r>
        <w:fldChar w:fldCharType="begin"/>
      </w:r>
      <w:r>
        <w:instrText xml:space="preserve"> XE "para:N1B83D" </w:instrText>
      </w:r>
      <w:r>
        <w:fldChar w:fldCharType="end"/>
      </w:r>
      <w:r>
        <w:t xml:space="preserve">            There may be occasions where the actions of a recalcitrant party make adhering to the structures of the court order impossible. In such cases, courts may craft orders to maintain the integrity of the judgment. The area in which this most often occurs is when the parties are ordered to sell a property. The court may craft its enforcement orders in different ways. If a party refuses to reduce the listing price of the home, which results in the property failing to sell, the court may order the home to be sold by auction. </w:t>
      </w:r>
      <w:r>
        <w:rPr>
          <w:rStyle w:val="104"/>
          <w:i/>
          <w:iCs/>
          <w:color w:val="339966"/>
        </w:rPr>
        <w:t>Roberts v. Roberts</w:t>
      </w:r>
      <w:r>
        <w:rPr>
          <w:rStyle w:val="104"/>
          <w:color w:val="339966"/>
        </w:rPr>
        <w:t>, 32 Conn. App. 465 (1993)</w:t>
      </w:r>
      <w:r>
        <w:t xml:space="preserve">. However, if the court does not retain jurisdiction to divide property after the dissolution, the court is without power to enter orders regarding that property, including that it be sold at auction. </w:t>
      </w:r>
      <w:r>
        <w:rPr>
          <w:rStyle w:val="104"/>
          <w:i/>
          <w:iCs/>
          <w:color w:val="339966"/>
        </w:rPr>
        <w:t>Rathblott v. Rathblott</w:t>
      </w:r>
      <w:r>
        <w:rPr>
          <w:rStyle w:val="104"/>
          <w:color w:val="339966"/>
        </w:rPr>
        <w:t>, 79 Conn. App. 812 (2003)</w:t>
      </w:r>
      <w:r>
        <w:t xml:space="preserve">. However, if the judgment specifies the property is to be sold, it cannot modify the judgment to provide it to be sold to one party for a sum certain. </w:t>
      </w:r>
      <w:r>
        <w:rPr>
          <w:rStyle w:val="104"/>
          <w:i/>
          <w:iCs/>
          <w:color w:val="339966"/>
        </w:rPr>
        <w:t>Young v. Young</w:t>
      </w:r>
      <w:r>
        <w:rPr>
          <w:rStyle w:val="104"/>
          <w:color w:val="339966"/>
        </w:rPr>
        <w:t>, 137 Conn. App. 635 (2012)</w:t>
      </w:r>
      <w:r>
        <w:t xml:space="preserve">. Based upon equitable principles, the court may divide the proceeds based upon the sale proceeds and not the value at the time it should have sold. </w:t>
      </w:r>
      <w:r>
        <w:rPr>
          <w:rStyle w:val="104"/>
          <w:i/>
          <w:iCs/>
          <w:color w:val="339966"/>
        </w:rPr>
        <w:t>Niles v. Niles</w:t>
      </w:r>
      <w:r>
        <w:rPr>
          <w:rStyle w:val="104"/>
          <w:color w:val="339966"/>
        </w:rPr>
        <w:t>, 9 Conn. App. 240 (1986)</w:t>
      </w:r>
      <w:r>
        <w:t>.</w:t>
      </w:r>
    </w:p>
    <w:p w14:paraId="408BCFE6">
      <w:pPr>
        <w:pStyle w:val="46"/>
      </w:pPr>
      <w:r>
        <w:fldChar w:fldCharType="begin"/>
      </w:r>
      <w:r>
        <w:instrText xml:space="preserve"> XE "desig:N1BAC8:Heading 1" </w:instrText>
      </w:r>
      <w:r>
        <w:fldChar w:fldCharType="end"/>
      </w:r>
      <w:r>
        <w:t xml:space="preserve">§ 17.37 </w:t>
      </w:r>
      <w:r>
        <w:fldChar w:fldCharType="begin"/>
      </w:r>
      <w:r>
        <w:instrText xml:space="preserve"> XE "title:N1BACC:Heading 1" </w:instrText>
      </w:r>
      <w:r>
        <w:fldChar w:fldCharType="end"/>
      </w:r>
      <w:r>
        <w:t>Effectuating, Not Modifying, the Court’s Order</w:t>
      </w:r>
    </w:p>
    <w:p w14:paraId="2FCDE3BC">
      <w:pPr>
        <w:pStyle w:val="38"/>
      </w:pPr>
      <w:r>
        <w:fldChar w:fldCharType="begin"/>
      </w:r>
      <w:r>
        <w:instrText xml:space="preserve"> XE "para:N1BAD3" </w:instrText>
      </w:r>
      <w:r>
        <w:fldChar w:fldCharType="end"/>
      </w:r>
      <w:r>
        <w:t xml:space="preserve">            Problems frequently arise when there are issues in effectuating a property division. Courts are not permitted to modify property divisions. </w:t>
      </w:r>
      <w:r>
        <w:rPr>
          <w:rStyle w:val="104"/>
          <w:color w:val="339966"/>
        </w:rPr>
        <w:t>Conn. Gen. Stat. § 46b-82</w:t>
      </w:r>
      <w:r>
        <w:t xml:space="preserve"> and </w:t>
      </w:r>
      <w:r>
        <w:rPr>
          <w:rStyle w:val="104"/>
          <w:i/>
          <w:iCs/>
          <w:color w:val="339966"/>
        </w:rPr>
        <w:t>Ammirata v. Ammirata</w:t>
      </w:r>
      <w:r>
        <w:rPr>
          <w:rStyle w:val="104"/>
          <w:color w:val="339966"/>
        </w:rPr>
        <w:t>, 5 Conn. App. 198 (1985)</w:t>
      </w:r>
      <w:r>
        <w:t>.</w:t>
      </w:r>
    </w:p>
    <w:p w14:paraId="3611DE1B">
      <w:pPr>
        <w:pStyle w:val="38"/>
      </w:pPr>
      <w:r>
        <w:fldChar w:fldCharType="begin"/>
      </w:r>
      <w:r>
        <w:instrText xml:space="preserve"> XE "para:N1BB9A" </w:instrText>
      </w:r>
      <w:r>
        <w:fldChar w:fldCharType="end"/>
      </w:r>
      <w:r>
        <w:br w:type="textWrapping"/>
      </w:r>
      <w:r>
        <w:t xml:space="preserve">            The court will distinguish between a modification and an effectuation of the court’s order. An order will be deemed a modification if it alters the original order. </w:t>
      </w:r>
      <w:r>
        <w:rPr>
          <w:rStyle w:val="104"/>
          <w:i/>
          <w:iCs/>
          <w:color w:val="339966"/>
        </w:rPr>
        <w:t>Stechel v. Foster</w:t>
      </w:r>
      <w:r>
        <w:rPr>
          <w:rStyle w:val="104"/>
          <w:color w:val="339966"/>
        </w:rPr>
        <w:t>, 125 Conn. App. 441 (2010)</w:t>
      </w:r>
      <w:r>
        <w:t xml:space="preserve">. Accordingly, if the judgment calls for the transfer of an asset, it would be improper in a subsequent proceeding to convert that order into a sum certain. </w:t>
      </w:r>
      <w:r>
        <w:rPr>
          <w:rStyle w:val="104"/>
          <w:i/>
          <w:iCs/>
          <w:color w:val="339966"/>
        </w:rPr>
        <w:t>Stechel</w:t>
      </w:r>
      <w:r>
        <w:rPr>
          <w:rStyle w:val="104"/>
          <w:color w:val="339966"/>
        </w:rPr>
        <w:t>, 125 Conn. App. at 448–449</w:t>
      </w:r>
      <w:r>
        <w:t xml:space="preserve">. Likewise, where the original order called for the transfer of stock, it cannot be later converted to a sum certain. </w:t>
      </w:r>
      <w:r>
        <w:rPr>
          <w:rStyle w:val="104"/>
          <w:i/>
          <w:iCs/>
          <w:color w:val="339966"/>
        </w:rPr>
        <w:t>Budrawich v. Budrawich</w:t>
      </w:r>
      <w:r>
        <w:rPr>
          <w:rStyle w:val="104"/>
          <w:color w:val="339966"/>
        </w:rPr>
        <w:t>, 132 Conn. App. 291 (2011)</w:t>
      </w:r>
      <w:r>
        <w:t xml:space="preserve">. An agreement by the parties modifying a property division may later be collaterally attacked by the party receiving the benefit on the basis that the court did not have subject matter jurisdiction to enter the order, provided that it is entirely obvious that the court did not have subject matter jurisdiction when rendering the original order. </w:t>
      </w:r>
      <w:r>
        <w:rPr>
          <w:rStyle w:val="104"/>
          <w:i/>
          <w:iCs/>
          <w:color w:val="339966"/>
        </w:rPr>
        <w:t>Sousa v. Sousa</w:t>
      </w:r>
      <w:r>
        <w:rPr>
          <w:rStyle w:val="104"/>
          <w:color w:val="339966"/>
        </w:rPr>
        <w:t>, 322 Conn. 757 (2017)</w:t>
      </w:r>
      <w:r>
        <w:t xml:space="preserve">. The Supreme Court favored finality of judgments in rendering its decision, noting that there is a split of authority as to whether such action implicates subject matter jurisdiction or the courts authority to act. </w:t>
      </w:r>
      <w:r>
        <w:rPr>
          <w:i/>
          <w:iCs/>
        </w:rPr>
        <w:t>See</w:t>
      </w:r>
      <w:r>
        <w:t xml:space="preserve">, </w:t>
      </w:r>
      <w:r>
        <w:rPr>
          <w:rStyle w:val="104"/>
          <w:i/>
          <w:iCs/>
          <w:color w:val="339966"/>
        </w:rPr>
        <w:t>Lawrence v. Cords</w:t>
      </w:r>
      <w:r>
        <w:rPr>
          <w:rStyle w:val="104"/>
          <w:color w:val="339966"/>
        </w:rPr>
        <w:t>, 165 Conn. App. 473 (2016)</w:t>
      </w:r>
      <w:r>
        <w:t xml:space="preserve">, </w:t>
      </w:r>
      <w:r>
        <w:rPr>
          <w:rStyle w:val="104"/>
          <w:i/>
          <w:iCs/>
          <w:color w:val="339966"/>
        </w:rPr>
        <w:t>Forgione v. Forgione</w:t>
      </w:r>
      <w:r>
        <w:rPr>
          <w:rStyle w:val="104"/>
          <w:color w:val="339966"/>
        </w:rPr>
        <w:t>, 162 Conn. App. 1 (2015)</w:t>
      </w:r>
      <w:r>
        <w:t xml:space="preserve">, and </w:t>
      </w:r>
      <w:r>
        <w:rPr>
          <w:rStyle w:val="104"/>
          <w:i/>
          <w:iCs/>
          <w:color w:val="339966"/>
        </w:rPr>
        <w:t>Amodio v. Amodio</w:t>
      </w:r>
      <w:r>
        <w:rPr>
          <w:rStyle w:val="104"/>
          <w:color w:val="339966"/>
        </w:rPr>
        <w:t>, 247 Conn. 724 (1999)</w:t>
      </w:r>
      <w:r>
        <w:t xml:space="preserve">. “[T]o be ‘entirely obvious’ and sustain a collateral attack on a judgment … a jurisdictional deficiency must amount to a ‘fundamental mistake’ that is ‘so plainly beyond the court’s jurisdiction that is entertaining the action as a manifest abuse of authority.’ ” </w:t>
      </w:r>
      <w:r>
        <w:rPr>
          <w:rStyle w:val="104"/>
          <w:i/>
          <w:iCs/>
          <w:color w:val="339966"/>
        </w:rPr>
        <w:t>Sousa</w:t>
      </w:r>
      <w:r>
        <w:rPr>
          <w:rStyle w:val="104"/>
          <w:color w:val="339966"/>
        </w:rPr>
        <w:t>, 322 Conn. at 773</w:t>
      </w:r>
      <w:r>
        <w:t>.</w:t>
      </w:r>
    </w:p>
    <w:p w14:paraId="08A261D5">
      <w:pPr>
        <w:spacing w:before="0" w:beforeAutospacing="0" w:after="0" w:afterAutospacing="0"/>
      </w:pPr>
      <w:r>
        <w:fldChar w:fldCharType="begin"/>
      </w:r>
      <w:r>
        <w:instrText xml:space="preserve"> XE "comment:N1C02F" </w:instrText>
      </w:r>
      <w:r>
        <w:fldChar w:fldCharType="end"/>
      </w:r>
      <w:r>
        <w:t>#Comment Begins</w:t>
      </w:r>
    </w:p>
    <w:p w14:paraId="7C9A0180">
      <w:pPr>
        <w:pStyle w:val="38"/>
      </w:pPr>
      <w:r>
        <w:fldChar w:fldCharType="begin"/>
      </w:r>
      <w:r>
        <w:instrText xml:space="preserve"> XE "para:N1C038" </w:instrText>
      </w:r>
      <w:r>
        <w:fldChar w:fldCharType="end"/>
      </w:r>
      <w:r>
        <w:br w:type="textWrapping"/>
      </w:r>
      <w:r>
        <w:rPr>
          <w:b/>
          <w:bCs/>
        </w:rPr>
        <w:t> Strategic Point:</w:t>
      </w:r>
      <w:r>
        <w:t xml:space="preserve"> The </w:t>
      </w:r>
      <w:r>
        <w:rPr>
          <w:i/>
          <w:iCs/>
        </w:rPr>
        <w:t>Sousa</w:t>
      </w:r>
      <w:r>
        <w:t xml:space="preserve"> case involved the wife relinquishing claims to a pension plan in exchange for a continuation of alimony payments, despite her cohabitation which was a terminating event for alimony. The parties executed an agreement to this effect which was approved by the court. After the wife received the benefit of the agreement, she filed a motion to open and vacate. The Supreme court decision hinged on the seeming collateral attack on a judgment for which the wife had received the benefit of the bargain she made. The court was mindful that this issue could have been litigated at the time the stipulation was entered as a court order.</w:t>
      </w:r>
    </w:p>
    <w:p w14:paraId="1D6136D7">
      <w:pPr>
        <w:spacing w:before="0" w:beforeAutospacing="0" w:after="0" w:afterAutospacing="0"/>
      </w:pPr>
      <w:r>
        <w:br w:type="textWrapping"/>
      </w:r>
      <w:r>
        <w:t>#Comment Ends</w:t>
      </w:r>
    </w:p>
    <w:p w14:paraId="444E2260">
      <w:pPr>
        <w:pStyle w:val="38"/>
      </w:pPr>
      <w:r>
        <w:fldChar w:fldCharType="begin"/>
      </w:r>
      <w:r>
        <w:instrText xml:space="preserve"> XE "para:N1C047" </w:instrText>
      </w:r>
      <w:r>
        <w:fldChar w:fldCharType="end"/>
      </w:r>
      <w:r>
        <w:br w:type="textWrapping"/>
      </w:r>
      <w:r>
        <w:t xml:space="preserve">            Although the courts order included the allocation of debt between the parties which was to be paid out of the proceeds from the sale of real estate, the husband was unable to recover costs and fees associated with a bank refinance of the debt as there was no provision in the agreement to permit this. </w:t>
      </w:r>
      <w:r>
        <w:rPr>
          <w:rStyle w:val="104"/>
          <w:i/>
          <w:iCs/>
          <w:color w:val="339966"/>
        </w:rPr>
        <w:t>Hirschfeld v. Machinist</w:t>
      </w:r>
      <w:r>
        <w:rPr>
          <w:rStyle w:val="104"/>
          <w:color w:val="339966"/>
        </w:rPr>
        <w:t>, 151 Conn. App. 414 (2014)</w:t>
      </w:r>
      <w:r>
        <w:t>.</w:t>
      </w:r>
    </w:p>
    <w:p w14:paraId="60660862">
      <w:pPr>
        <w:spacing w:before="0" w:beforeAutospacing="0" w:after="0" w:afterAutospacing="0"/>
      </w:pPr>
      <w:r>
        <w:fldChar w:fldCharType="begin"/>
      </w:r>
      <w:r>
        <w:instrText xml:space="preserve"> XE "comment:N1C0E4" </w:instrText>
      </w:r>
      <w:r>
        <w:fldChar w:fldCharType="end"/>
      </w:r>
      <w:r>
        <w:t>#Comment Begins</w:t>
      </w:r>
    </w:p>
    <w:p w14:paraId="0D3315DE">
      <w:pPr>
        <w:pStyle w:val="38"/>
      </w:pPr>
      <w:r>
        <w:fldChar w:fldCharType="begin"/>
      </w:r>
      <w:r>
        <w:instrText xml:space="preserve"> XE "para:N1C0ED" </w:instrText>
      </w:r>
      <w:r>
        <w:fldChar w:fldCharType="end"/>
      </w:r>
      <w:r>
        <w:br w:type="textWrapping"/>
      </w:r>
      <w:r>
        <w:rPr>
          <w:b/>
          <w:bCs/>
        </w:rPr>
        <w:t> Strategic Point:</w:t>
      </w:r>
      <w:r>
        <w:t xml:space="preserve"> The </w:t>
      </w:r>
      <w:r>
        <w:rPr>
          <w:i/>
          <w:iCs/>
        </w:rPr>
        <w:t>Hirschfeld</w:t>
      </w:r>
      <w:r>
        <w:t xml:space="preserve"> dissent would have invoked an implied covenant of good faith and fair dealing regarding the separation agreement which is a contract remedy. However, it may be wise practice to include a provision in a separation agreement to allow the court to fashion remedies in the event a party interferes with the disposition of an asset to the detriment of the other party.</w:t>
      </w:r>
    </w:p>
    <w:p w14:paraId="748B55B4">
      <w:pPr>
        <w:spacing w:before="0" w:beforeAutospacing="0" w:after="0" w:afterAutospacing="0"/>
      </w:pPr>
      <w:r>
        <w:br w:type="textWrapping"/>
      </w:r>
      <w:r>
        <w:t>#Comment Ends</w:t>
      </w:r>
    </w:p>
    <w:p w14:paraId="6055D874">
      <w:pPr>
        <w:pStyle w:val="38"/>
      </w:pPr>
      <w:r>
        <w:fldChar w:fldCharType="begin"/>
      </w:r>
      <w:r>
        <w:instrText xml:space="preserve"> XE "para:N1C0FD" </w:instrText>
      </w:r>
      <w:r>
        <w:fldChar w:fldCharType="end"/>
      </w:r>
      <w:r>
        <w:br w:type="textWrapping"/>
      </w:r>
      <w:r>
        <w:t xml:space="preserve">            However, where there is an ambiguity in an agreement or court order, the court may resolve the ambiguity and thereupon make orders effectuating the judgment. </w:t>
      </w:r>
      <w:r>
        <w:rPr>
          <w:rStyle w:val="104"/>
          <w:i/>
          <w:iCs/>
          <w:color w:val="339966"/>
        </w:rPr>
        <w:t>Allen v. Allen</w:t>
      </w:r>
      <w:r>
        <w:rPr>
          <w:rStyle w:val="104"/>
          <w:color w:val="339966"/>
        </w:rPr>
        <w:t>, 134 Conn. App. 486 (2012)</w:t>
      </w:r>
      <w:r>
        <w:t>.</w:t>
      </w:r>
    </w:p>
    <w:p w14:paraId="72D7A73A">
      <w:pPr>
        <w:pStyle w:val="38"/>
      </w:pPr>
      <w:r>
        <w:fldChar w:fldCharType="begin"/>
      </w:r>
      <w:r>
        <w:instrText xml:space="preserve"> XE "para:N1C19A" </w:instrText>
      </w:r>
      <w:r>
        <w:fldChar w:fldCharType="end"/>
      </w:r>
      <w:r>
        <w:br w:type="textWrapping"/>
      </w:r>
      <w:r>
        <w:t xml:space="preserve">            At times, provisions are made in the judgment regarding future actions to be taken for the disposition of real property. Such provisions may include a buyout based upon appraised values, a requirement that the property be refinanced or sold if the refinance may not be obtained, or the future sale of the property. If the judgment specifies the mechanism for the disposition of real property, it is proper for the trial court to effectuate that mechanism. </w:t>
      </w:r>
      <w:r>
        <w:rPr>
          <w:rStyle w:val="104"/>
          <w:i/>
          <w:iCs/>
          <w:color w:val="339966"/>
        </w:rPr>
        <w:t>Woodward v. Woodward</w:t>
      </w:r>
      <w:r>
        <w:rPr>
          <w:rStyle w:val="104"/>
          <w:color w:val="339966"/>
        </w:rPr>
        <w:t>, 44 Conn. App. 99 (1997)</w:t>
      </w:r>
      <w:r>
        <w:t>.</w:t>
      </w:r>
    </w:p>
    <w:p w14:paraId="20CAD66C">
      <w:pPr>
        <w:pStyle w:val="38"/>
      </w:pPr>
      <w:r>
        <w:fldChar w:fldCharType="begin"/>
      </w:r>
      <w:r>
        <w:instrText xml:space="preserve"> XE "para:N1C237" </w:instrText>
      </w:r>
      <w:r>
        <w:fldChar w:fldCharType="end"/>
      </w:r>
      <w:r>
        <w:br w:type="textWrapping"/>
      </w:r>
      <w:r>
        <w:t xml:space="preserve">            Where there is an impossibility formed by the wording of the final judgment, a contempt finding may not be sustainable. </w:t>
      </w:r>
      <w:r>
        <w:rPr>
          <w:rStyle w:val="104"/>
          <w:i/>
          <w:iCs/>
          <w:color w:val="339966"/>
        </w:rPr>
        <w:t>Aliano v. Aliano</w:t>
      </w:r>
      <w:r>
        <w:rPr>
          <w:rStyle w:val="104"/>
          <w:color w:val="339966"/>
        </w:rPr>
        <w:t>, 148 Conn. App. 267 (2014)</w:t>
      </w:r>
      <w:r>
        <w:t xml:space="preserve">. In </w:t>
      </w:r>
      <w:r>
        <w:rPr>
          <w:i/>
          <w:iCs/>
        </w:rPr>
        <w:t>Aliano</w:t>
      </w:r>
      <w:r>
        <w:t>, the judgment provided that the husband would pay to the wife $100,000 within 30 days of his receiving his inheritance as long as it was worth more than $250,000. What the husband received was an interest in a company worth in excess of $250,000, but not cash with which to pay the wife. This was not a modification, as the amount to be paid was not changed.</w:t>
      </w:r>
    </w:p>
    <w:p w14:paraId="458F26F6">
      <w:pPr>
        <w:pStyle w:val="46"/>
      </w:pPr>
      <w:r>
        <w:fldChar w:fldCharType="begin"/>
      </w:r>
      <w:r>
        <w:instrText xml:space="preserve"> XE "desig:N1C301:Heading 1" </w:instrText>
      </w:r>
      <w:r>
        <w:fldChar w:fldCharType="end"/>
      </w:r>
      <w:r>
        <w:t xml:space="preserve">§ 17.38 </w:t>
      </w:r>
      <w:r>
        <w:fldChar w:fldCharType="begin"/>
      </w:r>
      <w:r>
        <w:instrText xml:space="preserve"> XE "title:N1C305:Heading 1" </w:instrText>
      </w:r>
      <w:r>
        <w:fldChar w:fldCharType="end"/>
      </w:r>
      <w:r>
        <w:t>Conveying Property Through the Court</w:t>
      </w:r>
    </w:p>
    <w:p w14:paraId="2E9710F4">
      <w:pPr>
        <w:pStyle w:val="38"/>
      </w:pPr>
      <w:r>
        <w:fldChar w:fldCharType="begin"/>
      </w:r>
      <w:r>
        <w:instrText xml:space="preserve"> XE "para:N1C30C" </w:instrText>
      </w:r>
      <w:r>
        <w:fldChar w:fldCharType="end"/>
      </w:r>
      <w:r>
        <w:t xml:space="preserve">            If the court has awarded real property located in Connecticut to one party and the other refuses to sign a deed transferring title, the judgment may be recorded on the land records and it will serve as the conveyance of that property. </w:t>
      </w:r>
      <w:r>
        <w:rPr>
          <w:rStyle w:val="104"/>
          <w:color w:val="339966"/>
        </w:rPr>
        <w:t>Conn. Gen. Stat. § 46b-66a</w:t>
      </w:r>
      <w:r>
        <w:t>. This does not apply to property outside Connecticut.</w:t>
      </w:r>
    </w:p>
    <w:p w14:paraId="3AFA6D64">
      <w:pPr>
        <w:pStyle w:val="46"/>
      </w:pPr>
      <w:r>
        <w:fldChar w:fldCharType="begin"/>
      </w:r>
      <w:r>
        <w:instrText xml:space="preserve"> XE "desig:N1C365:Heading 1" </w:instrText>
      </w:r>
      <w:r>
        <w:fldChar w:fldCharType="end"/>
      </w:r>
      <w:r>
        <w:t xml:space="preserve">§ 17.39 </w:t>
      </w:r>
      <w:r>
        <w:fldChar w:fldCharType="begin"/>
      </w:r>
      <w:r>
        <w:instrText xml:space="preserve"> XE "title:N1C369:Heading 1" </w:instrText>
      </w:r>
      <w:r>
        <w:fldChar w:fldCharType="end"/>
      </w:r>
      <w:r>
        <w:t>Ordering the Sale of an Asset</w:t>
      </w:r>
    </w:p>
    <w:p w14:paraId="609682A2">
      <w:pPr>
        <w:pStyle w:val="38"/>
      </w:pPr>
      <w:r>
        <w:fldChar w:fldCharType="begin"/>
      </w:r>
      <w:r>
        <w:instrText xml:space="preserve"> XE "para:N1C370" </w:instrText>
      </w:r>
      <w:r>
        <w:fldChar w:fldCharType="end"/>
      </w:r>
      <w:r>
        <w:t xml:space="preserve">            While the court is precluded from modifying orders regarding a property division, it may make orders which effectuate the judgment. </w:t>
      </w:r>
      <w:r>
        <w:rPr>
          <w:rStyle w:val="104"/>
          <w:color w:val="339966"/>
        </w:rPr>
        <w:t>Conn. Gen. Stat. § 46b-82</w:t>
      </w:r>
      <w:r>
        <w:t xml:space="preserve"> and </w:t>
      </w:r>
      <w:r>
        <w:rPr>
          <w:rStyle w:val="104"/>
          <w:i/>
          <w:iCs/>
          <w:color w:val="339966"/>
        </w:rPr>
        <w:t>Roberts v. Roberts</w:t>
      </w:r>
      <w:r>
        <w:rPr>
          <w:rStyle w:val="104"/>
          <w:color w:val="339966"/>
        </w:rPr>
        <w:t>, 32 Conn. App. 465 (1993)</w:t>
      </w:r>
      <w:r>
        <w:t xml:space="preserve">. Accordingly, where it has been ordered that a property be sold and one party is impeding the sale, the court can make an order as to how that property will be sold in order to effectuate the judgment. </w:t>
      </w:r>
      <w:r>
        <w:rPr>
          <w:rStyle w:val="104"/>
          <w:i/>
          <w:iCs/>
          <w:color w:val="339966"/>
        </w:rPr>
        <w:t>Roberts</w:t>
      </w:r>
      <w:r>
        <w:rPr>
          <w:rStyle w:val="104"/>
          <w:color w:val="339966"/>
        </w:rPr>
        <w:t>, 32 Conn. App. at 472</w:t>
      </w:r>
      <w:r>
        <w:t xml:space="preserve">. Provided that any such order effectuating the judgment does not change the ultimate amount to be received by either party, such an order will stand. </w:t>
      </w:r>
      <w:r>
        <w:rPr>
          <w:rStyle w:val="104"/>
          <w:i/>
          <w:iCs/>
          <w:color w:val="339966"/>
        </w:rPr>
        <w:t>Roberts</w:t>
      </w:r>
      <w:r>
        <w:rPr>
          <w:rStyle w:val="104"/>
          <w:color w:val="339966"/>
        </w:rPr>
        <w:t>, 32 Conn. App. at 472</w:t>
      </w:r>
      <w:r>
        <w:t>.</w:t>
      </w:r>
    </w:p>
    <w:p w14:paraId="5A45ADEC">
      <w:pPr>
        <w:pStyle w:val="38"/>
      </w:pPr>
      <w:r>
        <w:fldChar w:fldCharType="begin"/>
      </w:r>
      <w:r>
        <w:instrText xml:space="preserve"> XE "para:N1C553" </w:instrText>
      </w:r>
      <w:r>
        <w:fldChar w:fldCharType="end"/>
      </w:r>
      <w:r>
        <w:br w:type="textWrapping"/>
      </w:r>
      <w:r>
        <w:t xml:space="preserve">            The court may also set the terms of the listing and sale of an asset, which will not be deemed to be a modification, especially where the court reserved jurisdiction over the sale of the property. </w:t>
      </w:r>
      <w:r>
        <w:rPr>
          <w:rStyle w:val="104"/>
          <w:i/>
          <w:iCs/>
          <w:color w:val="339966"/>
        </w:rPr>
        <w:t>O’Halpin v. O’Halpin</w:t>
      </w:r>
      <w:r>
        <w:rPr>
          <w:rStyle w:val="104"/>
          <w:color w:val="339966"/>
        </w:rPr>
        <w:t>, 144 Conn. App. 671 (2013)</w:t>
      </w:r>
      <w:r>
        <w:t xml:space="preserve">. An order in the judgment to sell the property does not permit the sole homeowner to force the “sale” of the property to himself. </w:t>
      </w:r>
      <w:r>
        <w:rPr>
          <w:rStyle w:val="104"/>
          <w:i/>
          <w:iCs/>
          <w:color w:val="339966"/>
        </w:rPr>
        <w:t>Perry v. Perry</w:t>
      </w:r>
      <w:r>
        <w:rPr>
          <w:rStyle w:val="104"/>
          <w:color w:val="339966"/>
        </w:rPr>
        <w:t>, 156 Conn. App. 587 (2015)</w:t>
      </w:r>
      <w:r>
        <w:t>.</w:t>
      </w:r>
    </w:p>
    <w:p w14:paraId="33AA9EBD">
      <w:pPr>
        <w:spacing w:before="0" w:beforeAutospacing="0" w:after="0" w:afterAutospacing="0"/>
      </w:pPr>
      <w:r>
        <w:fldChar w:fldCharType="begin"/>
      </w:r>
      <w:r>
        <w:instrText xml:space="preserve"> XE "comment:N1C687" </w:instrText>
      </w:r>
      <w:r>
        <w:fldChar w:fldCharType="end"/>
      </w:r>
      <w:r>
        <w:t>#Comment Begins</w:t>
      </w:r>
    </w:p>
    <w:p w14:paraId="7EC43537">
      <w:pPr>
        <w:pStyle w:val="38"/>
      </w:pPr>
      <w:r>
        <w:fldChar w:fldCharType="begin"/>
      </w:r>
      <w:r>
        <w:instrText xml:space="preserve"> XE "para:N1C690" </w:instrText>
      </w:r>
      <w:r>
        <w:fldChar w:fldCharType="end"/>
      </w:r>
      <w:r>
        <w:br w:type="textWrapping"/>
      </w:r>
      <w:r>
        <w:rPr>
          <w:b/>
          <w:bCs/>
        </w:rPr>
        <w:t> Strategic Point:</w:t>
      </w:r>
      <w:r>
        <w:t xml:space="preserve"> Especially in cases where there are recalcitrant litigants, a separation agreement or judgment should set forth that the court retains jurisdiction regarding the terms and conditions of the sale of a particular asset. Failure to do so could lead a court to believe its hands are tied, leaving it unable to make certain orders that are necessary to ensure the sale of the asset.</w:t>
      </w:r>
    </w:p>
    <w:p w14:paraId="00EA67D7">
      <w:pPr>
        <w:spacing w:before="0" w:beforeAutospacing="0" w:after="0" w:afterAutospacing="0"/>
      </w:pPr>
      <w:r>
        <w:br w:type="textWrapping"/>
      </w:r>
      <w:r>
        <w:t>#Comment Ends</w:t>
      </w:r>
    </w:p>
    <w:p w14:paraId="1B9BC79D">
      <w:pPr>
        <w:pStyle w:val="38"/>
      </w:pPr>
      <w:r>
        <w:fldChar w:fldCharType="begin"/>
      </w:r>
      <w:r>
        <w:instrText xml:space="preserve"> XE "para:N1C69B" </w:instrText>
      </w:r>
      <w:r>
        <w:fldChar w:fldCharType="end"/>
      </w:r>
      <w:r>
        <w:br w:type="textWrapping"/>
      </w:r>
      <w:r>
        <w:t xml:space="preserve">            Likewise, a party who has an interest in an asset that has not yet been distributed may be ordered to turn over the asset to the other party to satisfy the arrearage. </w:t>
      </w:r>
      <w:r>
        <w:rPr>
          <w:rStyle w:val="104"/>
          <w:i/>
          <w:iCs/>
          <w:color w:val="339966"/>
        </w:rPr>
        <w:t>Santoro v. Santoro</w:t>
      </w:r>
      <w:r>
        <w:rPr>
          <w:rStyle w:val="104"/>
          <w:color w:val="339966"/>
        </w:rPr>
        <w:t>, 70 Conn. App. 212 (2002)</w:t>
      </w:r>
      <w:r>
        <w:t xml:space="preserve">. Such an order is not a modification of the property division. </w:t>
      </w:r>
      <w:r>
        <w:rPr>
          <w:rStyle w:val="104"/>
          <w:i/>
          <w:iCs/>
          <w:color w:val="339966"/>
        </w:rPr>
        <w:t>Santoro</w:t>
      </w:r>
      <w:r>
        <w:rPr>
          <w:rStyle w:val="104"/>
          <w:color w:val="339966"/>
        </w:rPr>
        <w:t>, 70 Conn. App. at 218</w:t>
      </w:r>
      <w:r>
        <w:t>.</w:t>
      </w:r>
    </w:p>
    <w:p w14:paraId="40314F03">
      <w:pPr>
        <w:pStyle w:val="46"/>
      </w:pPr>
      <w:r>
        <w:fldChar w:fldCharType="begin"/>
      </w:r>
      <w:r>
        <w:instrText xml:space="preserve"> XE "desig:N1C7EF:Heading 1" </w:instrText>
      </w:r>
      <w:r>
        <w:fldChar w:fldCharType="end"/>
      </w:r>
      <w:r>
        <w:t xml:space="preserve">§ 17.40 </w:t>
      </w:r>
      <w:r>
        <w:fldChar w:fldCharType="begin"/>
      </w:r>
      <w:r>
        <w:instrText xml:space="preserve"> XE "title:N1C7F3:Heading 1" </w:instrText>
      </w:r>
      <w:r>
        <w:fldChar w:fldCharType="end"/>
      </w:r>
      <w:r>
        <w:t>Enforcing Orders Regarding Retirement Plans</w:t>
      </w:r>
    </w:p>
    <w:p w14:paraId="2D4B5213">
      <w:pPr>
        <w:pStyle w:val="38"/>
      </w:pPr>
      <w:r>
        <w:fldChar w:fldCharType="begin"/>
      </w:r>
      <w:r>
        <w:instrText xml:space="preserve"> XE "para:N1C7FA" </w:instrText>
      </w:r>
      <w:r>
        <w:fldChar w:fldCharType="end"/>
      </w:r>
      <w:r>
        <w:t xml:space="preserve">            The only manner by which pension and other retirement plans may be divided is by a QDRO. The QDRO is an administrative vehicle by which the pension is transferred, not the actual order for a property division. </w:t>
      </w:r>
      <w:r>
        <w:rPr>
          <w:rStyle w:val="104"/>
          <w:i/>
          <w:iCs/>
          <w:color w:val="339966"/>
        </w:rPr>
        <w:t>Cifaldi v. Cifaldi</w:t>
      </w:r>
      <w:r>
        <w:rPr>
          <w:rStyle w:val="104"/>
          <w:color w:val="339966"/>
        </w:rPr>
        <w:t>, 118 Conn. App. 325 (2009)</w:t>
      </w:r>
      <w:r>
        <w:t xml:space="preserve">. Accordingly, it would be error for a court to deny a party the pension assets which he or she was awarded simply because the pension administrator failed to effectuate the QDRO. </w:t>
      </w:r>
      <w:r>
        <w:rPr>
          <w:rStyle w:val="104"/>
          <w:i/>
          <w:iCs/>
          <w:color w:val="339966"/>
        </w:rPr>
        <w:t>Cifaldi</w:t>
      </w:r>
      <w:r>
        <w:rPr>
          <w:rStyle w:val="104"/>
          <w:color w:val="339966"/>
        </w:rPr>
        <w:t>, 118 Conn. App. at 333</w:t>
      </w:r>
      <w:r>
        <w:t>.</w:t>
      </w:r>
    </w:p>
    <w:p w14:paraId="6E23F5DA">
      <w:pPr>
        <w:pStyle w:val="38"/>
      </w:pPr>
      <w:r>
        <w:fldChar w:fldCharType="begin"/>
      </w:r>
      <w:r>
        <w:instrText xml:space="preserve"> XE "para:N1C925" </w:instrText>
      </w:r>
      <w:r>
        <w:fldChar w:fldCharType="end"/>
      </w:r>
      <w:r>
        <w:br w:type="textWrapping"/>
      </w:r>
      <w:r>
        <w:t xml:space="preserve">            A judgment which provides for a transfer of a portion of a pension plan, valued as of the date of dissolution, cannot be found to include gains and losses since the date of the dissolution. </w:t>
      </w:r>
      <w:r>
        <w:rPr>
          <w:rStyle w:val="104"/>
          <w:i/>
          <w:iCs/>
          <w:color w:val="339966"/>
        </w:rPr>
        <w:t>Kremenitzer v. Kremenitzer</w:t>
      </w:r>
      <w:r>
        <w:rPr>
          <w:rStyle w:val="104"/>
          <w:color w:val="339966"/>
        </w:rPr>
        <w:t>, 81 Conn. App. 135 (2004)</w:t>
      </w:r>
      <w:r>
        <w:t>.</w:t>
      </w:r>
    </w:p>
    <w:p w14:paraId="537A9279">
      <w:pPr>
        <w:spacing w:before="0" w:beforeAutospacing="0" w:after="0" w:afterAutospacing="0"/>
      </w:pPr>
      <w:r>
        <w:fldChar w:fldCharType="begin"/>
      </w:r>
      <w:r>
        <w:instrText xml:space="preserve"> XE "comment:N1C9C2" </w:instrText>
      </w:r>
      <w:r>
        <w:fldChar w:fldCharType="end"/>
      </w:r>
      <w:r>
        <w:t>#Comment Begins</w:t>
      </w:r>
    </w:p>
    <w:p w14:paraId="5B17ED9F">
      <w:pPr>
        <w:pStyle w:val="38"/>
      </w:pPr>
      <w:r>
        <w:fldChar w:fldCharType="begin"/>
      </w:r>
      <w:r>
        <w:instrText xml:space="preserve"> XE "para:N1C9CB" </w:instrText>
      </w:r>
      <w:r>
        <w:fldChar w:fldCharType="end"/>
      </w:r>
      <w:r>
        <w:br w:type="textWrapping"/>
      </w:r>
      <w:r>
        <w:rPr>
          <w:b/>
          <w:bCs/>
        </w:rPr>
        <w:t> Strategic Point:</w:t>
      </w:r>
      <w:r>
        <w:t xml:space="preserve"> When crafting language in a separation agreement or proposed orders for submission to the court, make sure that the provisions regarding the retirement plan division include gains and losses from the time of the dissolution until the effectuation of the QDRO.</w:t>
      </w:r>
    </w:p>
    <w:p w14:paraId="3E2D6687">
      <w:pPr>
        <w:spacing w:before="0" w:beforeAutospacing="0" w:after="0" w:afterAutospacing="0"/>
      </w:pPr>
      <w:r>
        <w:br w:type="textWrapping"/>
      </w:r>
      <w:r>
        <w:t>#Comment Ends</w:t>
      </w:r>
    </w:p>
    <w:p w14:paraId="455BDFF7">
      <w:pPr>
        <w:pStyle w:val="50"/>
      </w:pPr>
      <w:r>
        <w:fldChar w:fldCharType="begin"/>
      </w:r>
      <w:r>
        <w:instrText xml:space="preserve"> XE "desig:N1C9E7" </w:instrText>
      </w:r>
      <w:r>
        <w:fldChar w:fldCharType="end"/>
      </w:r>
      <w:r>
        <w:br w:type="textWrapping"/>
      </w:r>
      <w:r>
        <w:t xml:space="preserve">PART VII: </w:t>
      </w:r>
      <w:r>
        <w:fldChar w:fldCharType="begin"/>
      </w:r>
      <w:r>
        <w:instrText xml:space="preserve"> XE "title:N1C9EB" </w:instrText>
      </w:r>
      <w:r>
        <w:fldChar w:fldCharType="end"/>
      </w:r>
      <w:r>
        <w:t>CRAFTING ORDERS TO ENFORCE CUSTODY AND VISITATION</w:t>
      </w:r>
    </w:p>
    <w:p w14:paraId="3741C2F2">
      <w:pPr>
        <w:pStyle w:val="51"/>
        <w:rPr>
          <w:vanish w:val="0"/>
        </w:rPr>
      </w:pPr>
      <w:r>
        <w:fldChar w:fldCharType="begin"/>
      </w:r>
      <w:r>
        <w:rPr>
          <w:vanish w:val="0"/>
        </w:rPr>
        <w:instrText xml:space="preserve"> XE "title-alt:N1C9F2" </w:instrText>
      </w:r>
      <w:r>
        <w:rPr>
          <w:vanish w:val="0"/>
        </w:rPr>
        <w:fldChar w:fldCharType="end"/>
      </w:r>
      <w:r>
        <w:rPr>
          <w:rStyle w:val="92"/>
          <w:b/>
          <w:bCs/>
          <w:vanish w:val="0"/>
        </w:rPr>
        <w:t>Enforcement of Orders</w:t>
      </w:r>
      <w:r>
        <w:rPr>
          <w:vanish w:val="0"/>
        </w:rPr>
        <w:t xml:space="preserve"> </w:t>
      </w:r>
    </w:p>
    <w:p w14:paraId="5BD37553">
      <w:pPr>
        <w:pStyle w:val="46"/>
      </w:pPr>
      <w:r>
        <w:fldChar w:fldCharType="begin"/>
      </w:r>
      <w:r>
        <w:instrText xml:space="preserve"> XE "desig:N1CA20:Heading 1" </w:instrText>
      </w:r>
      <w:r>
        <w:fldChar w:fldCharType="end"/>
      </w:r>
      <w:r>
        <w:t xml:space="preserve">§ 17.41 </w:t>
      </w:r>
      <w:r>
        <w:fldChar w:fldCharType="begin"/>
      </w:r>
      <w:r>
        <w:instrText xml:space="preserve"> XE "title:N1CA24:Heading 1" </w:instrText>
      </w:r>
      <w:r>
        <w:fldChar w:fldCharType="end"/>
      </w:r>
      <w:r>
        <w:t>CHECKLIST: Crafting Orders to Enforce Custody and Visitation</w:t>
      </w:r>
    </w:p>
    <w:p w14:paraId="5EB7CC13">
      <w:pPr>
        <w:pStyle w:val="50"/>
      </w:pPr>
      <w:r>
        <w:fldChar w:fldCharType="begin"/>
      </w:r>
      <w:r>
        <w:instrText xml:space="preserve"> XE "desig:N1CA3C" </w:instrText>
      </w:r>
      <w:r>
        <w:fldChar w:fldCharType="end"/>
      </w:r>
      <w:r>
        <w:br w:type="textWrapping"/>
      </w:r>
      <w:r>
        <w:t xml:space="preserve">17.41.1 </w:t>
      </w:r>
      <w:r>
        <w:fldChar w:fldCharType="begin"/>
      </w:r>
      <w:r>
        <w:instrText xml:space="preserve"> XE "title:N1CA40" </w:instrText>
      </w:r>
      <w:r>
        <w:fldChar w:fldCharType="end"/>
      </w:r>
      <w:r>
        <w:t>Crafting Orders to Enforce Custody and Visitation</w:t>
      </w:r>
    </w:p>
    <w:p w14:paraId="6A62ADB5">
      <w:pPr>
        <w:pStyle w:val="41"/>
      </w:pPr>
      <w:r>
        <w:fldChar w:fldCharType="begin"/>
      </w:r>
      <w:r>
        <w:instrText xml:space="preserve"> XE "para:N1CA85" </w:instrText>
      </w:r>
      <w:r>
        <w:fldChar w:fldCharType="end"/>
      </w:r>
      <w:r>
        <w:t>□ Claiming an inability to force a child to attend visitation:</w:t>
      </w:r>
    </w:p>
    <w:p w14:paraId="3A190EB4">
      <w:pPr>
        <w:pStyle w:val="41"/>
      </w:pPr>
      <w:r>
        <w:fldChar w:fldCharType="begin"/>
      </w:r>
      <w:r>
        <w:instrText xml:space="preserve"> XE "para:N1CA91" </w:instrText>
      </w:r>
      <w:r>
        <w:fldChar w:fldCharType="end"/>
      </w:r>
      <w:r>
        <w:t>    ○ A parent claiming that the child refuses to go on a visitation may be held in contempt.</w:t>
      </w:r>
    </w:p>
    <w:p w14:paraId="7C4A5B5C">
      <w:pPr>
        <w:pStyle w:val="41"/>
      </w:pPr>
      <w:r>
        <w:fldChar w:fldCharType="begin"/>
      </w:r>
      <w:r>
        <w:instrText xml:space="preserve"> XE "para:N1CA9A" </w:instrText>
      </w:r>
      <w:r>
        <w:fldChar w:fldCharType="end"/>
      </w:r>
      <w:r>
        <w:t xml:space="preserve">    ○ A parent who refuses to allow visitation may be held in contempt when the concerns leading to the refusal are not borne out. </w:t>
      </w:r>
      <w:r>
        <w:fldChar w:fldCharType="begin"/>
      </w:r>
      <w:r>
        <w:instrText xml:space="preserve"> XE "title:N1CAA7" </w:instrText>
      </w:r>
      <w:r>
        <w:fldChar w:fldCharType="end"/>
      </w:r>
      <w:r>
        <w:rPr>
          <w:b/>
        </w:rPr>
        <w:t>Authority:</w:t>
      </w:r>
      <w:r>
        <w:t xml:space="preserve">  </w:t>
      </w:r>
      <w:r>
        <w:fldChar w:fldCharType="begin"/>
      </w:r>
      <w:r>
        <w:instrText xml:space="preserve"> XE "para:N1CAB0" </w:instrText>
      </w:r>
      <w:r>
        <w:fldChar w:fldCharType="end"/>
      </w:r>
      <w:r>
        <w:rPr>
          <w:rStyle w:val="104"/>
          <w:rFonts w:ascii="Times New Roman" w:hAnsi="Times New Roman"/>
          <w:i/>
          <w:iCs/>
          <w:color w:val="339966"/>
        </w:rPr>
        <w:t>Medeiros v. Medeiros</w:t>
      </w:r>
      <w:r>
        <w:rPr>
          <w:rStyle w:val="104"/>
          <w:rFonts w:ascii="Times New Roman" w:hAnsi="Times New Roman"/>
          <w:color w:val="339966"/>
        </w:rPr>
        <w:t>, 175 Conn. App. 174 (2017)</w:t>
      </w:r>
      <w:r>
        <w:t xml:space="preserve">, </w:t>
      </w:r>
      <w:r>
        <w:rPr>
          <w:rStyle w:val="104"/>
          <w:rFonts w:ascii="Times New Roman" w:hAnsi="Times New Roman"/>
          <w:i/>
          <w:iCs/>
          <w:color w:val="339966"/>
        </w:rPr>
        <w:t>Martocchio v. Savoir</w:t>
      </w:r>
      <w:r>
        <w:rPr>
          <w:rStyle w:val="104"/>
          <w:rFonts w:ascii="Times New Roman" w:hAnsi="Times New Roman"/>
          <w:color w:val="339966"/>
        </w:rPr>
        <w:t>, 130 Conn. App. 626 (2011)</w:t>
      </w:r>
      <w:r>
        <w:t xml:space="preserve"> and </w:t>
      </w:r>
      <w:r>
        <w:rPr>
          <w:rStyle w:val="104"/>
          <w:rFonts w:ascii="Times New Roman" w:hAnsi="Times New Roman"/>
          <w:i/>
          <w:iCs/>
          <w:color w:val="339966"/>
        </w:rPr>
        <w:t>Johnson v. Johnson</w:t>
      </w:r>
      <w:r>
        <w:rPr>
          <w:rStyle w:val="104"/>
          <w:rFonts w:ascii="Times New Roman" w:hAnsi="Times New Roman"/>
          <w:color w:val="339966"/>
        </w:rPr>
        <w:t>, 111 Conn. App. 413 (2008)</w:t>
      </w:r>
      <w:r>
        <w:t xml:space="preserve">. </w:t>
      </w:r>
      <w:r>
        <w:fldChar w:fldCharType="begin"/>
      </w:r>
      <w:r>
        <w:instrText xml:space="preserve"> XE "title:N1CC81" </w:instrText>
      </w:r>
      <w:r>
        <w:fldChar w:fldCharType="end"/>
      </w:r>
      <w:r>
        <w:rPr>
          <w:b/>
        </w:rPr>
        <w:t>Discussion:</w:t>
      </w:r>
      <w:r>
        <w:t xml:space="preserve">  </w:t>
      </w:r>
      <w:r>
        <w:fldChar w:fldCharType="begin"/>
      </w:r>
      <w:r>
        <w:instrText xml:space="preserve"> XE "para:N1CC8A" </w:instrText>
      </w:r>
      <w:r>
        <w:fldChar w:fldCharType="end"/>
      </w:r>
      <w:r>
        <w:rPr>
          <w:i/>
          <w:iCs/>
        </w:rPr>
        <w:t>See</w:t>
      </w:r>
      <w:r>
        <w:t xml:space="preserve"> </w:t>
      </w:r>
      <w:r>
        <w:rPr>
          <w:rStyle w:val="104"/>
          <w:rFonts w:ascii="Times New Roman" w:hAnsi="Times New Roman"/>
          <w:color w:val="339966"/>
        </w:rPr>
        <w:t>§ 17.42</w:t>
      </w:r>
      <w:r>
        <w:t xml:space="preserve">, </w:t>
      </w:r>
      <w:r>
        <w:rPr>
          <w:i/>
          <w:iCs/>
        </w:rPr>
        <w:t>below</w:t>
      </w:r>
      <w:r>
        <w:t>.</w:t>
      </w:r>
    </w:p>
    <w:p w14:paraId="3173464F">
      <w:pPr>
        <w:pStyle w:val="41"/>
      </w:pPr>
      <w:r>
        <w:fldChar w:fldCharType="begin"/>
      </w:r>
      <w:r>
        <w:instrText xml:space="preserve"> XE "para:N1CCC2" </w:instrText>
      </w:r>
      <w:r>
        <w:fldChar w:fldCharType="end"/>
      </w:r>
      <w:r>
        <w:t>□ Creating barriers to visitation and custody:</w:t>
      </w:r>
    </w:p>
    <w:p w14:paraId="683D3289">
      <w:pPr>
        <w:pStyle w:val="41"/>
      </w:pPr>
      <w:r>
        <w:fldChar w:fldCharType="begin"/>
      </w:r>
      <w:r>
        <w:instrText xml:space="preserve"> XE "para:N1CCCE" </w:instrText>
      </w:r>
      <w:r>
        <w:fldChar w:fldCharType="end"/>
      </w:r>
      <w:r>
        <w:t>    ○ A party creating barriers to visitation and custody may be held in contempt.</w:t>
      </w:r>
    </w:p>
    <w:p w14:paraId="5A5190BD">
      <w:pPr>
        <w:pStyle w:val="41"/>
      </w:pPr>
      <w:r>
        <w:fldChar w:fldCharType="begin"/>
      </w:r>
      <w:r>
        <w:instrText xml:space="preserve"> XE "para:N1CCD7" </w:instrText>
      </w:r>
      <w:r>
        <w:fldChar w:fldCharType="end"/>
      </w:r>
      <w:r>
        <w:t xml:space="preserve">    ○ A parent may not withhold visitation believing the court order to be inadequate to protect the child. </w:t>
      </w:r>
      <w:r>
        <w:fldChar w:fldCharType="begin"/>
      </w:r>
      <w:r>
        <w:instrText xml:space="preserve"> XE "title:N1CCE4" </w:instrText>
      </w:r>
      <w:r>
        <w:fldChar w:fldCharType="end"/>
      </w:r>
      <w:r>
        <w:rPr>
          <w:b/>
        </w:rPr>
        <w:t>Authority:</w:t>
      </w:r>
      <w:r>
        <w:t xml:space="preserve">  </w:t>
      </w:r>
      <w:r>
        <w:fldChar w:fldCharType="begin"/>
      </w:r>
      <w:r>
        <w:instrText xml:space="preserve"> XE "para:N1CCED" </w:instrText>
      </w:r>
      <w:r>
        <w:fldChar w:fldCharType="end"/>
      </w:r>
      <w:r>
        <w:rPr>
          <w:rStyle w:val="104"/>
          <w:rFonts w:ascii="Times New Roman" w:hAnsi="Times New Roman"/>
          <w:i/>
          <w:iCs/>
          <w:color w:val="339966"/>
        </w:rPr>
        <w:t>Hibbard v. Hibbard</w:t>
      </w:r>
      <w:r>
        <w:rPr>
          <w:rStyle w:val="104"/>
          <w:rFonts w:ascii="Times New Roman" w:hAnsi="Times New Roman"/>
          <w:color w:val="339966"/>
        </w:rPr>
        <w:t>, 139 Conn. App. 10 (2012)</w:t>
      </w:r>
      <w:r>
        <w:t xml:space="preserve">, </w:t>
      </w:r>
      <w:r>
        <w:rPr>
          <w:rStyle w:val="104"/>
          <w:rFonts w:ascii="Times New Roman" w:hAnsi="Times New Roman"/>
          <w:i/>
          <w:iCs/>
          <w:color w:val="339966"/>
        </w:rPr>
        <w:t>Gina M. G. v. William C.</w:t>
      </w:r>
      <w:r>
        <w:rPr>
          <w:rStyle w:val="104"/>
          <w:rFonts w:ascii="Times New Roman" w:hAnsi="Times New Roman"/>
          <w:color w:val="339966"/>
        </w:rPr>
        <w:t>, 77 Conn. App. 582 (2003)</w:t>
      </w:r>
      <w:r>
        <w:t xml:space="preserve">, and </w:t>
      </w:r>
      <w:r>
        <w:rPr>
          <w:rStyle w:val="104"/>
          <w:rFonts w:ascii="Times New Roman" w:hAnsi="Times New Roman"/>
          <w:i/>
          <w:iCs/>
          <w:color w:val="339966"/>
        </w:rPr>
        <w:t>Berglass v. Berglass</w:t>
      </w:r>
      <w:r>
        <w:rPr>
          <w:rStyle w:val="104"/>
          <w:rFonts w:ascii="Times New Roman" w:hAnsi="Times New Roman"/>
          <w:color w:val="339966"/>
        </w:rPr>
        <w:t>, 71 Conn. App. 771 (2002)</w:t>
      </w:r>
      <w:r>
        <w:t xml:space="preserve">. </w:t>
      </w:r>
      <w:r>
        <w:fldChar w:fldCharType="begin"/>
      </w:r>
      <w:r>
        <w:instrText xml:space="preserve"> XE "title:N1CEBE" </w:instrText>
      </w:r>
      <w:r>
        <w:fldChar w:fldCharType="end"/>
      </w:r>
      <w:r>
        <w:rPr>
          <w:b/>
        </w:rPr>
        <w:t>Discussion:</w:t>
      </w:r>
      <w:r>
        <w:t xml:space="preserve">  </w:t>
      </w:r>
      <w:r>
        <w:fldChar w:fldCharType="begin"/>
      </w:r>
      <w:r>
        <w:instrText xml:space="preserve"> XE "para:N1CEC7" </w:instrText>
      </w:r>
      <w:r>
        <w:fldChar w:fldCharType="end"/>
      </w:r>
      <w:r>
        <w:rPr>
          <w:i/>
          <w:iCs/>
        </w:rPr>
        <w:t>See</w:t>
      </w:r>
      <w:r>
        <w:t xml:space="preserve"> </w:t>
      </w:r>
      <w:r>
        <w:rPr>
          <w:rStyle w:val="104"/>
          <w:rFonts w:ascii="Times New Roman" w:hAnsi="Times New Roman"/>
          <w:color w:val="339966"/>
        </w:rPr>
        <w:t>§ 17.43</w:t>
      </w:r>
      <w:r>
        <w:t xml:space="preserve">, </w:t>
      </w:r>
      <w:r>
        <w:rPr>
          <w:i/>
          <w:iCs/>
        </w:rPr>
        <w:t>below</w:t>
      </w:r>
      <w:r>
        <w:t>.</w:t>
      </w:r>
    </w:p>
    <w:p w14:paraId="41B6C358">
      <w:pPr>
        <w:pStyle w:val="46"/>
      </w:pPr>
      <w:r>
        <w:fldChar w:fldCharType="begin"/>
      </w:r>
      <w:r>
        <w:instrText xml:space="preserve"> XE "desig:N1CF20:Heading 1" </w:instrText>
      </w:r>
      <w:r>
        <w:fldChar w:fldCharType="end"/>
      </w:r>
      <w:r>
        <w:t xml:space="preserve">§ 17.42 </w:t>
      </w:r>
      <w:r>
        <w:fldChar w:fldCharType="begin"/>
      </w:r>
      <w:r>
        <w:instrText xml:space="preserve"> XE "title:N1CF24:Heading 1" </w:instrText>
      </w:r>
      <w:r>
        <w:fldChar w:fldCharType="end"/>
      </w:r>
      <w:r>
        <w:t>Claiming an Inability to Force a Child to Attend a Visitation</w:t>
      </w:r>
    </w:p>
    <w:p w14:paraId="66860097">
      <w:pPr>
        <w:pStyle w:val="38"/>
      </w:pPr>
      <w:r>
        <w:fldChar w:fldCharType="begin"/>
      </w:r>
      <w:r>
        <w:instrText xml:space="preserve"> XE "para:N1CF2B" </w:instrText>
      </w:r>
      <w:r>
        <w:fldChar w:fldCharType="end"/>
      </w:r>
      <w:r>
        <w:t xml:space="preserve">            When a child has a difficult relationship with a parent, forcing the child to attend a visitation with that parent will be difficult. However, a parent who manipulates or encourages the child to ignore the visitation schedule may be held in contempt. </w:t>
      </w:r>
      <w:r>
        <w:rPr>
          <w:rStyle w:val="104"/>
          <w:i/>
          <w:iCs/>
          <w:color w:val="339966"/>
        </w:rPr>
        <w:t>Johnson v. Johnson</w:t>
      </w:r>
      <w:r>
        <w:rPr>
          <w:rStyle w:val="104"/>
          <w:color w:val="339966"/>
        </w:rPr>
        <w:t>, 111 Conn. App. 413 (2008)</w:t>
      </w:r>
      <w:r>
        <w:t xml:space="preserve">. If </w:t>
      </w:r>
      <w:del w:id="82" w:author="Louise Truax" w:date="2024-08-31T15:55:00Z">
        <w:r>
          <w:rPr/>
          <w:delText>parent</w:delText>
        </w:r>
      </w:del>
      <w:ins w:id="83" w:author="Louise Truax" w:date="2024-08-31T15:55:00Z">
        <w:r>
          <w:rPr/>
          <w:t>a parent</w:t>
        </w:r>
      </w:ins>
      <w:r>
        <w:t xml:space="preserve"> refuses to allow a visitation to occur based upon reasons that are not borne out, that parent may be found in contempt. </w:t>
      </w:r>
      <w:r>
        <w:rPr>
          <w:rStyle w:val="104"/>
          <w:i/>
          <w:iCs/>
          <w:color w:val="339966"/>
        </w:rPr>
        <w:t>Martocchio v. Savoir</w:t>
      </w:r>
      <w:r>
        <w:rPr>
          <w:rStyle w:val="104"/>
          <w:color w:val="339966"/>
        </w:rPr>
        <w:t>, 130 Conn. App. 626 (2011)</w:t>
      </w:r>
      <w:r>
        <w:t xml:space="preserve">. Such remedies for the refusal of parenting time can include incarceration. </w:t>
      </w:r>
      <w:r>
        <w:rPr>
          <w:rStyle w:val="104"/>
          <w:i/>
          <w:iCs/>
          <w:color w:val="339966"/>
        </w:rPr>
        <w:t>Medeiros v. Medeiros</w:t>
      </w:r>
      <w:r>
        <w:rPr>
          <w:rStyle w:val="104"/>
          <w:color w:val="339966"/>
        </w:rPr>
        <w:t>, 175 Conn. App. 174 (2017)</w:t>
      </w:r>
      <w:r>
        <w:t>.</w:t>
      </w:r>
    </w:p>
    <w:p w14:paraId="609FED5E">
      <w:pPr>
        <w:spacing w:before="0" w:beforeAutospacing="0" w:after="0" w:afterAutospacing="0"/>
      </w:pPr>
      <w:r>
        <w:fldChar w:fldCharType="begin"/>
      </w:r>
      <w:r>
        <w:instrText xml:space="preserve"> XE "comment:N1D0F6" </w:instrText>
      </w:r>
      <w:r>
        <w:fldChar w:fldCharType="end"/>
      </w:r>
      <w:r>
        <w:t>#Comment Begins</w:t>
      </w:r>
    </w:p>
    <w:p w14:paraId="69DEB6D2">
      <w:pPr>
        <w:pStyle w:val="38"/>
      </w:pPr>
      <w:r>
        <w:fldChar w:fldCharType="begin"/>
      </w:r>
      <w:r>
        <w:instrText xml:space="preserve"> XE "para:N1D0FF" </w:instrText>
      </w:r>
      <w:r>
        <w:fldChar w:fldCharType="end"/>
      </w:r>
      <w:r>
        <w:br w:type="textWrapping"/>
      </w:r>
      <w:r>
        <w:rPr>
          <w:b/>
          <w:bCs/>
        </w:rPr>
        <w:t> Strategic Point:</w:t>
      </w:r>
      <w:r>
        <w:t xml:space="preserve"> If there are issues of custody or visitation that are pressing, it is advisable to bring an </w:t>
      </w:r>
      <w:r>
        <w:rPr>
          <w:i/>
          <w:iCs/>
        </w:rPr>
        <w:t>ex parte</w:t>
      </w:r>
      <w:r>
        <w:t xml:space="preserve"> motion for modification rather than resort to self-help. Any and all actions which may be taken to alleviate self-help should be done, as it will demonstrate the issue is real and not an attempt to “get back at” the other parent.</w:t>
      </w:r>
    </w:p>
    <w:p w14:paraId="5B5F3153">
      <w:pPr>
        <w:spacing w:before="0" w:beforeAutospacing="0" w:after="0" w:afterAutospacing="0"/>
      </w:pPr>
      <w:r>
        <w:br w:type="textWrapping"/>
      </w:r>
      <w:r>
        <w:t>#Comment Ends</w:t>
      </w:r>
      <w:r>
        <w:fldChar w:fldCharType="begin"/>
      </w:r>
      <w:r>
        <w:instrText xml:space="preserve"> XE "comment:N1D10E" </w:instrText>
      </w:r>
      <w:r>
        <w:fldChar w:fldCharType="end"/>
      </w:r>
      <w:r>
        <w:t>#Comment Begins</w:t>
      </w:r>
    </w:p>
    <w:p w14:paraId="57237E13">
      <w:pPr>
        <w:pStyle w:val="38"/>
      </w:pPr>
      <w:r>
        <w:fldChar w:fldCharType="begin"/>
      </w:r>
      <w:r>
        <w:instrText xml:space="preserve"> XE "para:N1D117" </w:instrText>
      </w:r>
      <w:r>
        <w:fldChar w:fldCharType="end"/>
      </w:r>
      <w:r>
        <w:br w:type="textWrapping"/>
      </w:r>
      <w:r>
        <w:rPr>
          <w:b/>
          <w:bCs/>
        </w:rPr>
        <w:t> Strategic Point:</w:t>
      </w:r>
      <w:r>
        <w:t xml:space="preserve"> In </w:t>
      </w:r>
      <w:r>
        <w:rPr>
          <w:i/>
          <w:iCs/>
        </w:rPr>
        <w:t>Medeiros</w:t>
      </w:r>
      <w:r>
        <w:t>, the court used the sanction of incarceration, but stayed the enforcement of the sanction pending compliance with the court order. Such an order was a permissible sanction because the contemnor held the keys to his jail cell by complying with the court order. Seeking such an order where a party has denied parenting time can be a very effective tool for compliance.</w:t>
      </w:r>
    </w:p>
    <w:p w14:paraId="781D2699">
      <w:pPr>
        <w:spacing w:before="0" w:beforeAutospacing="0" w:after="0" w:afterAutospacing="0"/>
      </w:pPr>
      <w:r>
        <w:br w:type="textWrapping"/>
      </w:r>
      <w:r>
        <w:t>#Comment Ends</w:t>
      </w:r>
    </w:p>
    <w:p w14:paraId="24B04E86">
      <w:pPr>
        <w:pStyle w:val="46"/>
      </w:pPr>
      <w:r>
        <w:fldChar w:fldCharType="begin"/>
      </w:r>
      <w:r>
        <w:instrText xml:space="preserve"> XE "desig:N1D14A:Heading 1" </w:instrText>
      </w:r>
      <w:r>
        <w:fldChar w:fldCharType="end"/>
      </w:r>
      <w:r>
        <w:t xml:space="preserve">§ 17.43 </w:t>
      </w:r>
      <w:r>
        <w:fldChar w:fldCharType="begin"/>
      </w:r>
      <w:r>
        <w:instrText xml:space="preserve"> XE "title:N1D14E:Heading 1" </w:instrText>
      </w:r>
      <w:r>
        <w:fldChar w:fldCharType="end"/>
      </w:r>
      <w:r>
        <w:t>Creating Barriers to Custody and Visitation</w:t>
      </w:r>
    </w:p>
    <w:p w14:paraId="42524766">
      <w:pPr>
        <w:pStyle w:val="38"/>
      </w:pPr>
      <w:r>
        <w:fldChar w:fldCharType="begin"/>
      </w:r>
      <w:r>
        <w:instrText xml:space="preserve"> XE "para:N1D155" </w:instrText>
      </w:r>
      <w:r>
        <w:fldChar w:fldCharType="end"/>
      </w:r>
      <w:r>
        <w:t xml:space="preserve">            A party who creates barriers to prohibit a court order from being effectuated may be held in contempt. A parent who refuses to allow a child to attend visitation or adds requirements, such as a specific supervisor, may be held in contempt. </w:t>
      </w:r>
      <w:r>
        <w:rPr>
          <w:rStyle w:val="104"/>
          <w:i/>
          <w:iCs/>
          <w:color w:val="339966"/>
        </w:rPr>
        <w:t>Gina M. G. v. William C.</w:t>
      </w:r>
      <w:r>
        <w:rPr>
          <w:rStyle w:val="104"/>
          <w:color w:val="339966"/>
        </w:rPr>
        <w:t>, 77 Conn. App. 582 (2003)</w:t>
      </w:r>
      <w:r>
        <w:t xml:space="preserve">. A parent may not withhold visitation because he or she thinks that the court-ordered testing of the other parent is insufficient. </w:t>
      </w:r>
      <w:r>
        <w:rPr>
          <w:rStyle w:val="104"/>
          <w:i/>
          <w:iCs/>
          <w:color w:val="339966"/>
        </w:rPr>
        <w:t>Berglass v. Berglass</w:t>
      </w:r>
      <w:r>
        <w:rPr>
          <w:rStyle w:val="104"/>
          <w:color w:val="339966"/>
        </w:rPr>
        <w:t>, 71 Conn. App. 771 (2002)</w:t>
      </w:r>
      <w:r>
        <w:t xml:space="preserve">. Allegations of sexual abuse, where previously made and unsubstantiated, will not support the unilateral denial of visitation. </w:t>
      </w:r>
      <w:r>
        <w:rPr>
          <w:rStyle w:val="104"/>
          <w:i/>
          <w:iCs/>
          <w:color w:val="339966"/>
        </w:rPr>
        <w:t>Hibbard v. Hibbard</w:t>
      </w:r>
      <w:r>
        <w:rPr>
          <w:rStyle w:val="104"/>
          <w:color w:val="339966"/>
        </w:rPr>
        <w:t>, 139 Conn. App. 10 (2012)</w:t>
      </w:r>
      <w:r>
        <w:t>.</w:t>
      </w:r>
    </w:p>
    <w:sectPr>
      <w:pgSz w:w="12240" w:h="15840"/>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Arial Black">
    <w:panose1 w:val="020B0A04020102020204"/>
    <w:charset w:val="00"/>
    <w:family w:val="swiss"/>
    <w:pitch w:val="default"/>
    <w:sig w:usb0="A00002AF" w:usb1="400078FB" w:usb2="00000000" w:usb3="00000000" w:csb0="6000009F" w:csb1="DFD70000"/>
  </w:font>
  <w:font w:name="Calibri Light">
    <w:panose1 w:val="020F0302020204030204"/>
    <w:charset w:val="00"/>
    <w:family w:val="swiss"/>
    <w:pitch w:val="default"/>
    <w:sig w:usb0="E4002EFF" w:usb1="C200247B" w:usb2="00000009" w:usb3="00000000" w:csb0="200001FF" w:csb1="00000000"/>
  </w:font>
  <w:font w:name="Arial Narrow">
    <w:panose1 w:val="020B0606020202030204"/>
    <w:charset w:val="00"/>
    <w:family w:val="swiss"/>
    <w:pitch w:val="default"/>
    <w:sig w:usb0="00000287" w:usb1="00000800" w:usb2="00000000" w:usb3="00000000" w:csb0="2000009F" w:csb1="DFD70000"/>
  </w:font>
  <w:font w:name="Haettenschweiler">
    <w:panose1 w:val="020B0706040902060204"/>
    <w:charset w:val="00"/>
    <w:family w:val="swiss"/>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FD802CC"/>
    <w:multiLevelType w:val="multilevel"/>
    <w:tmpl w:val="6FD802CC"/>
    <w:lvl w:ilvl="0" w:tentative="0">
      <w:start w:val="1"/>
      <w:numFmt w:val="bullet"/>
      <w:lvlText w:val="o"/>
      <w:lvlJc w:val="left"/>
      <w:pPr>
        <w:ind w:left="2016" w:hanging="360"/>
      </w:pPr>
      <w:rPr>
        <w:rFonts w:hint="default" w:ascii="Courier New" w:hAnsi="Courier New" w:cs="Courier New"/>
      </w:rPr>
    </w:lvl>
    <w:lvl w:ilvl="1" w:tentative="0">
      <w:start w:val="1"/>
      <w:numFmt w:val="bullet"/>
      <w:lvlText w:val="o"/>
      <w:lvlJc w:val="left"/>
      <w:pPr>
        <w:ind w:left="2736" w:hanging="360"/>
      </w:pPr>
      <w:rPr>
        <w:rFonts w:hint="default" w:ascii="Courier New" w:hAnsi="Courier New" w:cs="Courier New"/>
      </w:rPr>
    </w:lvl>
    <w:lvl w:ilvl="2" w:tentative="0">
      <w:start w:val="1"/>
      <w:numFmt w:val="bullet"/>
      <w:lvlText w:val=""/>
      <w:lvlJc w:val="left"/>
      <w:pPr>
        <w:ind w:left="3456" w:hanging="360"/>
      </w:pPr>
      <w:rPr>
        <w:rFonts w:hint="default" w:ascii="Wingdings" w:hAnsi="Wingdings"/>
      </w:rPr>
    </w:lvl>
    <w:lvl w:ilvl="3" w:tentative="0">
      <w:start w:val="1"/>
      <w:numFmt w:val="bullet"/>
      <w:lvlText w:val=""/>
      <w:lvlJc w:val="left"/>
      <w:pPr>
        <w:ind w:left="4176" w:hanging="360"/>
      </w:pPr>
      <w:rPr>
        <w:rFonts w:hint="default" w:ascii="Symbol" w:hAnsi="Symbol"/>
      </w:rPr>
    </w:lvl>
    <w:lvl w:ilvl="4" w:tentative="0">
      <w:start w:val="1"/>
      <w:numFmt w:val="bullet"/>
      <w:lvlText w:val="o"/>
      <w:lvlJc w:val="left"/>
      <w:pPr>
        <w:ind w:left="4896" w:hanging="360"/>
      </w:pPr>
      <w:rPr>
        <w:rFonts w:hint="default" w:ascii="Courier New" w:hAnsi="Courier New" w:cs="Courier New"/>
      </w:rPr>
    </w:lvl>
    <w:lvl w:ilvl="5" w:tentative="0">
      <w:start w:val="1"/>
      <w:numFmt w:val="bullet"/>
      <w:lvlText w:val=""/>
      <w:lvlJc w:val="left"/>
      <w:pPr>
        <w:ind w:left="5616" w:hanging="360"/>
      </w:pPr>
      <w:rPr>
        <w:rFonts w:hint="default" w:ascii="Wingdings" w:hAnsi="Wingdings"/>
      </w:rPr>
    </w:lvl>
    <w:lvl w:ilvl="6" w:tentative="0">
      <w:start w:val="1"/>
      <w:numFmt w:val="bullet"/>
      <w:lvlText w:val=""/>
      <w:lvlJc w:val="left"/>
      <w:pPr>
        <w:ind w:left="6336" w:hanging="360"/>
      </w:pPr>
      <w:rPr>
        <w:rFonts w:hint="default" w:ascii="Symbol" w:hAnsi="Symbol"/>
      </w:rPr>
    </w:lvl>
    <w:lvl w:ilvl="7" w:tentative="0">
      <w:start w:val="1"/>
      <w:numFmt w:val="bullet"/>
      <w:lvlText w:val="o"/>
      <w:lvlJc w:val="left"/>
      <w:pPr>
        <w:ind w:left="7056" w:hanging="360"/>
      </w:pPr>
      <w:rPr>
        <w:rFonts w:hint="default" w:ascii="Courier New" w:hAnsi="Courier New" w:cs="Courier New"/>
      </w:rPr>
    </w:lvl>
    <w:lvl w:ilvl="8" w:tentative="0">
      <w:start w:val="1"/>
      <w:numFmt w:val="bullet"/>
      <w:lvlText w:val=""/>
      <w:lvlJc w:val="left"/>
      <w:pPr>
        <w:ind w:left="7776" w:hanging="360"/>
      </w:pPr>
      <w:rPr>
        <w:rFonts w:hint="default" w:ascii="Wingdings" w:hAnsi="Wingdings"/>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Louise Truax">
    <w15:presenceInfo w15:providerId="None" w15:userId="Louise Truax"/>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stylePaneFormatFilter w:val="9022" w:allStyles="0" w:customStyles="1" w:latentStyles="0" w:stylesInUse="0" w:headingStyles="1" w:numberingStyles="0" w:tableStyles="0" w:directFormattingOnRuns="0" w:directFormattingOnParagraphs="0" w:directFormattingOnNumbering="0" w:directFormattingOnTables="0" w:clearFormatting="1" w:top3HeadingStyles="0" w:visibleStyles="0" w:alternateStyleNames="1"/>
  <w:trackRevisions w:val="1"/>
  <w:documentProtection w:enforcement="0"/>
  <w:defaultTabStop w:val="720"/>
  <w:hyphenationZone w:val="360"/>
  <w:displayHorizontalDrawingGridEvery w:val="1"/>
  <w:displayVerticalDrawingGridEvery w:val="1"/>
  <w:noPunctuationKerning w:val="1"/>
  <w:characterSpacingControl w:val="doNotCompress"/>
  <w:footnotePr>
    <w:footnote w:id="0"/>
    <w:footnote w:id="1"/>
  </w:foot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5C4A"/>
    <w:rsid w:val="00105C4A"/>
    <w:rsid w:val="00566F0C"/>
    <w:rsid w:val="006E0D2B"/>
    <w:rsid w:val="007105BE"/>
    <w:rsid w:val="0071625C"/>
    <w:rsid w:val="00793682"/>
    <w:rsid w:val="008B52E5"/>
    <w:rsid w:val="00C811B7"/>
    <w:rsid w:val="00C8175A"/>
    <w:rsid w:val="39091CC2"/>
    <w:rsid w:val="61B8108B"/>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semiHidden="0" w:name="heading 4"/>
    <w:lsdException w:qFormat="1" w:unhideWhenUsed="0" w:uiPriority="9" w:semiHidden="0" w:name="heading 5"/>
    <w:lsdException w:qFormat="1" w:unhideWhenUsed="0" w:uiPriority="9" w:semiHidden="0" w:name="heading 6"/>
    <w:lsdException w:qFormat="1" w:unhideWhenUsed="0" w:uiPriority="9" w:semiHidden="0" w:name="heading 7"/>
    <w:lsdException w:qFormat="1" w:unhideWhenUsed="0" w:uiPriority="9" w:semiHidden="0" w:name="heading 8"/>
    <w:lsdException w:qFormat="1" w:unhideWhenUsed="0"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semiHidden="0" w:name="footnote text"/>
    <w:lsdException w:uiPriority="99" w:semiHidden="0"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semiHidden="0" w:name="footnote reference"/>
    <w:lsdException w:uiPriority="99" w:name="annotation reference"/>
    <w:lsdException w:uiPriority="99" w:name="line number"/>
    <w:lsdException w:uiPriority="99" w:name="page number"/>
    <w:lsdException w:uiPriority="99" w:semiHidden="0" w:name="endnote reference"/>
    <w:lsdException w:uiPriority="99" w:semiHidden="0"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unhideWhenUsed="0" w:uiPriority="99" w:nam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atentStyles>
  <w:style w:type="paragraph" w:default="1" w:styleId="1">
    <w:name w:val="Normal"/>
    <w:qFormat/>
    <w:uiPriority w:val="0"/>
    <w:pPr>
      <w:spacing w:before="100" w:beforeAutospacing="1" w:after="100" w:afterAutospacing="1"/>
    </w:pPr>
    <w:rPr>
      <w:sz w:val="24"/>
      <w:szCs w:val="24"/>
      <w:lang w:val="en-US" w:eastAsia="en-US" w:bidi="ar-SA"/>
    </w:rPr>
  </w:style>
  <w:style w:type="paragraph" w:styleId="2">
    <w:name w:val="heading 1"/>
    <w:basedOn w:val="1"/>
    <w:next w:val="3"/>
    <w:link w:val="20"/>
    <w:qFormat/>
    <w:uiPriority w:val="9"/>
    <w:pPr>
      <w:keepNext/>
      <w:widowControl w:val="0"/>
      <w:spacing w:before="240" w:after="60"/>
      <w:outlineLvl w:val="0"/>
    </w:pPr>
    <w:rPr>
      <w:rFonts w:ascii="Arial Black" w:hAnsi="Arial Black" w:cs="Arial"/>
      <w:bCs/>
      <w:sz w:val="22"/>
      <w:szCs w:val="32"/>
    </w:rPr>
  </w:style>
  <w:style w:type="paragraph" w:styleId="4">
    <w:name w:val="heading 2"/>
    <w:basedOn w:val="2"/>
    <w:next w:val="3"/>
    <w:link w:val="22"/>
    <w:qFormat/>
    <w:uiPriority w:val="9"/>
    <w:pPr>
      <w:outlineLvl w:val="1"/>
    </w:pPr>
    <w:rPr>
      <w:bCs w:val="0"/>
      <w:iCs/>
      <w:szCs w:val="28"/>
    </w:rPr>
  </w:style>
  <w:style w:type="paragraph" w:styleId="5">
    <w:name w:val="heading 3"/>
    <w:basedOn w:val="2"/>
    <w:next w:val="3"/>
    <w:link w:val="23"/>
    <w:qFormat/>
    <w:uiPriority w:val="9"/>
    <w:pPr>
      <w:outlineLvl w:val="2"/>
    </w:pPr>
    <w:rPr>
      <w:bCs w:val="0"/>
      <w:szCs w:val="26"/>
    </w:rPr>
  </w:style>
  <w:style w:type="paragraph" w:styleId="6">
    <w:name w:val="heading 4"/>
    <w:basedOn w:val="2"/>
    <w:next w:val="3"/>
    <w:link w:val="24"/>
    <w:qFormat/>
    <w:uiPriority w:val="9"/>
    <w:pPr>
      <w:outlineLvl w:val="3"/>
    </w:pPr>
    <w:rPr>
      <w:bCs w:val="0"/>
      <w:sz w:val="20"/>
      <w:szCs w:val="28"/>
    </w:rPr>
  </w:style>
  <w:style w:type="paragraph" w:styleId="7">
    <w:name w:val="heading 5"/>
    <w:basedOn w:val="2"/>
    <w:next w:val="3"/>
    <w:link w:val="25"/>
    <w:qFormat/>
    <w:uiPriority w:val="9"/>
    <w:pPr>
      <w:outlineLvl w:val="4"/>
    </w:pPr>
    <w:rPr>
      <w:bCs w:val="0"/>
      <w:iCs/>
      <w:sz w:val="20"/>
      <w:szCs w:val="26"/>
    </w:rPr>
  </w:style>
  <w:style w:type="paragraph" w:styleId="8">
    <w:name w:val="heading 6"/>
    <w:basedOn w:val="2"/>
    <w:next w:val="3"/>
    <w:link w:val="26"/>
    <w:qFormat/>
    <w:uiPriority w:val="9"/>
    <w:pPr>
      <w:outlineLvl w:val="5"/>
    </w:pPr>
    <w:rPr>
      <w:bCs w:val="0"/>
      <w:sz w:val="18"/>
      <w:szCs w:val="22"/>
    </w:rPr>
  </w:style>
  <w:style w:type="paragraph" w:styleId="9">
    <w:name w:val="heading 7"/>
    <w:basedOn w:val="2"/>
    <w:next w:val="3"/>
    <w:link w:val="27"/>
    <w:qFormat/>
    <w:uiPriority w:val="9"/>
    <w:pPr>
      <w:outlineLvl w:val="6"/>
    </w:pPr>
    <w:rPr>
      <w:rFonts w:eastAsia="Times New Roman"/>
      <w:sz w:val="18"/>
    </w:rPr>
  </w:style>
  <w:style w:type="paragraph" w:styleId="10">
    <w:name w:val="heading 8"/>
    <w:basedOn w:val="2"/>
    <w:next w:val="3"/>
    <w:link w:val="28"/>
    <w:qFormat/>
    <w:uiPriority w:val="9"/>
    <w:pPr>
      <w:outlineLvl w:val="7"/>
    </w:pPr>
    <w:rPr>
      <w:rFonts w:eastAsia="Times New Roman"/>
      <w:iCs/>
      <w:sz w:val="16"/>
    </w:rPr>
  </w:style>
  <w:style w:type="paragraph" w:styleId="11">
    <w:name w:val="heading 9"/>
    <w:basedOn w:val="1"/>
    <w:next w:val="1"/>
    <w:link w:val="29"/>
    <w:qFormat/>
    <w:uiPriority w:val="9"/>
    <w:pPr>
      <w:widowControl w:val="0"/>
      <w:spacing w:before="240" w:beforeAutospacing="0" w:after="60" w:afterAutospacing="0"/>
      <w:outlineLvl w:val="8"/>
    </w:pPr>
    <w:rPr>
      <w:rFonts w:ascii="Arial" w:hAnsi="Arial" w:eastAsia="Times New Roman" w:cs="Arial"/>
      <w:sz w:val="18"/>
      <w:szCs w:val="22"/>
    </w:rPr>
  </w:style>
  <w:style w:type="character" w:default="1" w:styleId="12">
    <w:name w:val="Default Paragraph Font"/>
    <w:unhideWhenUsed/>
    <w:uiPriority w:val="1"/>
  </w:style>
  <w:style w:type="table" w:default="1" w:styleId="13">
    <w:name w:val="Normal Table"/>
    <w:unhideWhenUsed/>
    <w:uiPriority w:val="99"/>
    <w:tblPr>
      <w:tblStyle w:val="13"/>
      <w:tblCellMar>
        <w:top w:w="0" w:type="dxa"/>
        <w:left w:w="108" w:type="dxa"/>
        <w:bottom w:w="0" w:type="dxa"/>
        <w:right w:w="108" w:type="dxa"/>
      </w:tblCellMar>
    </w:tblPr>
  </w:style>
  <w:style w:type="paragraph" w:styleId="3">
    <w:name w:val="Title"/>
    <w:basedOn w:val="1"/>
    <w:next w:val="1"/>
    <w:link w:val="21"/>
    <w:qFormat/>
    <w:uiPriority w:val="10"/>
    <w:pPr>
      <w:contextualSpacing/>
    </w:pPr>
    <w:rPr>
      <w:rFonts w:ascii="Calibri Light" w:hAnsi="Calibri Light" w:eastAsia="Times New Roman" w:cs="Times New Roman"/>
      <w:spacing w:val="-10"/>
      <w:kern w:val="28"/>
      <w:sz w:val="56"/>
      <w:szCs w:val="56"/>
    </w:rPr>
  </w:style>
  <w:style w:type="paragraph" w:styleId="14">
    <w:name w:val="annotation text"/>
    <w:basedOn w:val="1"/>
    <w:link w:val="30"/>
    <w:unhideWhenUsed/>
    <w:uiPriority w:val="99"/>
    <w:pPr>
      <w:widowControl w:val="0"/>
      <w:spacing w:before="0" w:beforeAutospacing="0" w:after="0" w:afterAutospacing="0"/>
    </w:pPr>
    <w:rPr>
      <w:rFonts w:eastAsia="Times New Roman"/>
      <w:sz w:val="20"/>
      <w:szCs w:val="20"/>
    </w:rPr>
  </w:style>
  <w:style w:type="character" w:styleId="15">
    <w:name w:val="endnote reference"/>
    <w:unhideWhenUsed/>
    <w:uiPriority w:val="99"/>
    <w:rPr>
      <w:vertAlign w:val="superscript"/>
    </w:rPr>
  </w:style>
  <w:style w:type="paragraph" w:styleId="16">
    <w:name w:val="endnote text"/>
    <w:basedOn w:val="1"/>
    <w:link w:val="31"/>
    <w:unhideWhenUsed/>
    <w:uiPriority w:val="99"/>
    <w:pPr>
      <w:spacing w:before="0" w:beforeAutospacing="0" w:after="0" w:afterAutospacing="0"/>
    </w:pPr>
    <w:rPr>
      <w:rFonts w:eastAsia="Times New Roman"/>
      <w:sz w:val="20"/>
      <w:szCs w:val="20"/>
    </w:rPr>
  </w:style>
  <w:style w:type="character" w:styleId="17">
    <w:name w:val="footnote reference"/>
    <w:unhideWhenUsed/>
    <w:uiPriority w:val="99"/>
    <w:rPr>
      <w:sz w:val="24"/>
      <w:vertAlign w:val="superscript"/>
    </w:rPr>
  </w:style>
  <w:style w:type="paragraph" w:styleId="18">
    <w:name w:val="footnote text"/>
    <w:basedOn w:val="1"/>
    <w:link w:val="32"/>
    <w:unhideWhenUsed/>
    <w:uiPriority w:val="99"/>
    <w:pPr>
      <w:widowControl w:val="0"/>
      <w:spacing w:before="0" w:beforeAutospacing="0" w:after="0" w:afterAutospacing="0"/>
    </w:pPr>
    <w:rPr>
      <w:rFonts w:eastAsia="Times New Roman"/>
      <w:sz w:val="20"/>
      <w:szCs w:val="20"/>
    </w:rPr>
  </w:style>
  <w:style w:type="paragraph" w:styleId="19">
    <w:name w:val="Subtitle"/>
    <w:basedOn w:val="1"/>
    <w:next w:val="1"/>
    <w:link w:val="33"/>
    <w:qFormat/>
    <w:uiPriority w:val="11"/>
    <w:pPr>
      <w:numPr>
        <w:ilvl w:val="1"/>
        <w:numId w:val="0"/>
      </w:numPr>
      <w:spacing w:after="160"/>
    </w:pPr>
    <w:rPr>
      <w:rFonts w:ascii="Calibri" w:hAnsi="Calibri" w:cs="Times New Roman"/>
      <w:color w:val="5A5A5A"/>
      <w:spacing w:val="15"/>
      <w:sz w:val="22"/>
      <w:szCs w:val="22"/>
    </w:rPr>
  </w:style>
  <w:style w:type="character" w:customStyle="1" w:styleId="20">
    <w:name w:val="Heading 1 Char"/>
    <w:link w:val="2"/>
    <w:uiPriority w:val="9"/>
    <w:rPr>
      <w:rFonts w:ascii="Calibri Light" w:hAnsi="Calibri Light" w:eastAsia="Times New Roman" w:cs="Times New Roman"/>
      <w:color w:val="2E74B5"/>
      <w:sz w:val="32"/>
      <w:szCs w:val="32"/>
    </w:rPr>
  </w:style>
  <w:style w:type="character" w:customStyle="1" w:styleId="21">
    <w:name w:val="Title Char"/>
    <w:link w:val="3"/>
    <w:uiPriority w:val="10"/>
    <w:rPr>
      <w:rFonts w:ascii="Calibri Light" w:hAnsi="Calibri Light" w:eastAsia="Times New Roman" w:cs="Times New Roman"/>
      <w:spacing w:val="-10"/>
      <w:kern w:val="28"/>
      <w:sz w:val="56"/>
      <w:szCs w:val="56"/>
    </w:rPr>
  </w:style>
  <w:style w:type="character" w:customStyle="1" w:styleId="22">
    <w:name w:val="Heading 2 Char"/>
    <w:link w:val="4"/>
    <w:semiHidden/>
    <w:uiPriority w:val="9"/>
    <w:rPr>
      <w:rFonts w:ascii="Calibri Light" w:hAnsi="Calibri Light" w:eastAsia="Times New Roman" w:cs="Times New Roman"/>
      <w:color w:val="2E74B5"/>
      <w:sz w:val="26"/>
      <w:szCs w:val="26"/>
    </w:rPr>
  </w:style>
  <w:style w:type="character" w:customStyle="1" w:styleId="23">
    <w:name w:val="Heading 3 Char"/>
    <w:link w:val="5"/>
    <w:semiHidden/>
    <w:uiPriority w:val="9"/>
    <w:rPr>
      <w:rFonts w:ascii="Calibri Light" w:hAnsi="Calibri Light" w:eastAsia="Times New Roman" w:cs="Times New Roman"/>
      <w:color w:val="1F4D78"/>
      <w:sz w:val="24"/>
      <w:szCs w:val="24"/>
    </w:rPr>
  </w:style>
  <w:style w:type="character" w:customStyle="1" w:styleId="24">
    <w:name w:val="Heading 4 Char"/>
    <w:link w:val="6"/>
    <w:semiHidden/>
    <w:uiPriority w:val="9"/>
    <w:rPr>
      <w:rFonts w:ascii="Calibri Light" w:hAnsi="Calibri Light" w:eastAsia="Times New Roman" w:cs="Times New Roman"/>
      <w:i/>
      <w:iCs/>
      <w:color w:val="2E74B5"/>
      <w:sz w:val="24"/>
      <w:szCs w:val="24"/>
    </w:rPr>
  </w:style>
  <w:style w:type="character" w:customStyle="1" w:styleId="25">
    <w:name w:val="Heading 5 Char"/>
    <w:link w:val="7"/>
    <w:semiHidden/>
    <w:uiPriority w:val="9"/>
    <w:rPr>
      <w:rFonts w:ascii="Calibri Light" w:hAnsi="Calibri Light" w:eastAsia="Times New Roman" w:cs="Times New Roman"/>
      <w:color w:val="2E74B5"/>
      <w:sz w:val="24"/>
      <w:szCs w:val="24"/>
    </w:rPr>
  </w:style>
  <w:style w:type="character" w:customStyle="1" w:styleId="26">
    <w:name w:val="Heading 6 Char"/>
    <w:link w:val="8"/>
    <w:semiHidden/>
    <w:uiPriority w:val="9"/>
    <w:rPr>
      <w:rFonts w:ascii="Calibri Light" w:hAnsi="Calibri Light" w:eastAsia="Times New Roman" w:cs="Times New Roman"/>
      <w:color w:val="1F4D78"/>
      <w:sz w:val="24"/>
      <w:szCs w:val="24"/>
    </w:rPr>
  </w:style>
  <w:style w:type="character" w:customStyle="1" w:styleId="27">
    <w:name w:val="Heading 7 Char"/>
    <w:link w:val="9"/>
    <w:semiHidden/>
    <w:uiPriority w:val="9"/>
    <w:rPr>
      <w:rFonts w:ascii="Calibri Light" w:hAnsi="Calibri Light" w:eastAsia="Times New Roman" w:cs="Times New Roman"/>
      <w:i/>
      <w:iCs/>
      <w:color w:val="1F4D78"/>
      <w:sz w:val="24"/>
      <w:szCs w:val="24"/>
    </w:rPr>
  </w:style>
  <w:style w:type="character" w:customStyle="1" w:styleId="28">
    <w:name w:val="Heading 8 Char"/>
    <w:link w:val="10"/>
    <w:semiHidden/>
    <w:uiPriority w:val="9"/>
    <w:rPr>
      <w:rFonts w:ascii="Calibri Light" w:hAnsi="Calibri Light" w:eastAsia="Times New Roman" w:cs="Times New Roman"/>
      <w:color w:val="272727"/>
      <w:sz w:val="21"/>
      <w:szCs w:val="21"/>
    </w:rPr>
  </w:style>
  <w:style w:type="character" w:customStyle="1" w:styleId="29">
    <w:name w:val="Heading 9 Char"/>
    <w:link w:val="11"/>
    <w:semiHidden/>
    <w:uiPriority w:val="9"/>
    <w:rPr>
      <w:rFonts w:ascii="Calibri Light" w:hAnsi="Calibri Light" w:eastAsia="Times New Roman" w:cs="Times New Roman"/>
      <w:i/>
      <w:iCs/>
      <w:color w:val="272727"/>
      <w:sz w:val="21"/>
      <w:szCs w:val="21"/>
    </w:rPr>
  </w:style>
  <w:style w:type="character" w:customStyle="1" w:styleId="30">
    <w:name w:val="Comment Text Char"/>
    <w:link w:val="14"/>
    <w:semiHidden/>
    <w:uiPriority w:val="99"/>
    <w:rPr>
      <w:rFonts w:eastAsia="Times New Roman"/>
    </w:rPr>
  </w:style>
  <w:style w:type="character" w:customStyle="1" w:styleId="31">
    <w:name w:val="Endnote Text Char"/>
    <w:link w:val="16"/>
    <w:semiHidden/>
    <w:uiPriority w:val="99"/>
    <w:rPr>
      <w:rFonts w:eastAsia="Times New Roman"/>
    </w:rPr>
  </w:style>
  <w:style w:type="character" w:customStyle="1" w:styleId="32">
    <w:name w:val="Footnote Text Char"/>
    <w:link w:val="18"/>
    <w:semiHidden/>
    <w:uiPriority w:val="99"/>
    <w:rPr>
      <w:rFonts w:eastAsia="Times New Roman"/>
    </w:rPr>
  </w:style>
  <w:style w:type="character" w:customStyle="1" w:styleId="33">
    <w:name w:val="Subtitle Char"/>
    <w:link w:val="19"/>
    <w:uiPriority w:val="11"/>
    <w:rPr>
      <w:rFonts w:ascii="Calibri" w:hAnsi="Calibri" w:eastAsia="Times New Roman" w:cs="Times New Roman"/>
      <w:color w:val="5A5A5A"/>
      <w:spacing w:val="15"/>
      <w:sz w:val="22"/>
      <w:szCs w:val="22"/>
    </w:rPr>
  </w:style>
  <w:style w:type="paragraph" w:customStyle="1" w:styleId="34">
    <w:name w:val="msonormal"/>
    <w:basedOn w:val="1"/>
    <w:uiPriority w:val="0"/>
    <w:pPr>
      <w:spacing w:before="100" w:beforeAutospacing="1" w:after="100" w:afterAutospacing="1"/>
    </w:pPr>
  </w:style>
  <w:style w:type="paragraph" w:customStyle="1" w:styleId="35">
    <w:name w:val="Block-Text"/>
    <w:basedOn w:val="1"/>
    <w:uiPriority w:val="0"/>
    <w:pPr>
      <w:widowControl w:val="0"/>
      <w:spacing w:before="120" w:beforeAutospacing="0" w:after="120" w:afterAutospacing="0"/>
      <w:ind w:left="1440" w:right="1440"/>
    </w:pPr>
    <w:rPr>
      <w:rFonts w:eastAsia="Times New Roman"/>
      <w:sz w:val="22"/>
      <w:szCs w:val="22"/>
    </w:rPr>
  </w:style>
  <w:style w:type="paragraph" w:customStyle="1" w:styleId="36">
    <w:name w:val="Comment text"/>
    <w:basedOn w:val="1"/>
    <w:uiPriority w:val="0"/>
  </w:style>
  <w:style w:type="paragraph" w:customStyle="1" w:styleId="37">
    <w:name w:val="DESIG"/>
    <w:basedOn w:val="1"/>
    <w:uiPriority w:val="0"/>
    <w:rPr>
      <w:vanish/>
      <w:sz w:val="28"/>
      <w:szCs w:val="28"/>
    </w:rPr>
  </w:style>
  <w:style w:type="paragraph" w:customStyle="1" w:styleId="38">
    <w:name w:val="NORMAL"/>
    <w:uiPriority w:val="0"/>
    <w:pPr>
      <w:widowControl w:val="0"/>
    </w:pPr>
    <w:rPr>
      <w:sz w:val="22"/>
      <w:szCs w:val="24"/>
      <w:lang w:val="en-US" w:eastAsia="en-US" w:bidi="ar-SA"/>
    </w:rPr>
  </w:style>
  <w:style w:type="paragraph" w:customStyle="1" w:styleId="39">
    <w:name w:val="FLAG"/>
    <w:basedOn w:val="1"/>
    <w:uiPriority w:val="0"/>
    <w:pPr>
      <w:shd w:val="clear" w:color="auto" w:fill="FFFF00"/>
    </w:pPr>
    <w:rPr>
      <w:rFonts w:ascii="Courier New" w:hAnsi="Courier New" w:eastAsia="Courier New" w:cs="Courier New"/>
    </w:rPr>
  </w:style>
  <w:style w:type="paragraph" w:customStyle="1" w:styleId="40">
    <w:name w:val="PARA"/>
    <w:basedOn w:val="1"/>
    <w:uiPriority w:val="0"/>
    <w:pPr>
      <w:widowControl w:val="0"/>
      <w:spacing w:before="0" w:beforeAutospacing="0" w:after="0" w:afterAutospacing="0"/>
      <w:ind w:firstLine="720"/>
      <w:jc w:val="both"/>
    </w:pPr>
    <w:rPr>
      <w:rFonts w:eastAsia="Times New Roman"/>
      <w:sz w:val="22"/>
    </w:rPr>
  </w:style>
  <w:style w:type="paragraph" w:customStyle="1" w:styleId="41">
    <w:name w:val="FORM"/>
    <w:basedOn w:val="1"/>
    <w:next w:val="40"/>
    <w:uiPriority w:val="0"/>
    <w:pPr>
      <w:widowControl w:val="0"/>
      <w:spacing w:before="0" w:beforeAutospacing="0" w:after="0" w:afterAutospacing="0"/>
      <w:ind w:left="1296"/>
    </w:pPr>
    <w:rPr>
      <w:rFonts w:ascii="Arial" w:hAnsi="Arial" w:eastAsia="Times New Roman"/>
      <w:sz w:val="22"/>
    </w:rPr>
  </w:style>
  <w:style w:type="paragraph" w:customStyle="1" w:styleId="42">
    <w:name w:val="PRIMARYSRC"/>
    <w:basedOn w:val="1"/>
    <w:next w:val="1"/>
    <w:uiPriority w:val="0"/>
    <w:pPr>
      <w:widowControl w:val="0"/>
      <w:spacing w:before="0" w:beforeAutospacing="0" w:after="0" w:afterAutospacing="0"/>
      <w:ind w:left="720"/>
    </w:pPr>
    <w:rPr>
      <w:rFonts w:ascii="Courier New" w:hAnsi="Courier New" w:eastAsia="Times New Roman"/>
      <w:sz w:val="18"/>
    </w:rPr>
  </w:style>
  <w:style w:type="paragraph" w:customStyle="1" w:styleId="43">
    <w:name w:val="TOC"/>
    <w:basedOn w:val="1"/>
    <w:next w:val="40"/>
    <w:uiPriority w:val="0"/>
    <w:pPr>
      <w:spacing w:before="0" w:beforeAutospacing="0" w:after="0" w:afterAutospacing="0"/>
    </w:pPr>
    <w:rPr>
      <w:sz w:val="20"/>
      <w:szCs w:val="20"/>
    </w:rPr>
  </w:style>
  <w:style w:type="paragraph" w:customStyle="1" w:styleId="44">
    <w:name w:val="FIGURE"/>
    <w:basedOn w:val="3"/>
    <w:next w:val="40"/>
    <w:uiPriority w:val="0"/>
    <w:pPr>
      <w:widowControl w:val="0"/>
      <w:pBdr>
        <w:top w:val="single" w:color="auto" w:sz="4" w:space="1"/>
        <w:left w:val="single" w:color="auto" w:sz="4" w:space="4"/>
        <w:bottom w:val="single" w:color="auto" w:sz="4" w:space="1"/>
        <w:right w:val="single" w:color="auto" w:sz="4" w:space="4"/>
      </w:pBdr>
      <w:shd w:val="solid" w:color="808080" w:fill="F3F3F3"/>
      <w:spacing w:before="240" w:after="60"/>
      <w:jc w:val="center"/>
    </w:pPr>
    <w:rPr>
      <w:rFonts w:ascii="Arial" w:hAnsi="Arial" w:eastAsia="Times New Roman" w:cs="Arial"/>
      <w:bCs/>
      <w:spacing w:val="0"/>
      <w:sz w:val="28"/>
      <w:szCs w:val="32"/>
    </w:rPr>
  </w:style>
  <w:style w:type="paragraph" w:customStyle="1" w:styleId="45">
    <w:name w:val="CHAPTER"/>
    <w:basedOn w:val="1"/>
    <w:next w:val="3"/>
    <w:uiPriority w:val="0"/>
    <w:pPr>
      <w:widowControl w:val="0"/>
      <w:spacing w:before="120" w:beforeAutospacing="0" w:after="120" w:afterAutospacing="0"/>
      <w:outlineLvl w:val="0"/>
    </w:pPr>
    <w:rPr>
      <w:rFonts w:ascii="Arial Black" w:hAnsi="Arial Black" w:eastAsia="Times New Roman"/>
      <w:sz w:val="22"/>
      <w:szCs w:val="28"/>
    </w:rPr>
  </w:style>
  <w:style w:type="paragraph" w:customStyle="1" w:styleId="46">
    <w:name w:val="title-main-section"/>
    <w:basedOn w:val="1"/>
    <w:next w:val="1"/>
    <w:uiPriority w:val="0"/>
    <w:pPr>
      <w:keepNext/>
      <w:spacing w:before="240" w:beforeAutospacing="0" w:after="60" w:afterAutospacing="0"/>
      <w:jc w:val="center"/>
      <w:outlineLvl w:val="0"/>
    </w:pPr>
    <w:rPr>
      <w:rFonts w:ascii="Arial" w:hAnsi="Arial" w:eastAsia="Times New Roman" w:cs="Arial"/>
      <w:bCs/>
      <w:kern w:val="28"/>
      <w:sz w:val="28"/>
      <w:szCs w:val="32"/>
    </w:rPr>
  </w:style>
  <w:style w:type="paragraph" w:customStyle="1" w:styleId="47">
    <w:name w:val="title-sub-section"/>
    <w:basedOn w:val="1"/>
    <w:next w:val="1"/>
    <w:uiPriority w:val="0"/>
    <w:pPr>
      <w:keepNext/>
      <w:spacing w:before="240" w:beforeAutospacing="0" w:after="60" w:afterAutospacing="0"/>
      <w:jc w:val="center"/>
      <w:outlineLvl w:val="1"/>
    </w:pPr>
    <w:rPr>
      <w:rFonts w:ascii="Arial" w:hAnsi="Arial" w:eastAsia="Times New Roman" w:cs="Arial"/>
      <w:bCs/>
      <w:kern w:val="28"/>
      <w:sz w:val="28"/>
      <w:szCs w:val="32"/>
    </w:rPr>
  </w:style>
  <w:style w:type="paragraph" w:customStyle="1" w:styleId="48">
    <w:name w:val="title-sub-sub-section"/>
    <w:basedOn w:val="1"/>
    <w:next w:val="1"/>
    <w:uiPriority w:val="0"/>
    <w:pPr>
      <w:keepNext/>
      <w:spacing w:before="240" w:beforeAutospacing="0" w:after="60" w:afterAutospacing="0"/>
      <w:jc w:val="center"/>
      <w:outlineLvl w:val="2"/>
    </w:pPr>
    <w:rPr>
      <w:rFonts w:ascii="Arial" w:hAnsi="Arial" w:eastAsia="Times New Roman" w:cs="Arial"/>
      <w:bCs/>
      <w:kern w:val="28"/>
      <w:sz w:val="28"/>
      <w:szCs w:val="32"/>
    </w:rPr>
  </w:style>
  <w:style w:type="paragraph" w:customStyle="1" w:styleId="49">
    <w:name w:val="title-sub-sub-sub-section"/>
    <w:basedOn w:val="1"/>
    <w:next w:val="1"/>
    <w:uiPriority w:val="0"/>
    <w:pPr>
      <w:keepNext/>
      <w:spacing w:before="240" w:beforeAutospacing="0" w:after="60" w:afterAutospacing="0"/>
      <w:jc w:val="center"/>
      <w:outlineLvl w:val="3"/>
    </w:pPr>
    <w:rPr>
      <w:rFonts w:ascii="Arial" w:hAnsi="Arial" w:eastAsia="Times New Roman" w:cs="Arial"/>
      <w:bCs/>
      <w:kern w:val="28"/>
      <w:sz w:val="28"/>
      <w:szCs w:val="32"/>
    </w:rPr>
  </w:style>
  <w:style w:type="paragraph" w:customStyle="1" w:styleId="50">
    <w:name w:val="TITLE"/>
    <w:basedOn w:val="1"/>
    <w:next w:val="1"/>
    <w:uiPriority w:val="0"/>
    <w:pPr>
      <w:widowControl w:val="0"/>
      <w:spacing w:before="240" w:beforeAutospacing="0" w:after="60" w:afterAutospacing="0"/>
      <w:jc w:val="center"/>
    </w:pPr>
    <w:rPr>
      <w:rFonts w:ascii="Arial" w:hAnsi="Arial" w:eastAsia="Times New Roman" w:cs="Arial"/>
      <w:bCs/>
      <w:kern w:val="28"/>
      <w:sz w:val="28"/>
      <w:szCs w:val="32"/>
    </w:rPr>
  </w:style>
  <w:style w:type="paragraph" w:customStyle="1" w:styleId="51">
    <w:name w:val="SUBTITLE"/>
    <w:basedOn w:val="1"/>
    <w:next w:val="1"/>
    <w:uiPriority w:val="0"/>
    <w:pPr>
      <w:widowControl w:val="0"/>
      <w:spacing w:before="0" w:beforeAutospacing="0" w:after="60" w:afterAutospacing="0"/>
      <w:jc w:val="center"/>
    </w:pPr>
    <w:rPr>
      <w:rFonts w:ascii="Arial Narrow" w:hAnsi="Arial Narrow" w:eastAsia="Times New Roman" w:cs="Arial"/>
      <w:vanish/>
    </w:rPr>
  </w:style>
  <w:style w:type="paragraph" w:customStyle="1" w:styleId="52">
    <w:name w:val="GENERIC-HD"/>
    <w:basedOn w:val="19"/>
    <w:uiPriority w:val="0"/>
    <w:pPr>
      <w:numPr>
        <w:ilvl w:val="0"/>
        <w:numId w:val="0"/>
      </w:numPr>
      <w:spacing w:after="100"/>
    </w:pPr>
    <w:rPr>
      <w:rFonts w:ascii="Times New Roman" w:hAnsi="Times New Roman" w:cs="Times New Roman"/>
      <w:color w:val="auto"/>
      <w:spacing w:val="0"/>
      <w:sz w:val="24"/>
      <w:szCs w:val="24"/>
    </w:rPr>
  </w:style>
  <w:style w:type="paragraph" w:customStyle="1" w:styleId="53">
    <w:name w:val="Footnote-Text"/>
    <w:basedOn w:val="1"/>
    <w:uiPriority w:val="0"/>
    <w:pPr>
      <w:spacing w:before="0" w:beforeAutospacing="0" w:after="0" w:afterAutospacing="0"/>
    </w:pPr>
    <w:rPr>
      <w:sz w:val="20"/>
      <w:szCs w:val="20"/>
    </w:rPr>
  </w:style>
  <w:style w:type="paragraph" w:customStyle="1" w:styleId="54">
    <w:name w:val="Endnote-Text"/>
    <w:basedOn w:val="1"/>
    <w:uiPriority w:val="0"/>
    <w:pPr>
      <w:spacing w:before="0" w:beforeAutospacing="0" w:after="0" w:afterAutospacing="0"/>
    </w:pPr>
    <w:rPr>
      <w:rFonts w:eastAsia="Times New Roman"/>
      <w:sz w:val="20"/>
      <w:szCs w:val="20"/>
    </w:rPr>
  </w:style>
  <w:style w:type="paragraph" w:customStyle="1" w:styleId="55">
    <w:name w:val="number-main-section"/>
    <w:basedOn w:val="1"/>
    <w:next w:val="3"/>
    <w:uiPriority w:val="0"/>
    <w:pPr>
      <w:keepNext/>
      <w:spacing w:before="240" w:beforeAutospacing="0" w:after="60" w:afterAutospacing="0"/>
      <w:outlineLvl w:val="0"/>
    </w:pPr>
    <w:rPr>
      <w:rFonts w:ascii="Arial Black" w:hAnsi="Arial Black" w:cs="Arial"/>
      <w:b/>
      <w:bCs/>
      <w:sz w:val="32"/>
      <w:szCs w:val="32"/>
    </w:rPr>
  </w:style>
  <w:style w:type="paragraph" w:customStyle="1" w:styleId="56">
    <w:name w:val="number-sub-section"/>
    <w:basedOn w:val="2"/>
    <w:next w:val="3"/>
    <w:uiPriority w:val="0"/>
    <w:pPr>
      <w:widowControl/>
      <w:outlineLvl w:val="1"/>
    </w:pPr>
    <w:rPr>
      <w:bCs w:val="0"/>
      <w:iCs/>
      <w:sz w:val="28"/>
      <w:szCs w:val="28"/>
    </w:rPr>
  </w:style>
  <w:style w:type="paragraph" w:customStyle="1" w:styleId="57">
    <w:name w:val="number-sub-sub-section"/>
    <w:basedOn w:val="2"/>
    <w:next w:val="3"/>
    <w:uiPriority w:val="0"/>
    <w:pPr>
      <w:outlineLvl w:val="2"/>
    </w:pPr>
    <w:rPr>
      <w:bCs w:val="0"/>
      <w:szCs w:val="26"/>
    </w:rPr>
  </w:style>
  <w:style w:type="paragraph" w:customStyle="1" w:styleId="58">
    <w:name w:val="number-sub-sub-sub-section"/>
    <w:basedOn w:val="2"/>
    <w:next w:val="3"/>
    <w:uiPriority w:val="0"/>
    <w:pPr>
      <w:outlineLvl w:val="3"/>
    </w:pPr>
    <w:rPr>
      <w:bCs w:val="0"/>
      <w:sz w:val="20"/>
      <w:szCs w:val="28"/>
    </w:rPr>
  </w:style>
  <w:style w:type="paragraph" w:customStyle="1" w:styleId="59">
    <w:name w:val="number-sub-sub-sub-sub-section"/>
    <w:basedOn w:val="2"/>
    <w:next w:val="3"/>
    <w:uiPriority w:val="0"/>
    <w:pPr>
      <w:outlineLvl w:val="4"/>
    </w:pPr>
    <w:rPr>
      <w:bCs w:val="0"/>
      <w:iCs/>
      <w:sz w:val="20"/>
      <w:szCs w:val="26"/>
    </w:rPr>
  </w:style>
  <w:style w:type="paragraph" w:customStyle="1" w:styleId="60">
    <w:name w:val="Syn-Main"/>
    <w:basedOn w:val="1"/>
    <w:next w:val="1"/>
    <w:uiPriority w:val="0"/>
    <w:pPr>
      <w:spacing w:before="20" w:beforeAutospacing="0" w:after="20" w:afterAutospacing="0"/>
    </w:pPr>
    <w:rPr>
      <w:rFonts w:eastAsia="Times New Roman"/>
    </w:rPr>
  </w:style>
  <w:style w:type="paragraph" w:customStyle="1" w:styleId="61">
    <w:name w:val="Syn-Sub1"/>
    <w:basedOn w:val="1"/>
    <w:next w:val="1"/>
    <w:uiPriority w:val="0"/>
    <w:pPr>
      <w:spacing w:before="0" w:beforeAutospacing="0" w:after="0" w:afterAutospacing="0"/>
      <w:ind w:left="200"/>
    </w:pPr>
    <w:rPr>
      <w:rFonts w:eastAsia="Times New Roman"/>
      <w:sz w:val="20"/>
      <w:szCs w:val="22"/>
    </w:rPr>
  </w:style>
  <w:style w:type="paragraph" w:customStyle="1" w:styleId="62">
    <w:name w:val="Syn-Sub2"/>
    <w:basedOn w:val="1"/>
    <w:next w:val="1"/>
    <w:uiPriority w:val="0"/>
    <w:pPr>
      <w:spacing w:before="0" w:beforeAutospacing="0" w:after="0" w:afterAutospacing="0"/>
      <w:ind w:left="400"/>
    </w:pPr>
    <w:rPr>
      <w:rFonts w:eastAsia="Times New Roman"/>
      <w:sz w:val="20"/>
      <w:szCs w:val="20"/>
    </w:rPr>
  </w:style>
  <w:style w:type="paragraph" w:customStyle="1" w:styleId="63">
    <w:name w:val="Syn-Sub3"/>
    <w:basedOn w:val="1"/>
    <w:next w:val="1"/>
    <w:uiPriority w:val="0"/>
    <w:pPr>
      <w:spacing w:before="0" w:beforeAutospacing="0" w:after="0" w:afterAutospacing="0"/>
      <w:ind w:left="720"/>
    </w:pPr>
    <w:rPr>
      <w:rFonts w:eastAsia="Times New Roman"/>
      <w:sz w:val="18"/>
      <w:szCs w:val="18"/>
    </w:rPr>
  </w:style>
  <w:style w:type="paragraph" w:customStyle="1" w:styleId="64">
    <w:name w:val="List-1"/>
    <w:basedOn w:val="1"/>
    <w:uiPriority w:val="0"/>
    <w:pPr>
      <w:widowControl w:val="0"/>
      <w:spacing w:before="0" w:beforeAutospacing="0" w:after="0" w:afterAutospacing="0"/>
      <w:ind w:left="720" w:hanging="360"/>
    </w:pPr>
    <w:rPr>
      <w:rFonts w:eastAsia="Times New Roman"/>
      <w:sz w:val="22"/>
    </w:rPr>
  </w:style>
  <w:style w:type="paragraph" w:customStyle="1" w:styleId="65">
    <w:name w:val="List-2"/>
    <w:basedOn w:val="1"/>
    <w:uiPriority w:val="0"/>
    <w:pPr>
      <w:widowControl w:val="0"/>
      <w:spacing w:before="0" w:beforeAutospacing="0" w:after="0" w:afterAutospacing="0"/>
      <w:ind w:left="1080" w:hanging="360"/>
    </w:pPr>
    <w:rPr>
      <w:rFonts w:eastAsia="Times New Roman"/>
      <w:sz w:val="22"/>
    </w:rPr>
  </w:style>
  <w:style w:type="paragraph" w:customStyle="1" w:styleId="66">
    <w:name w:val="List-3"/>
    <w:basedOn w:val="1"/>
    <w:uiPriority w:val="0"/>
    <w:pPr>
      <w:widowControl w:val="0"/>
      <w:spacing w:before="0" w:beforeAutospacing="0" w:after="0" w:afterAutospacing="0"/>
      <w:ind w:left="1440" w:hanging="360"/>
    </w:pPr>
    <w:rPr>
      <w:rFonts w:eastAsia="Times New Roman"/>
      <w:sz w:val="22"/>
    </w:rPr>
  </w:style>
  <w:style w:type="paragraph" w:customStyle="1" w:styleId="67">
    <w:name w:val="List-4"/>
    <w:basedOn w:val="1"/>
    <w:uiPriority w:val="0"/>
    <w:pPr>
      <w:widowControl w:val="0"/>
      <w:spacing w:before="0" w:beforeAutospacing="0" w:after="0" w:afterAutospacing="0"/>
      <w:ind w:left="1800" w:hanging="360"/>
    </w:pPr>
    <w:rPr>
      <w:rFonts w:eastAsia="Times New Roman"/>
      <w:sz w:val="22"/>
    </w:rPr>
  </w:style>
  <w:style w:type="paragraph" w:customStyle="1" w:styleId="68">
    <w:name w:val="List-5"/>
    <w:basedOn w:val="1"/>
    <w:uiPriority w:val="0"/>
    <w:pPr>
      <w:widowControl w:val="0"/>
      <w:spacing w:before="0" w:beforeAutospacing="0" w:after="0" w:afterAutospacing="0"/>
      <w:ind w:left="2160" w:hanging="360"/>
    </w:pPr>
    <w:rPr>
      <w:rFonts w:eastAsia="Times New Roman"/>
      <w:sz w:val="22"/>
    </w:rPr>
  </w:style>
  <w:style w:type="paragraph" w:customStyle="1" w:styleId="69">
    <w:name w:val="ListContinue-6"/>
    <w:basedOn w:val="1"/>
    <w:uiPriority w:val="0"/>
    <w:pPr>
      <w:widowControl w:val="0"/>
      <w:spacing w:before="0" w:beforeAutospacing="0" w:after="120" w:afterAutospacing="0"/>
      <w:ind w:left="2520"/>
    </w:pPr>
    <w:rPr>
      <w:rFonts w:eastAsia="Times New Roman"/>
      <w:sz w:val="22"/>
    </w:rPr>
  </w:style>
  <w:style w:type="paragraph" w:customStyle="1" w:styleId="70">
    <w:name w:val="List-6"/>
    <w:basedOn w:val="1"/>
    <w:next w:val="69"/>
    <w:uiPriority w:val="0"/>
    <w:pPr>
      <w:widowControl w:val="0"/>
      <w:spacing w:before="0" w:beforeAutospacing="0" w:after="0" w:afterAutospacing="0"/>
      <w:ind w:left="2304" w:hanging="360"/>
    </w:pPr>
    <w:rPr>
      <w:rFonts w:eastAsia="Times New Roman"/>
      <w:sz w:val="22"/>
    </w:rPr>
  </w:style>
  <w:style w:type="paragraph" w:customStyle="1" w:styleId="71">
    <w:name w:val="ListContinue-7"/>
    <w:basedOn w:val="1"/>
    <w:uiPriority w:val="0"/>
    <w:pPr>
      <w:widowControl w:val="0"/>
      <w:spacing w:before="0" w:beforeAutospacing="0" w:after="120" w:afterAutospacing="0"/>
      <w:ind w:left="2880"/>
    </w:pPr>
    <w:rPr>
      <w:rFonts w:eastAsia="Times New Roman"/>
      <w:sz w:val="22"/>
    </w:rPr>
  </w:style>
  <w:style w:type="paragraph" w:customStyle="1" w:styleId="72">
    <w:name w:val="List-7"/>
    <w:basedOn w:val="1"/>
    <w:next w:val="71"/>
    <w:uiPriority w:val="0"/>
    <w:pPr>
      <w:widowControl w:val="0"/>
      <w:spacing w:before="0" w:beforeAutospacing="0" w:after="0" w:afterAutospacing="0"/>
      <w:ind w:left="2448" w:hanging="360"/>
    </w:pPr>
    <w:rPr>
      <w:rFonts w:eastAsia="Times New Roman"/>
      <w:sz w:val="22"/>
    </w:rPr>
  </w:style>
  <w:style w:type="paragraph" w:customStyle="1" w:styleId="73">
    <w:name w:val="ListContinue-8"/>
    <w:basedOn w:val="1"/>
    <w:uiPriority w:val="0"/>
    <w:pPr>
      <w:widowControl w:val="0"/>
      <w:spacing w:before="0" w:beforeAutospacing="0" w:after="120" w:afterAutospacing="0"/>
      <w:ind w:left="3240"/>
    </w:pPr>
    <w:rPr>
      <w:rFonts w:eastAsia="Times New Roman"/>
      <w:sz w:val="22"/>
    </w:rPr>
  </w:style>
  <w:style w:type="paragraph" w:customStyle="1" w:styleId="74">
    <w:name w:val="List-8"/>
    <w:basedOn w:val="1"/>
    <w:next w:val="73"/>
    <w:uiPriority w:val="0"/>
    <w:pPr>
      <w:widowControl w:val="0"/>
      <w:spacing w:before="0" w:beforeAutospacing="0" w:after="0" w:afterAutospacing="0"/>
      <w:ind w:left="2592" w:hanging="360"/>
    </w:pPr>
    <w:rPr>
      <w:rFonts w:eastAsia="Times New Roman"/>
      <w:sz w:val="22"/>
    </w:rPr>
  </w:style>
  <w:style w:type="paragraph" w:customStyle="1" w:styleId="75">
    <w:name w:val="ListContinue-9"/>
    <w:basedOn w:val="1"/>
    <w:uiPriority w:val="0"/>
    <w:pPr>
      <w:widowControl w:val="0"/>
      <w:spacing w:before="0" w:beforeAutospacing="0" w:after="120" w:afterAutospacing="0"/>
      <w:ind w:left="3600"/>
    </w:pPr>
    <w:rPr>
      <w:rFonts w:eastAsia="Times New Roman"/>
      <w:sz w:val="22"/>
    </w:rPr>
  </w:style>
  <w:style w:type="paragraph" w:customStyle="1" w:styleId="76">
    <w:name w:val="List-9"/>
    <w:basedOn w:val="1"/>
    <w:next w:val="75"/>
    <w:uiPriority w:val="0"/>
    <w:pPr>
      <w:widowControl w:val="0"/>
      <w:spacing w:before="0" w:beforeAutospacing="0" w:after="0" w:afterAutospacing="0"/>
      <w:ind w:left="2736" w:hanging="360"/>
    </w:pPr>
    <w:rPr>
      <w:rFonts w:eastAsia="Times New Roman"/>
      <w:sz w:val="22"/>
    </w:rPr>
  </w:style>
  <w:style w:type="paragraph" w:customStyle="1" w:styleId="77">
    <w:name w:val="ListContinue-1"/>
    <w:basedOn w:val="1"/>
    <w:uiPriority w:val="0"/>
    <w:pPr>
      <w:widowControl w:val="0"/>
      <w:spacing w:before="0" w:beforeAutospacing="0" w:after="120" w:afterAutospacing="0"/>
      <w:ind w:left="720"/>
    </w:pPr>
    <w:rPr>
      <w:rFonts w:eastAsia="Times New Roman"/>
      <w:sz w:val="22"/>
    </w:rPr>
  </w:style>
  <w:style w:type="paragraph" w:customStyle="1" w:styleId="78">
    <w:name w:val="ListContinue-2"/>
    <w:basedOn w:val="1"/>
    <w:uiPriority w:val="0"/>
    <w:pPr>
      <w:widowControl w:val="0"/>
      <w:spacing w:before="0" w:beforeAutospacing="0" w:after="120" w:afterAutospacing="0"/>
      <w:ind w:left="1080"/>
    </w:pPr>
    <w:rPr>
      <w:rFonts w:eastAsia="Times New Roman"/>
      <w:sz w:val="22"/>
    </w:rPr>
  </w:style>
  <w:style w:type="paragraph" w:customStyle="1" w:styleId="79">
    <w:name w:val="ListContinue-3"/>
    <w:basedOn w:val="1"/>
    <w:uiPriority w:val="0"/>
    <w:pPr>
      <w:widowControl w:val="0"/>
      <w:spacing w:before="0" w:beforeAutospacing="0" w:after="120" w:afterAutospacing="0"/>
      <w:ind w:left="1440"/>
    </w:pPr>
    <w:rPr>
      <w:rFonts w:eastAsia="Times New Roman"/>
      <w:sz w:val="22"/>
    </w:rPr>
  </w:style>
  <w:style w:type="paragraph" w:customStyle="1" w:styleId="80">
    <w:name w:val="ListContinue-4"/>
    <w:basedOn w:val="1"/>
    <w:uiPriority w:val="0"/>
    <w:pPr>
      <w:widowControl w:val="0"/>
      <w:spacing w:before="0" w:beforeAutospacing="0" w:after="120" w:afterAutospacing="0"/>
      <w:ind w:left="1800"/>
    </w:pPr>
    <w:rPr>
      <w:rFonts w:eastAsia="Times New Roman"/>
      <w:sz w:val="22"/>
    </w:rPr>
  </w:style>
  <w:style w:type="paragraph" w:customStyle="1" w:styleId="81">
    <w:name w:val="ListContinue-5"/>
    <w:basedOn w:val="1"/>
    <w:uiPriority w:val="0"/>
    <w:pPr>
      <w:widowControl w:val="0"/>
      <w:spacing w:before="0" w:beforeAutospacing="0" w:after="120" w:afterAutospacing="0"/>
      <w:ind w:left="2160"/>
    </w:pPr>
    <w:rPr>
      <w:rFonts w:eastAsia="Times New Roman"/>
      <w:sz w:val="22"/>
    </w:rPr>
  </w:style>
  <w:style w:type="paragraph" w:customStyle="1" w:styleId="82">
    <w:name w:val="TableCell"/>
    <w:basedOn w:val="1"/>
    <w:uiPriority w:val="0"/>
    <w:pPr>
      <w:widowControl w:val="0"/>
      <w:spacing w:before="0" w:beforeAutospacing="0" w:after="0" w:afterAutospacing="0"/>
    </w:pPr>
    <w:rPr>
      <w:rFonts w:eastAsia="Times New Roman"/>
      <w:sz w:val="22"/>
    </w:rPr>
  </w:style>
  <w:style w:type="paragraph" w:customStyle="1" w:styleId="83">
    <w:name w:val="TableCaption"/>
    <w:basedOn w:val="3"/>
    <w:next w:val="82"/>
    <w:uiPriority w:val="0"/>
    <w:pPr>
      <w:widowControl w:val="0"/>
      <w:spacing w:before="240" w:after="60"/>
      <w:jc w:val="center"/>
    </w:pPr>
    <w:rPr>
      <w:rFonts w:ascii="Arial" w:hAnsi="Arial" w:eastAsia="Times New Roman" w:cs="Arial"/>
      <w:bCs/>
      <w:color w:val="0000FF"/>
      <w:spacing w:val="0"/>
      <w:sz w:val="28"/>
      <w:szCs w:val="32"/>
    </w:rPr>
  </w:style>
  <w:style w:type="character" w:customStyle="1" w:styleId="84">
    <w:name w:val="Form-Blank-Dot"/>
    <w:basedOn w:val="12"/>
    <w:uiPriority w:val="0"/>
  </w:style>
  <w:style w:type="character" w:customStyle="1" w:styleId="85">
    <w:name w:val="Form-Blank-Rule"/>
    <w:basedOn w:val="12"/>
    <w:uiPriority w:val="0"/>
  </w:style>
  <w:style w:type="character" w:customStyle="1" w:styleId="86">
    <w:name w:val="Form-Blank-Hyphen"/>
    <w:basedOn w:val="12"/>
    <w:uiPriority w:val="0"/>
  </w:style>
  <w:style w:type="character" w:customStyle="1" w:styleId="87">
    <w:name w:val="Form-Blank-Invisible"/>
    <w:basedOn w:val="12"/>
    <w:uiPriority w:val="0"/>
  </w:style>
  <w:style w:type="character" w:customStyle="1" w:styleId="88">
    <w:name w:val="Form-Blank-Dbl-rule"/>
    <w:basedOn w:val="12"/>
    <w:uiPriority w:val="0"/>
  </w:style>
  <w:style w:type="character" w:customStyle="1" w:styleId="89">
    <w:name w:val="TEXTPAGE"/>
    <w:uiPriority w:val="0"/>
    <w:rPr>
      <w:vanish/>
    </w:rPr>
  </w:style>
  <w:style w:type="character" w:customStyle="1" w:styleId="90">
    <w:name w:val="ILLOHIDE"/>
    <w:semiHidden/>
    <w:uiPriority w:val="0"/>
    <w:rPr>
      <w:color w:val="800080"/>
    </w:rPr>
  </w:style>
  <w:style w:type="character" w:customStyle="1" w:styleId="91">
    <w:name w:val="FNPAGE"/>
    <w:uiPriority w:val="0"/>
    <w:rPr>
      <w:vanish/>
      <w:color w:val="800080"/>
    </w:rPr>
  </w:style>
  <w:style w:type="character" w:customStyle="1" w:styleId="92">
    <w:name w:val="SM-CAP"/>
    <w:uiPriority w:val="0"/>
    <w:rPr>
      <w:smallCaps/>
    </w:rPr>
  </w:style>
  <w:style w:type="character" w:customStyle="1" w:styleId="93">
    <w:name w:val="DBL-UNDERLN"/>
    <w:uiPriority w:val="0"/>
    <w:rPr>
      <w:u w:val="double"/>
    </w:rPr>
  </w:style>
  <w:style w:type="character" w:customStyle="1" w:styleId="94">
    <w:name w:val="GRAYSCALE"/>
    <w:uiPriority w:val="0"/>
    <w:rPr>
      <w:color w:val="808080"/>
    </w:rPr>
  </w:style>
  <w:style w:type="character" w:customStyle="1" w:styleId="95">
    <w:name w:val="HIGHLIGHT"/>
    <w:uiPriority w:val="0"/>
    <w:rPr>
      <w:shd w:val="clear" w:color="auto" w:fill="FFCC00"/>
    </w:rPr>
  </w:style>
  <w:style w:type="character" w:customStyle="1" w:styleId="96">
    <w:name w:val="Footnote-Reference"/>
    <w:uiPriority w:val="0"/>
    <w:rPr>
      <w:vertAlign w:val="superscript"/>
    </w:rPr>
  </w:style>
  <w:style w:type="character" w:customStyle="1" w:styleId="97">
    <w:name w:val="Endnote-Reference"/>
    <w:uiPriority w:val="0"/>
    <w:rPr>
      <w:vertAlign w:val="superscript"/>
    </w:rPr>
  </w:style>
  <w:style w:type="character" w:customStyle="1" w:styleId="98">
    <w:name w:val="GRAYSCAL"/>
    <w:uiPriority w:val="0"/>
    <w:rPr>
      <w:color w:val="666699"/>
    </w:rPr>
  </w:style>
  <w:style w:type="character" w:customStyle="1" w:styleId="99">
    <w:name w:val="NOTE"/>
    <w:uiPriority w:val="0"/>
    <w:rPr>
      <w:rFonts w:hint="default" w:ascii="Haettenschweiler" w:hAnsi="Haettenschweiler"/>
      <w:color w:val="333399"/>
      <w:sz w:val="20"/>
      <w:szCs w:val="20"/>
    </w:rPr>
  </w:style>
  <w:style w:type="character" w:customStyle="1" w:styleId="100">
    <w:name w:val="CASE"/>
    <w:uiPriority w:val="0"/>
    <w:rPr>
      <w:rFonts w:hint="default" w:ascii="Times New Roman" w:hAnsi="Times New Roman" w:cs="Times New Roman"/>
      <w:color w:val="339966"/>
    </w:rPr>
  </w:style>
  <w:style w:type="character" w:customStyle="1" w:styleId="101">
    <w:name w:val="Footnote"/>
    <w:uiPriority w:val="0"/>
    <w:rPr>
      <w:color w:val="auto"/>
    </w:rPr>
  </w:style>
  <w:style w:type="character" w:customStyle="1" w:styleId="102">
    <w:name w:val="STATUTE"/>
    <w:basedOn w:val="100"/>
    <w:uiPriority w:val="0"/>
  </w:style>
  <w:style w:type="paragraph" w:customStyle="1" w:styleId="103">
    <w:name w:val="list"/>
    <w:basedOn w:val="1"/>
    <w:uiPriority w:val="0"/>
  </w:style>
  <w:style w:type="character" w:customStyle="1" w:styleId="104">
    <w:name w:val="normal"/>
    <w:basedOn w:val="12"/>
    <w:uiPriority w:val="0"/>
  </w:style>
  <w:style w:type="paragraph" w:styleId="105">
    <w:name w:val=""/>
    <w:semiHidden/>
    <w:uiPriority w:val="99"/>
    <w:rPr>
      <w:sz w:val="24"/>
      <w:szCs w:val="24"/>
      <w:lang w:val="en-US" w:eastAsia="en-US" w:bidi="ar-SA"/>
    </w:rPr>
  </w:style>
</w:styles>
</file>

<file path=word/_rels/document.xml.rels><?xml version="1.0" encoding="UTF-8" standalone="yes"?>
<Relationships xmlns="http://schemas.openxmlformats.org/package/2006/relationships"><Relationship Id="rId7" Type="http://schemas.microsoft.com/office/2011/relationships/people" Target="people.xml"/><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Lexis Nexis</Company>
  <Pages>29</Pages>
  <Words>15281</Words>
  <Characters>87105</Characters>
  <Lines>725</Lines>
  <Paragraphs>204</Paragraphs>
  <TotalTime>0</TotalTime>
  <ScaleCrop>false</ScaleCrop>
  <LinksUpToDate>false</LinksUpToDate>
  <CharactersWithSpaces>102182</CharactersWithSpaces>
  <Application>WPS Office_12.2.0.20348_F1E327BC-269C-435d-A152-05C5408002CA</Application>
  <DocSecurity>4</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2024-09-18T17:20:00Z</dcterms:created>
  <dc:creator>Lexis Nexis</dc:creator>
  <cp:lastModifiedBy>e430272</cp:lastModifiedBy>
  <dcterms:modified xsi:type="dcterms:W3CDTF">2025-04-03T09:20:06Z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BU">
    <vt:lpwstr>USA</vt:lpwstr>
  </property>
  <property fmtid="{D5CDD505-2E9C-101B-9397-08002B2CF9AE}" pid="3" name="KSOProductBuildVer">
    <vt:lpwstr>2057-12.2.0.20348</vt:lpwstr>
  </property>
  <property fmtid="{D5CDD505-2E9C-101B-9397-08002B2CF9AE}" pid="4" name="ICV">
    <vt:lpwstr>A1B3DF9ADD754B1392C74AF8B0A6A3BA_13</vt:lpwstr>
  </property>
</Properties>
</file>