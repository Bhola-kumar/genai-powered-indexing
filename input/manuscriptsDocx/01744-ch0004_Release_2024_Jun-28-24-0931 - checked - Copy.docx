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50E83FB">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4-1</w:t>
      </w:r>
      <w:r>
        <w:rPr>
          <w:rStyle w:val="89"/>
          <w:color w:val="800080"/>
        </w:rPr>
        <w:tab/>
      </w:r>
      <w:r>
        <w:rPr>
          <w:rStyle w:val="89"/>
          <w:color w:val="800080"/>
        </w:rPr>
        <w:t>(Rel. 2014)</w:t>
      </w:r>
      <w:r>
        <w:rPr>
          <w:rStyle w:val="89"/>
          <w:color w:val="800080"/>
        </w:rPr>
        <w:br w:type="textWrapping"/>
      </w:r>
    </w:p>
    <w:p w14:paraId="6DC7139B">
      <w:pPr>
        <w:pStyle w:val="39"/>
      </w:pPr>
      <w:r>
        <w:fldChar w:fldCharType="begin"/>
      </w:r>
      <w:r>
        <w:instrText xml:space="preserve"> XE "desig:N10016:Chapter" </w:instrText>
      </w:r>
      <w:r>
        <w:fldChar w:fldCharType="end"/>
      </w:r>
      <w:r>
        <w:t xml:space="preserve">Chapter 4 </w:t>
      </w:r>
      <w:r>
        <w:fldChar w:fldCharType="begin"/>
      </w:r>
      <w:r>
        <w:instrText xml:space="preserve"> XE "title:N1001A:Chapter" </w:instrText>
      </w:r>
      <w:r>
        <w:fldChar w:fldCharType="end"/>
      </w:r>
      <w:r>
        <w:t>PRETRIAL PLEADINGS AND DISCOVERY</w:t>
      </w:r>
    </w:p>
    <w:p w14:paraId="3109792B">
      <w:pPr>
        <w:pStyle w:val="44"/>
      </w:pPr>
      <w:r>
        <w:fldChar w:fldCharType="begin"/>
      </w:r>
      <w:r>
        <w:instrText xml:space="preserve"> XE "title-alt:N10021" </w:instrText>
      </w:r>
      <w:r>
        <w:fldChar w:fldCharType="end"/>
      </w:r>
      <w:r>
        <w:rPr>
          <w:rStyle w:val="92"/>
          <w:b/>
          <w:bCs/>
        </w:rPr>
        <w:t>Pretrial Pleadings and Discovery</w:t>
      </w:r>
      <w:r>
        <w:t xml:space="preserve"> </w:t>
      </w:r>
    </w:p>
    <w:p w14:paraId="6B9750D6">
      <w:pPr>
        <w:pStyle w:val="43"/>
      </w:pPr>
      <w:r>
        <w:fldChar w:fldCharType="begin"/>
      </w:r>
      <w:r>
        <w:instrText xml:space="preserve"> XE "title:N10038" </w:instrText>
      </w:r>
      <w:r>
        <w:fldChar w:fldCharType="end"/>
      </w:r>
      <w:r>
        <w:t>SYNOPSIS</w:t>
      </w:r>
    </w:p>
    <w:p w14:paraId="3EF1D4CE">
      <w:pPr>
        <w:pStyle w:val="36"/>
      </w:pPr>
      <w:r>
        <w:fldChar w:fldCharType="begin"/>
      </w:r>
      <w:r>
        <w:instrText xml:space="preserve"> XE "entry-title:N10044" </w:instrText>
      </w:r>
      <w:r>
        <w:fldChar w:fldCharType="end"/>
      </w:r>
      <w:r>
        <w:t>PART I: STRATEGY</w:t>
      </w:r>
    </w:p>
    <w:p w14:paraId="119D9BEA">
      <w:pPr>
        <w:pStyle w:val="36"/>
      </w:pPr>
      <w:r>
        <w:fldChar w:fldCharType="begin"/>
      </w:r>
      <w:r>
        <w:instrText xml:space="preserve"> XE "entry-title:N1004B" </w:instrText>
      </w:r>
      <w:r>
        <w:fldChar w:fldCharType="end"/>
      </w:r>
      <w:r>
        <w:t>§ 4.01 Scope</w:t>
      </w:r>
    </w:p>
    <w:p w14:paraId="33FAC5E9">
      <w:pPr>
        <w:pStyle w:val="36"/>
      </w:pPr>
      <w:r>
        <w:fldChar w:fldCharType="begin"/>
      </w:r>
      <w:r>
        <w:instrText xml:space="preserve"> XE "entry-title:N10052" </w:instrText>
      </w:r>
      <w:r>
        <w:fldChar w:fldCharType="end"/>
      </w:r>
      <w:r>
        <w:t>§ 4.02 Objective and Strategy</w:t>
      </w:r>
    </w:p>
    <w:p w14:paraId="0EF7D904">
      <w:pPr>
        <w:pStyle w:val="36"/>
      </w:pPr>
      <w:r>
        <w:fldChar w:fldCharType="begin"/>
      </w:r>
      <w:r>
        <w:instrText xml:space="preserve"> XE "entry-title:N10059" </w:instrText>
      </w:r>
      <w:r>
        <w:fldChar w:fldCharType="end"/>
      </w:r>
      <w:r>
        <w:t>PART II: PREPARING PLEADINGS</w:t>
      </w:r>
    </w:p>
    <w:p w14:paraId="22566FE2">
      <w:pPr>
        <w:pStyle w:val="36"/>
      </w:pPr>
      <w:r>
        <w:fldChar w:fldCharType="begin"/>
      </w:r>
      <w:r>
        <w:instrText xml:space="preserve"> XE "entry-title:N10060" </w:instrText>
      </w:r>
      <w:r>
        <w:fldChar w:fldCharType="end"/>
      </w:r>
      <w:r>
        <w:t>§ 4.03 CHECKLIST: Preparing Pleadings</w:t>
      </w:r>
    </w:p>
    <w:p w14:paraId="20FBBD02">
      <w:pPr>
        <w:pStyle w:val="36"/>
      </w:pPr>
      <w:r>
        <w:fldChar w:fldCharType="begin"/>
      </w:r>
      <w:r>
        <w:instrText xml:space="preserve"> XE "entry-title:N10067" </w:instrText>
      </w:r>
      <w:r>
        <w:fldChar w:fldCharType="end"/>
      </w:r>
      <w:r>
        <w:t>§ 4.04 Defining the Technical Requirements</w:t>
      </w:r>
    </w:p>
    <w:p w14:paraId="65C75316">
      <w:pPr>
        <w:pStyle w:val="36"/>
      </w:pPr>
      <w:r>
        <w:fldChar w:fldCharType="begin"/>
      </w:r>
      <w:r>
        <w:instrText xml:space="preserve"> XE "entry-title:N1006E" </w:instrText>
      </w:r>
      <w:r>
        <w:fldChar w:fldCharType="end"/>
      </w:r>
      <w:r>
        <w:t>[1] Defining the Technical Requirements—In General</w:t>
      </w:r>
    </w:p>
    <w:p w14:paraId="2A52E060">
      <w:pPr>
        <w:pStyle w:val="36"/>
      </w:pPr>
      <w:r>
        <w:fldChar w:fldCharType="begin"/>
      </w:r>
      <w:r>
        <w:instrText xml:space="preserve"> XE "entry-title:N10075" </w:instrText>
      </w:r>
      <w:r>
        <w:fldChar w:fldCharType="end"/>
      </w:r>
      <w:r>
        <w:t>[2] Formatting Motions</w:t>
      </w:r>
    </w:p>
    <w:p w14:paraId="28CA716F">
      <w:pPr>
        <w:pStyle w:val="36"/>
      </w:pPr>
      <w:r>
        <w:fldChar w:fldCharType="begin"/>
      </w:r>
      <w:r>
        <w:instrText xml:space="preserve"> XE "entry-title:N1007C" </w:instrText>
      </w:r>
      <w:r>
        <w:fldChar w:fldCharType="end"/>
      </w:r>
      <w:r>
        <w:t>[3] Signing Pleadings—Effect</w:t>
      </w:r>
    </w:p>
    <w:p w14:paraId="0D33E7B5">
      <w:pPr>
        <w:pStyle w:val="36"/>
      </w:pPr>
      <w:r>
        <w:fldChar w:fldCharType="begin"/>
      </w:r>
      <w:r>
        <w:instrText xml:space="preserve"> XE "entry-title:N10083" </w:instrText>
      </w:r>
      <w:r>
        <w:fldChar w:fldCharType="end"/>
      </w:r>
      <w:r>
        <w:t>[4] Preparing the Certification on Pleadings</w:t>
      </w:r>
    </w:p>
    <w:p w14:paraId="153483C4">
      <w:pPr>
        <w:pStyle w:val="36"/>
      </w:pPr>
      <w:r>
        <w:fldChar w:fldCharType="begin"/>
      </w:r>
      <w:r>
        <w:instrText xml:space="preserve"> XE "entry-title:N1008A" </w:instrText>
      </w:r>
      <w:r>
        <w:fldChar w:fldCharType="end"/>
      </w:r>
      <w:r>
        <w:t>[5] Redacting Personal Information</w:t>
      </w:r>
    </w:p>
    <w:p w14:paraId="714CB151">
      <w:pPr>
        <w:pStyle w:val="36"/>
      </w:pPr>
      <w:r>
        <w:fldChar w:fldCharType="begin"/>
      </w:r>
      <w:r>
        <w:instrText xml:space="preserve"> XE "entry-title:N10091" </w:instrText>
      </w:r>
      <w:r>
        <w:fldChar w:fldCharType="end"/>
      </w:r>
      <w:r>
        <w:t>§ 4.05 Serving Motions</w:t>
      </w:r>
    </w:p>
    <w:p w14:paraId="7481EFCA">
      <w:pPr>
        <w:pStyle w:val="36"/>
      </w:pPr>
      <w:r>
        <w:fldChar w:fldCharType="begin"/>
      </w:r>
      <w:r>
        <w:instrText xml:space="preserve"> XE "entry-title:N10098" </w:instrText>
      </w:r>
      <w:r>
        <w:fldChar w:fldCharType="end"/>
      </w:r>
      <w:r>
        <w:t>§ 4.06 Responding to Material Allegations in Pleadings</w:t>
      </w:r>
    </w:p>
    <w:p w14:paraId="463F1DBE">
      <w:pPr>
        <w:pStyle w:val="36"/>
      </w:pPr>
      <w:r>
        <w:fldChar w:fldCharType="begin"/>
      </w:r>
      <w:r>
        <w:instrText xml:space="preserve"> XE "entry-title:N1009F" </w:instrText>
      </w:r>
      <w:r>
        <w:fldChar w:fldCharType="end"/>
      </w:r>
      <w:r>
        <w:t>§ 4.07 Disposing of Motions</w:t>
      </w:r>
    </w:p>
    <w:p w14:paraId="3DE0429B">
      <w:pPr>
        <w:pStyle w:val="36"/>
      </w:pPr>
      <w:r>
        <w:fldChar w:fldCharType="begin"/>
      </w:r>
      <w:r>
        <w:instrText xml:space="preserve"> XE "entry-title:N100A6" </w:instrText>
      </w:r>
      <w:r>
        <w:fldChar w:fldCharType="end"/>
      </w:r>
      <w:r>
        <w:t>[1] Requiring the Court to Hear and Decide Motions</w:t>
      </w:r>
    </w:p>
    <w:p w14:paraId="5499B270">
      <w:pPr>
        <w:pStyle w:val="36"/>
      </w:pPr>
      <w:r>
        <w:fldChar w:fldCharType="begin"/>
      </w:r>
      <w:r>
        <w:instrText xml:space="preserve"> XE "entry-title:N100AD" </w:instrText>
      </w:r>
      <w:r>
        <w:fldChar w:fldCharType="end"/>
      </w:r>
      <w:r>
        <w:t xml:space="preserve">[2] Timing and Procedural Issues for </w:t>
      </w:r>
      <w:del w:id="0" w:author="Louise Truax" w:date="2024-08-11T07:55:00Z">
        <w:r>
          <w:rPr/>
          <w:delText>the Short Calendar</w:delText>
        </w:r>
      </w:del>
      <w:ins w:id="1" w:author="Louise Truax" w:date="2024-08-11T07:55:00Z">
        <w:r>
          <w:rPr/>
          <w:t>Hearing Motions</w:t>
        </w:r>
      </w:ins>
    </w:p>
    <w:p w14:paraId="64D2E81B">
      <w:pPr>
        <w:pStyle w:val="36"/>
      </w:pPr>
      <w:r>
        <w:fldChar w:fldCharType="begin"/>
      </w:r>
      <w:r>
        <w:instrText xml:space="preserve"> XE "entry-title:N100B4" </w:instrText>
      </w:r>
      <w:r>
        <w:fldChar w:fldCharType="end"/>
      </w:r>
      <w:r>
        <w:t>PART III: PREPARING SPECIFIC PLEADINGS</w:t>
      </w:r>
    </w:p>
    <w:p w14:paraId="7818F542">
      <w:pPr>
        <w:pStyle w:val="36"/>
      </w:pPr>
      <w:r>
        <w:fldChar w:fldCharType="begin"/>
      </w:r>
      <w:r>
        <w:instrText xml:space="preserve"> XE "entry-title:N100BB" </w:instrText>
      </w:r>
      <w:r>
        <w:fldChar w:fldCharType="end"/>
      </w:r>
      <w:r>
        <w:t>§ 4.08 CHECKLIST: Preparing Specific Pleadings</w:t>
      </w:r>
    </w:p>
    <w:p w14:paraId="23FAA95D">
      <w:pPr>
        <w:pStyle w:val="36"/>
      </w:pPr>
      <w:r>
        <w:fldChar w:fldCharType="begin"/>
      </w:r>
      <w:r>
        <w:instrText xml:space="preserve"> XE "entry-title:N100C2" </w:instrText>
      </w:r>
      <w:r>
        <w:fldChar w:fldCharType="end"/>
      </w:r>
      <w:r>
        <w:t>§ 4.09 Preparing a Motion to Dismiss</w:t>
      </w:r>
    </w:p>
    <w:p w14:paraId="492A12C8">
      <w:pPr>
        <w:pStyle w:val="36"/>
      </w:pPr>
      <w:r>
        <w:fldChar w:fldCharType="begin"/>
      </w:r>
      <w:r>
        <w:instrText xml:space="preserve"> XE "entry-title:N100C9" </w:instrText>
      </w:r>
      <w:r>
        <w:fldChar w:fldCharType="end"/>
      </w:r>
      <w:r>
        <w:t>[1] Filing a Special Appearance Is Not Permitted</w:t>
      </w:r>
    </w:p>
    <w:p w14:paraId="3037D8F1">
      <w:pPr>
        <w:pStyle w:val="36"/>
      </w:pPr>
      <w:r>
        <w:fldChar w:fldCharType="begin"/>
      </w:r>
      <w:r>
        <w:instrText xml:space="preserve"> XE "entry-title:N100D0" </w:instrText>
      </w:r>
      <w:r>
        <w:fldChar w:fldCharType="end"/>
      </w:r>
      <w:r>
        <w:t>[2] Timing Deadlines for Filing a Motion to Dismiss and Objections</w:t>
      </w:r>
    </w:p>
    <w:p w14:paraId="0EDD3773">
      <w:pPr>
        <w:pStyle w:val="36"/>
      </w:pPr>
      <w:r>
        <w:fldChar w:fldCharType="begin"/>
      </w:r>
      <w:r>
        <w:instrText xml:space="preserve"> XE "entry-title:N100D7" </w:instrText>
      </w:r>
      <w:r>
        <w:fldChar w:fldCharType="end"/>
      </w:r>
      <w:r>
        <w:t>[3] Asserting Grounds for a Motion to Dismiss</w:t>
      </w:r>
    </w:p>
    <w:p w14:paraId="183BDED1">
      <w:pPr>
        <w:pStyle w:val="36"/>
      </w:pPr>
      <w:r>
        <w:fldChar w:fldCharType="begin"/>
      </w:r>
      <w:r>
        <w:instrText xml:space="preserve"> XE "entry-title:N100DE" </w:instrText>
      </w:r>
      <w:r>
        <w:fldChar w:fldCharType="end"/>
      </w:r>
      <w:r>
        <w:t>[a] Asserting a Lack of Subject Matter Jurisdiction</w:t>
      </w:r>
    </w:p>
    <w:p w14:paraId="716F77AF">
      <w:pPr>
        <w:pStyle w:val="36"/>
      </w:pPr>
      <w:r>
        <w:fldChar w:fldCharType="begin"/>
      </w:r>
      <w:r>
        <w:instrText xml:space="preserve"> XE "entry-title:N100E5" </w:instrText>
      </w:r>
      <w:r>
        <w:fldChar w:fldCharType="end"/>
      </w:r>
      <w:r>
        <w:t>[b] Asserting a Lack of Personal Jurisdiction</w:t>
      </w:r>
    </w:p>
    <w:p w14:paraId="59AED579">
      <w:pPr>
        <w:pStyle w:val="36"/>
      </w:pPr>
      <w:r>
        <w:fldChar w:fldCharType="begin"/>
      </w:r>
      <w:r>
        <w:instrText xml:space="preserve"> XE "entry-title:N100EC" </w:instrText>
      </w:r>
      <w:r>
        <w:fldChar w:fldCharType="end"/>
      </w:r>
      <w:r>
        <w:t>[c] Asserting an Improper Venue</w:t>
      </w:r>
    </w:p>
    <w:p w14:paraId="4E3F56B2">
      <w:pPr>
        <w:pStyle w:val="36"/>
      </w:pPr>
      <w:r>
        <w:fldChar w:fldCharType="begin"/>
      </w:r>
      <w:r>
        <w:instrText xml:space="preserve"> XE "entry-title:N100F3" </w:instrText>
      </w:r>
      <w:r>
        <w:fldChar w:fldCharType="end"/>
      </w:r>
      <w:r>
        <w:t>[d] Asserting an Insufficiency of Process</w:t>
      </w:r>
    </w:p>
    <w:p w14:paraId="4997BF68">
      <w:pPr>
        <w:pStyle w:val="36"/>
      </w:pPr>
      <w:r>
        <w:fldChar w:fldCharType="begin"/>
      </w:r>
      <w:r>
        <w:instrText xml:space="preserve"> XE "entry-title:N100FA" </w:instrText>
      </w:r>
      <w:r>
        <w:fldChar w:fldCharType="end"/>
      </w:r>
      <w:r>
        <w:t>[e] Asserting an Insufficiency of Service of Process</w:t>
      </w:r>
    </w:p>
    <w:p w14:paraId="2C15C67B">
      <w:pPr>
        <w:pStyle w:val="36"/>
      </w:pPr>
      <w:r>
        <w:fldChar w:fldCharType="begin"/>
      </w:r>
      <w:r>
        <w:instrText xml:space="preserve"> XE "entry-title:N10101" </w:instrText>
      </w:r>
      <w:r>
        <w:fldChar w:fldCharType="end"/>
      </w:r>
      <w:r>
        <w:t>§ 4.10 Preparing a Motion to Strike</w:t>
      </w:r>
    </w:p>
    <w:p w14:paraId="033B11B0">
      <w:pPr>
        <w:pStyle w:val="36"/>
      </w:pPr>
      <w:r>
        <w:fldChar w:fldCharType="begin"/>
      </w:r>
      <w:r>
        <w:instrText xml:space="preserve"> XE "entry-title:N10108" </w:instrText>
      </w:r>
      <w:r>
        <w:fldChar w:fldCharType="end"/>
      </w:r>
      <w:r>
        <w:t>[1] Delineating Grounds for Filing a Motion to Strike</w:t>
      </w:r>
    </w:p>
    <w:p w14:paraId="26FF6A1A">
      <w:pPr>
        <w:pStyle w:val="36"/>
      </w:pPr>
      <w:r>
        <w:fldChar w:fldCharType="begin"/>
      </w:r>
      <w:r>
        <w:instrText xml:space="preserve"> XE "entry-title:N1010F" </w:instrText>
      </w:r>
      <w:r>
        <w:fldChar w:fldCharType="end"/>
      </w:r>
      <w:r>
        <w:t>[2] Filing Requirements</w:t>
      </w:r>
    </w:p>
    <w:p w14:paraId="0843BE9C">
      <w:pPr>
        <w:pStyle w:val="36"/>
      </w:pPr>
      <w:r>
        <w:fldChar w:fldCharType="begin"/>
      </w:r>
      <w:r>
        <w:instrText xml:space="preserve"> XE "entry-title:N10116" </w:instrText>
      </w:r>
      <w:r>
        <w:fldChar w:fldCharType="end"/>
      </w:r>
      <w:r>
        <w:t>[3] Issuing a Memorandum of Decision</w:t>
      </w:r>
    </w:p>
    <w:p w14:paraId="30C63607">
      <w:pPr>
        <w:pStyle w:val="36"/>
      </w:pPr>
      <w:r>
        <w:fldChar w:fldCharType="begin"/>
      </w:r>
      <w:r>
        <w:instrText xml:space="preserve"> XE "entry-title:N1011D" </w:instrText>
      </w:r>
      <w:r>
        <w:fldChar w:fldCharType="end"/>
      </w:r>
      <w:r>
        <w:t>[4] Filing a New Pleading When a Motion to Strike Is Granted</w:t>
      </w:r>
    </w:p>
    <w:p w14:paraId="558FF652">
      <w:pPr>
        <w:pStyle w:val="36"/>
      </w:pPr>
      <w:r>
        <w:fldChar w:fldCharType="begin"/>
      </w:r>
      <w:r>
        <w:instrText xml:space="preserve"> XE "entry-title:N10124" </w:instrText>
      </w:r>
      <w:r>
        <w:fldChar w:fldCharType="end"/>
      </w:r>
      <w:r>
        <w:t xml:space="preserve">§ 4.11 Filing a </w:t>
      </w:r>
      <w:r>
        <w:rPr>
          <w:i/>
          <w:iCs/>
        </w:rPr>
        <w:t>Lis Pendens</w:t>
      </w:r>
      <w:r>
        <w:t xml:space="preserve"> </w:t>
      </w:r>
    </w:p>
    <w:p w14:paraId="19796E71">
      <w:pPr>
        <w:pStyle w:val="36"/>
      </w:pPr>
      <w:r>
        <w:fldChar w:fldCharType="begin"/>
      </w:r>
      <w:r>
        <w:instrText xml:space="preserve"> XE "entry-title:N1012E" </w:instrText>
      </w:r>
      <w:r>
        <w:fldChar w:fldCharType="end"/>
      </w:r>
      <w:r>
        <w:t xml:space="preserve">[1] Filing a </w:t>
      </w:r>
      <w:r>
        <w:rPr>
          <w:i/>
          <w:iCs/>
        </w:rPr>
        <w:t>Lis Pendens</w:t>
      </w:r>
      <w:r>
        <w:t xml:space="preserve"> Is Not a Violation of the Automatic Orders</w:t>
      </w:r>
    </w:p>
    <w:p w14:paraId="288E0E5A">
      <w:pPr>
        <w:pStyle w:val="36"/>
      </w:pPr>
      <w:r>
        <w:fldChar w:fldCharType="begin"/>
      </w:r>
      <w:r>
        <w:instrText xml:space="preserve"> XE "entry-title:N10139" </w:instrText>
      </w:r>
      <w:r>
        <w:fldChar w:fldCharType="end"/>
      </w:r>
      <w:r>
        <w:t xml:space="preserve">[2] Preparing a </w:t>
      </w:r>
      <w:r>
        <w:rPr>
          <w:i/>
          <w:iCs/>
        </w:rPr>
        <w:t>Lis Pendens</w:t>
      </w:r>
      <w:r>
        <w:t xml:space="preserve"> </w:t>
      </w:r>
    </w:p>
    <w:p w14:paraId="5886707F">
      <w:pPr>
        <w:pStyle w:val="36"/>
      </w:pPr>
      <w:r>
        <w:fldChar w:fldCharType="begin"/>
      </w:r>
      <w:r>
        <w:instrText xml:space="preserve"> XE "entry-title:N10143" </w:instrText>
      </w:r>
      <w:r>
        <w:fldChar w:fldCharType="end"/>
      </w:r>
      <w:r>
        <w:t>[3] Filing Requirements</w:t>
      </w:r>
    </w:p>
    <w:p w14:paraId="1C941AEC">
      <w:pPr>
        <w:pStyle w:val="36"/>
      </w:pPr>
      <w:r>
        <w:fldChar w:fldCharType="begin"/>
      </w:r>
      <w:r>
        <w:instrText xml:space="preserve"> XE "entry-title:N1014A" </w:instrText>
      </w:r>
      <w:r>
        <w:fldChar w:fldCharType="end"/>
      </w:r>
      <w:r>
        <w:t xml:space="preserve">[4] Seeking a Discharge of the </w:t>
      </w:r>
      <w:r>
        <w:rPr>
          <w:i/>
          <w:iCs/>
        </w:rPr>
        <w:t>Lis Pendens</w:t>
      </w:r>
      <w:r>
        <w:t xml:space="preserve"> </w:t>
      </w:r>
    </w:p>
    <w:p w14:paraId="6D6B6497">
      <w:pPr>
        <w:pStyle w:val="36"/>
      </w:pPr>
      <w:r>
        <w:fldChar w:fldCharType="begin"/>
      </w:r>
      <w:r>
        <w:instrText xml:space="preserve"> XE "entry-title:N10154" </w:instrText>
      </w:r>
      <w:r>
        <w:fldChar w:fldCharType="end"/>
      </w:r>
      <w:r>
        <w:t>§ 4.12 Filing a Motion for Exclusive Possession</w:t>
      </w:r>
    </w:p>
    <w:p w14:paraId="6ABB6F78">
      <w:pPr>
        <w:pStyle w:val="36"/>
      </w:pPr>
      <w:r>
        <w:fldChar w:fldCharType="begin"/>
      </w:r>
      <w:r>
        <w:instrText xml:space="preserve"> XE "entry-title:N1015B" </w:instrText>
      </w:r>
      <w:r>
        <w:fldChar w:fldCharType="end"/>
      </w:r>
      <w:r>
        <w:t>§ 4.13 Filing for Temporary Alimony and Support</w:t>
      </w:r>
    </w:p>
    <w:p w14:paraId="30E41EF0">
      <w:pPr>
        <w:pStyle w:val="36"/>
      </w:pPr>
      <w:r>
        <w:fldChar w:fldCharType="begin"/>
      </w:r>
      <w:r>
        <w:instrText xml:space="preserve"> XE "entry-title:N10162" </w:instrText>
      </w:r>
      <w:r>
        <w:fldChar w:fldCharType="end"/>
      </w:r>
      <w:r>
        <w:t xml:space="preserve">§ 4.14 Filing a Motion for Counsel Fees, </w:t>
      </w:r>
      <w:r>
        <w:rPr>
          <w:i/>
          <w:iCs/>
        </w:rPr>
        <w:t>Pendente Lite</w:t>
      </w:r>
      <w:r>
        <w:t xml:space="preserve"> </w:t>
      </w:r>
    </w:p>
    <w:p w14:paraId="701197C8">
      <w:pPr>
        <w:pStyle w:val="36"/>
      </w:pPr>
      <w:r>
        <w:fldChar w:fldCharType="begin"/>
      </w:r>
      <w:r>
        <w:instrText xml:space="preserve"> XE "entry-title:N1016C" </w:instrText>
      </w:r>
      <w:r>
        <w:fldChar w:fldCharType="end"/>
      </w:r>
      <w:r>
        <w:t>§ 4.15 Filing for Temporary Custody and Visitation</w:t>
      </w:r>
    </w:p>
    <w:p w14:paraId="1B696B7E">
      <w:pPr>
        <w:pStyle w:val="36"/>
      </w:pPr>
      <w:r>
        <w:fldChar w:fldCharType="begin"/>
      </w:r>
      <w:r>
        <w:instrText xml:space="preserve"> XE "entry-title:N10173" </w:instrText>
      </w:r>
      <w:r>
        <w:fldChar w:fldCharType="end"/>
      </w:r>
      <w:r>
        <w:t>§ 4.16 Filing a Motion for Modification of Temporary Orders</w:t>
      </w:r>
    </w:p>
    <w:p w14:paraId="0A02434C">
      <w:pPr>
        <w:pStyle w:val="36"/>
      </w:pPr>
      <w:r>
        <w:fldChar w:fldCharType="begin"/>
      </w:r>
      <w:r>
        <w:instrText xml:space="preserve"> XE "entry-title:N1017A" </w:instrText>
      </w:r>
      <w:r>
        <w:fldChar w:fldCharType="end"/>
      </w:r>
      <w:r>
        <w:t xml:space="preserve">§ 4.17 Filing a Motion for Contempt, </w:t>
      </w:r>
      <w:r>
        <w:rPr>
          <w:i/>
          <w:iCs/>
        </w:rPr>
        <w:t>Pendente Lite</w:t>
      </w:r>
      <w:r>
        <w:t xml:space="preserve"> </w:t>
      </w:r>
    </w:p>
    <w:p w14:paraId="40827B23">
      <w:pPr>
        <w:pStyle w:val="36"/>
      </w:pPr>
      <w:r>
        <w:fldChar w:fldCharType="begin"/>
      </w:r>
      <w:r>
        <w:instrText xml:space="preserve"> XE "entry-title:N10184" </w:instrText>
      </w:r>
      <w:r>
        <w:fldChar w:fldCharType="end"/>
      </w:r>
      <w:r>
        <w:t xml:space="preserve">§ 4.18 Filing a Motion for Order, </w:t>
      </w:r>
      <w:r>
        <w:rPr>
          <w:i/>
          <w:iCs/>
        </w:rPr>
        <w:t>Pendente Lite</w:t>
      </w:r>
      <w:r>
        <w:t xml:space="preserve"> </w:t>
      </w:r>
    </w:p>
    <w:p w14:paraId="540E0BF7">
      <w:pPr>
        <w:pStyle w:val="36"/>
      </w:pPr>
      <w:r>
        <w:fldChar w:fldCharType="begin"/>
      </w:r>
      <w:r>
        <w:instrText xml:space="preserve"> XE "entry-title:N1018E" </w:instrText>
      </w:r>
      <w:r>
        <w:fldChar w:fldCharType="end"/>
      </w:r>
      <w:r>
        <w:t>§ 4.19 Preparing a Temporary Injunction</w:t>
      </w:r>
    </w:p>
    <w:p w14:paraId="1F270552">
      <w:pPr>
        <w:pStyle w:val="36"/>
      </w:pPr>
      <w:r>
        <w:fldChar w:fldCharType="begin"/>
      </w:r>
      <w:r>
        <w:instrText xml:space="preserve"> XE "entry-title:N10195" </w:instrText>
      </w:r>
      <w:r>
        <w:fldChar w:fldCharType="end"/>
      </w:r>
      <w:r>
        <w:t>[1] Detailing the Scope and Purpose of Temporary Injunctions</w:t>
      </w:r>
    </w:p>
    <w:p w14:paraId="467F1EA8">
      <w:pPr>
        <w:pStyle w:val="36"/>
      </w:pPr>
      <w:r>
        <w:fldChar w:fldCharType="begin"/>
      </w:r>
      <w:r>
        <w:instrText xml:space="preserve"> XE "entry-title:N1019C" </w:instrText>
      </w:r>
      <w:r>
        <w:fldChar w:fldCharType="end"/>
      </w:r>
      <w:r>
        <w:t>[a] Proving No Adequate Remedy at Law</w:t>
      </w:r>
    </w:p>
    <w:p w14:paraId="5DAD17EC">
      <w:pPr>
        <w:pStyle w:val="36"/>
      </w:pPr>
      <w:r>
        <w:fldChar w:fldCharType="begin"/>
      </w:r>
      <w:r>
        <w:instrText xml:space="preserve"> XE "entry-title:N101A3" </w:instrText>
      </w:r>
      <w:r>
        <w:fldChar w:fldCharType="end"/>
      </w:r>
      <w:r>
        <w:t>[b] Proving Irreparable Harm</w:t>
      </w:r>
    </w:p>
    <w:p w14:paraId="537B1EAD">
      <w:pPr>
        <w:pStyle w:val="36"/>
      </w:pPr>
      <w:r>
        <w:fldChar w:fldCharType="begin"/>
      </w:r>
      <w:r>
        <w:instrText xml:space="preserve"> XE "entry-title:N101AA" </w:instrText>
      </w:r>
      <w:r>
        <w:fldChar w:fldCharType="end"/>
      </w:r>
      <w:r>
        <w:t>[c] Demonstrating the Likelihood of Prevailing on the Merits</w:t>
      </w:r>
    </w:p>
    <w:p w14:paraId="2E276BAA">
      <w:pPr>
        <w:pStyle w:val="36"/>
      </w:pPr>
      <w:r>
        <w:fldChar w:fldCharType="begin"/>
      </w:r>
      <w:r>
        <w:instrText xml:space="preserve"> XE "entry-title:N101B1" </w:instrText>
      </w:r>
      <w:r>
        <w:fldChar w:fldCharType="end"/>
      </w:r>
      <w:r>
        <w:t>[d] Balancing the Equities</w:t>
      </w:r>
    </w:p>
    <w:p w14:paraId="66D64C63">
      <w:pPr>
        <w:pStyle w:val="36"/>
      </w:pPr>
      <w:r>
        <w:fldChar w:fldCharType="begin"/>
      </w:r>
      <w:r>
        <w:instrText xml:space="preserve"> XE "entry-title:N101B8" </w:instrText>
      </w:r>
      <w:r>
        <w:fldChar w:fldCharType="end"/>
      </w:r>
      <w:r>
        <w:t>[2] Filing Requirements</w:t>
      </w:r>
    </w:p>
    <w:p w14:paraId="06CC246A">
      <w:pPr>
        <w:pStyle w:val="36"/>
      </w:pPr>
      <w:r>
        <w:fldChar w:fldCharType="begin"/>
      </w:r>
      <w:r>
        <w:instrText xml:space="preserve"> XE "entry-title:N101BF" </w:instrText>
      </w:r>
      <w:r>
        <w:fldChar w:fldCharType="end"/>
      </w:r>
      <w:r>
        <w:t>§ 4.20 Seeking Closure of the Courtroom or Sealing of Records</w:t>
      </w:r>
    </w:p>
    <w:p w14:paraId="7E628810">
      <w:pPr>
        <w:pStyle w:val="36"/>
      </w:pPr>
      <w:r>
        <w:fldChar w:fldCharType="begin"/>
      </w:r>
      <w:r>
        <w:instrText xml:space="preserve"> XE "entry-title:N101C6" </w:instrText>
      </w:r>
      <w:r>
        <w:fldChar w:fldCharType="end"/>
      </w:r>
      <w:r>
        <w:t>PART IV: SEEKING DISCOVERY</w:t>
      </w:r>
    </w:p>
    <w:p w14:paraId="20DE62C6">
      <w:pPr>
        <w:pStyle w:val="36"/>
      </w:pPr>
      <w:r>
        <w:fldChar w:fldCharType="begin"/>
      </w:r>
      <w:r>
        <w:instrText xml:space="preserve"> XE "entry-title:N101CD" </w:instrText>
      </w:r>
      <w:r>
        <w:fldChar w:fldCharType="end"/>
      </w:r>
      <w:r>
        <w:t>§ 4.21 CHECKLIST: Seeking Discovery</w:t>
      </w:r>
    </w:p>
    <w:p w14:paraId="6204E68B">
      <w:pPr>
        <w:pStyle w:val="36"/>
      </w:pPr>
      <w:r>
        <w:fldChar w:fldCharType="begin"/>
      </w:r>
      <w:r>
        <w:instrText xml:space="preserve"> XE "entry-title:N101D4" </w:instrText>
      </w:r>
      <w:r>
        <w:fldChar w:fldCharType="end"/>
      </w:r>
      <w:r>
        <w:t>§ 4.22 Defining the Permissive Nature of Discovery and Privileges</w:t>
      </w:r>
    </w:p>
    <w:p w14:paraId="4CEB2F97">
      <w:pPr>
        <w:pStyle w:val="36"/>
      </w:pPr>
      <w:r>
        <w:fldChar w:fldCharType="begin"/>
      </w:r>
      <w:r>
        <w:instrText xml:space="preserve"> XE "entry-title:N101DB" </w:instrText>
      </w:r>
      <w:r>
        <w:fldChar w:fldCharType="end"/>
      </w:r>
      <w:r>
        <w:t>[1] Assessing the Scope of Discovery</w:t>
      </w:r>
    </w:p>
    <w:p w14:paraId="0A3336E0">
      <w:pPr>
        <w:pStyle w:val="36"/>
      </w:pPr>
      <w:r>
        <w:fldChar w:fldCharType="begin"/>
      </w:r>
      <w:r>
        <w:instrText xml:space="preserve"> XE "entry-title:N101E2" </w:instrText>
      </w:r>
      <w:r>
        <w:fldChar w:fldCharType="end"/>
      </w:r>
      <w:r>
        <w:t>[2] Asserting the Work Product Privilege</w:t>
      </w:r>
    </w:p>
    <w:p w14:paraId="2356718B">
      <w:pPr>
        <w:pStyle w:val="36"/>
      </w:pPr>
      <w:r>
        <w:fldChar w:fldCharType="begin"/>
      </w:r>
      <w:r>
        <w:instrText xml:space="preserve"> XE "entry-title:N101E9" </w:instrText>
      </w:r>
      <w:r>
        <w:fldChar w:fldCharType="end"/>
      </w:r>
      <w:r>
        <w:t>[3] Asserting the Attorney-Client Privilege</w:t>
      </w:r>
    </w:p>
    <w:p w14:paraId="148506AC">
      <w:pPr>
        <w:pStyle w:val="36"/>
      </w:pPr>
      <w:r>
        <w:fldChar w:fldCharType="begin"/>
      </w:r>
      <w:r>
        <w:instrText xml:space="preserve"> XE "entry-title:N101F0" </w:instrText>
      </w:r>
      <w:r>
        <w:fldChar w:fldCharType="end"/>
      </w:r>
      <w:r>
        <w:t>[4] Preparing a Privilege Log</w:t>
      </w:r>
    </w:p>
    <w:p w14:paraId="32CE888C">
      <w:pPr>
        <w:pStyle w:val="36"/>
      </w:pPr>
      <w:r>
        <w:fldChar w:fldCharType="begin"/>
      </w:r>
      <w:r>
        <w:instrText xml:space="preserve"> XE "entry-title:N101F7" </w:instrText>
      </w:r>
      <w:r>
        <w:fldChar w:fldCharType="end"/>
      </w:r>
      <w:r>
        <w:t>§ 4.23 Seeking Mandatory Discovery</w:t>
      </w:r>
    </w:p>
    <w:p w14:paraId="031FEB54">
      <w:pPr>
        <w:pStyle w:val="36"/>
      </w:pPr>
      <w:r>
        <w:fldChar w:fldCharType="begin"/>
      </w:r>
      <w:r>
        <w:instrText xml:space="preserve"> XE "entry-title:N101FE" </w:instrText>
      </w:r>
      <w:r>
        <w:fldChar w:fldCharType="end"/>
      </w:r>
      <w:r>
        <w:t>§ 4.24 Propounding Interrogatories</w:t>
      </w:r>
    </w:p>
    <w:p w14:paraId="0A637BE4">
      <w:pPr>
        <w:pStyle w:val="36"/>
      </w:pPr>
      <w:r>
        <w:fldChar w:fldCharType="begin"/>
      </w:r>
      <w:r>
        <w:instrText xml:space="preserve"> XE "entry-title:N10205" </w:instrText>
      </w:r>
      <w:r>
        <w:fldChar w:fldCharType="end"/>
      </w:r>
      <w:r>
        <w:t>[1] Serving Interrogatories</w:t>
      </w:r>
    </w:p>
    <w:p w14:paraId="2A354E42">
      <w:pPr>
        <w:pStyle w:val="36"/>
      </w:pPr>
      <w:r>
        <w:fldChar w:fldCharType="begin"/>
      </w:r>
      <w:r>
        <w:instrText xml:space="preserve"> XE "entry-title:N1020C" </w:instrText>
      </w:r>
      <w:r>
        <w:fldChar w:fldCharType="end"/>
      </w:r>
      <w:r>
        <w:t>[2] Answering Interrogatories</w:t>
      </w:r>
    </w:p>
    <w:p w14:paraId="7A072453">
      <w:pPr>
        <w:pStyle w:val="36"/>
      </w:pPr>
      <w:r>
        <w:fldChar w:fldCharType="begin"/>
      </w:r>
      <w:r>
        <w:instrText xml:space="preserve"> XE "entry-title:N10213" </w:instrText>
      </w:r>
      <w:r>
        <w:fldChar w:fldCharType="end"/>
      </w:r>
      <w:r>
        <w:t>[3] Objecting to Interrogatories</w:t>
      </w:r>
    </w:p>
    <w:p w14:paraId="03535E68">
      <w:pPr>
        <w:pStyle w:val="36"/>
      </w:pPr>
      <w:r>
        <w:fldChar w:fldCharType="begin"/>
      </w:r>
      <w:r>
        <w:instrText xml:space="preserve"> XE "entry-title:N1021A" </w:instrText>
      </w:r>
      <w:r>
        <w:fldChar w:fldCharType="end"/>
      </w:r>
      <w:r>
        <w:t>§ 4.25 Filing Requests for Production</w:t>
      </w:r>
    </w:p>
    <w:p w14:paraId="208B17D3">
      <w:pPr>
        <w:pStyle w:val="36"/>
      </w:pPr>
      <w:r>
        <w:fldChar w:fldCharType="begin"/>
      </w:r>
      <w:r>
        <w:instrText xml:space="preserve"> XE "entry-title:N10221" </w:instrText>
      </w:r>
      <w:r>
        <w:fldChar w:fldCharType="end"/>
      </w:r>
      <w:r>
        <w:t>[1] Serving Requests for Production</w:t>
      </w:r>
    </w:p>
    <w:p w14:paraId="2163E66F">
      <w:pPr>
        <w:pStyle w:val="36"/>
      </w:pPr>
      <w:r>
        <w:fldChar w:fldCharType="begin"/>
      </w:r>
      <w:r>
        <w:instrText xml:space="preserve"> XE "entry-title:N10228" </w:instrText>
      </w:r>
      <w:r>
        <w:fldChar w:fldCharType="end"/>
      </w:r>
      <w:r>
        <w:t>[2] Responding to Requests for Production</w:t>
      </w:r>
    </w:p>
    <w:p w14:paraId="07B0855F">
      <w:pPr>
        <w:pStyle w:val="36"/>
      </w:pPr>
      <w:r>
        <w:fldChar w:fldCharType="begin"/>
      </w:r>
      <w:r>
        <w:instrText xml:space="preserve"> XE "entry-title:N1022F" </w:instrText>
      </w:r>
      <w:r>
        <w:fldChar w:fldCharType="end"/>
      </w:r>
      <w:r>
        <w:t>[3] Objecting to Requests for Production</w:t>
      </w:r>
    </w:p>
    <w:p w14:paraId="087D4384">
      <w:pPr>
        <w:pStyle w:val="36"/>
      </w:pPr>
      <w:r>
        <w:fldChar w:fldCharType="begin"/>
      </w:r>
      <w:r>
        <w:instrText xml:space="preserve"> XE "entry-title:N10236" </w:instrText>
      </w:r>
      <w:r>
        <w:fldChar w:fldCharType="end"/>
      </w:r>
      <w:r>
        <w:t>[4] Producing Documents at Trial</w:t>
      </w:r>
    </w:p>
    <w:p w14:paraId="74BA15D1">
      <w:pPr>
        <w:pStyle w:val="36"/>
      </w:pPr>
      <w:r>
        <w:fldChar w:fldCharType="begin"/>
      </w:r>
      <w:r>
        <w:instrText xml:space="preserve"> XE "entry-title:N1023D" </w:instrText>
      </w:r>
      <w:r>
        <w:fldChar w:fldCharType="end"/>
      </w:r>
      <w:r>
        <w:t>[5] Continuing Duty to Disclose</w:t>
      </w:r>
    </w:p>
    <w:p w14:paraId="68C68215">
      <w:pPr>
        <w:pStyle w:val="36"/>
      </w:pPr>
      <w:r>
        <w:fldChar w:fldCharType="begin"/>
      </w:r>
      <w:r>
        <w:instrText xml:space="preserve"> XE "entry-title:N10244" </w:instrText>
      </w:r>
      <w:r>
        <w:fldChar w:fldCharType="end"/>
      </w:r>
      <w:r>
        <w:t>§ 4.26 Objecting to Discovery Requests and Seeking Protective Orders</w:t>
      </w:r>
    </w:p>
    <w:p w14:paraId="06F0EF35">
      <w:pPr>
        <w:pStyle w:val="36"/>
      </w:pPr>
      <w:r>
        <w:fldChar w:fldCharType="begin"/>
      </w:r>
      <w:r>
        <w:instrText xml:space="preserve"> XE "entry-title:N1024B" </w:instrText>
      </w:r>
      <w:r>
        <w:fldChar w:fldCharType="end"/>
      </w:r>
      <w:r>
        <w:t>§ 4.27 Taking the Depositions of Parties and Non-Parties</w:t>
      </w:r>
    </w:p>
    <w:p w14:paraId="1D228B7C">
      <w:pPr>
        <w:pStyle w:val="36"/>
      </w:pPr>
      <w:r>
        <w:fldChar w:fldCharType="begin"/>
      </w:r>
      <w:r>
        <w:instrText xml:space="preserve"> XE "entry-title:N10252" </w:instrText>
      </w:r>
      <w:r>
        <w:fldChar w:fldCharType="end"/>
      </w:r>
      <w:r>
        <w:t>[1] Determining the Purpose of a Deposition</w:t>
      </w:r>
    </w:p>
    <w:p w14:paraId="41714359">
      <w:pPr>
        <w:pStyle w:val="36"/>
      </w:pPr>
      <w:r>
        <w:fldChar w:fldCharType="begin"/>
      </w:r>
      <w:r>
        <w:instrText xml:space="preserve"> XE "entry-title:N10259" </w:instrText>
      </w:r>
      <w:r>
        <w:fldChar w:fldCharType="end"/>
      </w:r>
      <w:r>
        <w:t>[2] Taking Depositions—Procedural Considerations</w:t>
      </w:r>
    </w:p>
    <w:p w14:paraId="5BFB13FF">
      <w:pPr>
        <w:pStyle w:val="36"/>
      </w:pPr>
      <w:r>
        <w:fldChar w:fldCharType="begin"/>
      </w:r>
      <w:r>
        <w:instrText xml:space="preserve"> XE "entry-title:N10260" </w:instrText>
      </w:r>
      <w:r>
        <w:fldChar w:fldCharType="end"/>
      </w:r>
      <w:r>
        <w:t>[a] Noticing a Deposition</w:t>
      </w:r>
    </w:p>
    <w:p w14:paraId="166EBE1B">
      <w:pPr>
        <w:pStyle w:val="36"/>
      </w:pPr>
      <w:r>
        <w:fldChar w:fldCharType="begin"/>
      </w:r>
      <w:r>
        <w:instrText xml:space="preserve"> XE "entry-title:N10267" </w:instrText>
      </w:r>
      <w:r>
        <w:fldChar w:fldCharType="end"/>
      </w:r>
      <w:r>
        <w:t>[b] Recording of Deposition Testimony by Certain Persons</w:t>
      </w:r>
    </w:p>
    <w:p w14:paraId="32201FED">
      <w:pPr>
        <w:pStyle w:val="36"/>
      </w:pPr>
      <w:r>
        <w:fldChar w:fldCharType="begin"/>
      </w:r>
      <w:r>
        <w:instrText xml:space="preserve"> XE "entry-title:N1026E" </w:instrText>
      </w:r>
      <w:r>
        <w:fldChar w:fldCharType="end"/>
      </w:r>
      <w:r>
        <w:t>[c] Issuing Subpoenas</w:t>
      </w:r>
    </w:p>
    <w:p w14:paraId="6EB329D8">
      <w:pPr>
        <w:pStyle w:val="36"/>
      </w:pPr>
      <w:r>
        <w:fldChar w:fldCharType="begin"/>
      </w:r>
      <w:r>
        <w:instrText xml:space="preserve"> XE "entry-title:N10275" </w:instrText>
      </w:r>
      <w:r>
        <w:fldChar w:fldCharType="end"/>
      </w:r>
      <w:r>
        <w:t>[d] Taking Depositions—Means of Recording</w:t>
      </w:r>
    </w:p>
    <w:p w14:paraId="67805D1D">
      <w:pPr>
        <w:pStyle w:val="36"/>
      </w:pPr>
      <w:r>
        <w:fldChar w:fldCharType="begin"/>
      </w:r>
      <w:r>
        <w:instrText xml:space="preserve"> XE "entry-title:N1027C" </w:instrText>
      </w:r>
      <w:r>
        <w:fldChar w:fldCharType="end"/>
      </w:r>
      <w:r>
        <w:t>[e] Setting the Location for Parties</w:t>
      </w:r>
    </w:p>
    <w:p w14:paraId="64FFB0F8">
      <w:pPr>
        <w:pStyle w:val="36"/>
      </w:pPr>
      <w:r>
        <w:fldChar w:fldCharType="begin"/>
      </w:r>
      <w:r>
        <w:instrText xml:space="preserve"> XE "entry-title:N10283" </w:instrText>
      </w:r>
      <w:r>
        <w:fldChar w:fldCharType="end"/>
      </w:r>
      <w:r>
        <w:t>[f] Examining Witnesses</w:t>
      </w:r>
    </w:p>
    <w:p w14:paraId="6AFED63D">
      <w:pPr>
        <w:pStyle w:val="36"/>
      </w:pPr>
      <w:r>
        <w:fldChar w:fldCharType="begin"/>
      </w:r>
      <w:r>
        <w:instrText xml:space="preserve"> XE "entry-title:N1028A" </w:instrText>
      </w:r>
      <w:r>
        <w:fldChar w:fldCharType="end"/>
      </w:r>
      <w:r>
        <w:t>[g] Objecting During a Deposition</w:t>
      </w:r>
    </w:p>
    <w:p w14:paraId="782DBAAD">
      <w:pPr>
        <w:pStyle w:val="36"/>
      </w:pPr>
      <w:r>
        <w:fldChar w:fldCharType="begin"/>
      </w:r>
      <w:r>
        <w:instrText xml:space="preserve"> XE "entry-title:N10291" </w:instrText>
      </w:r>
      <w:r>
        <w:fldChar w:fldCharType="end"/>
      </w:r>
      <w:r>
        <w:t>[h] Reading and Signing the Deposition by the Deponent</w:t>
      </w:r>
    </w:p>
    <w:p w14:paraId="46203C61">
      <w:pPr>
        <w:pStyle w:val="36"/>
      </w:pPr>
      <w:r>
        <w:fldChar w:fldCharType="begin"/>
      </w:r>
      <w:r>
        <w:instrText xml:space="preserve"> XE "entry-title:N10298" </w:instrText>
      </w:r>
      <w:r>
        <w:fldChar w:fldCharType="end"/>
      </w:r>
      <w:r>
        <w:t>[i] Marking Documents at Deposition</w:t>
      </w:r>
    </w:p>
    <w:p w14:paraId="6BABB45C">
      <w:pPr>
        <w:pStyle w:val="36"/>
      </w:pPr>
      <w:r>
        <w:fldChar w:fldCharType="begin"/>
      </w:r>
      <w:r>
        <w:instrText xml:space="preserve"> XE "entry-title:N1029F" </w:instrText>
      </w:r>
      <w:r>
        <w:fldChar w:fldCharType="end"/>
      </w:r>
      <w:r>
        <w:t>[3] Agreeing to the Usual Stipulations</w:t>
      </w:r>
    </w:p>
    <w:p w14:paraId="593FB189">
      <w:pPr>
        <w:pStyle w:val="36"/>
      </w:pPr>
      <w:r>
        <w:fldChar w:fldCharType="begin"/>
      </w:r>
      <w:r>
        <w:instrText xml:space="preserve"> XE "entry-title:N102A6" </w:instrText>
      </w:r>
      <w:r>
        <w:fldChar w:fldCharType="end"/>
      </w:r>
      <w:r>
        <w:t>[4] Taking the Deposition of a Party</w:t>
      </w:r>
    </w:p>
    <w:p w14:paraId="78A8D2F7">
      <w:pPr>
        <w:pStyle w:val="36"/>
      </w:pPr>
      <w:r>
        <w:fldChar w:fldCharType="begin"/>
      </w:r>
      <w:r>
        <w:instrText xml:space="preserve"> XE "entry-title:N102AD" </w:instrText>
      </w:r>
      <w:r>
        <w:fldChar w:fldCharType="end"/>
      </w:r>
      <w:r>
        <w:t>[5] Taking the Deposition of a Non-Party</w:t>
      </w:r>
    </w:p>
    <w:p w14:paraId="6319B853">
      <w:pPr>
        <w:pStyle w:val="36"/>
      </w:pPr>
      <w:r>
        <w:fldChar w:fldCharType="begin"/>
      </w:r>
      <w:r>
        <w:instrText xml:space="preserve"> XE "entry-title:N102B4" </w:instrText>
      </w:r>
      <w:r>
        <w:fldChar w:fldCharType="end"/>
      </w:r>
      <w:r>
        <w:t>[6] Taking the Deposition for the Preservation of Testimony</w:t>
      </w:r>
    </w:p>
    <w:p w14:paraId="1ADA4932">
      <w:pPr>
        <w:pStyle w:val="36"/>
      </w:pPr>
      <w:r>
        <w:fldChar w:fldCharType="begin"/>
      </w:r>
      <w:r>
        <w:instrText xml:space="preserve"> XE "entry-title:N102BB" </w:instrText>
      </w:r>
      <w:r>
        <w:fldChar w:fldCharType="end"/>
      </w:r>
      <w:r>
        <w:t>[7] Producing Documents at a Deposition</w:t>
      </w:r>
    </w:p>
    <w:p w14:paraId="146F731D">
      <w:pPr>
        <w:pStyle w:val="36"/>
      </w:pPr>
      <w:r>
        <w:fldChar w:fldCharType="begin"/>
      </w:r>
      <w:r>
        <w:instrText xml:space="preserve"> XE "entry-title:N102C2" </w:instrText>
      </w:r>
      <w:r>
        <w:fldChar w:fldCharType="end"/>
      </w:r>
      <w:r>
        <w:t>[8] Filing Protective Orders</w:t>
      </w:r>
    </w:p>
    <w:p w14:paraId="7028460D">
      <w:pPr>
        <w:pStyle w:val="36"/>
      </w:pPr>
      <w:r>
        <w:fldChar w:fldCharType="begin"/>
      </w:r>
      <w:r>
        <w:instrText xml:space="preserve"> XE "entry-title:N102C9" </w:instrText>
      </w:r>
      <w:r>
        <w:fldChar w:fldCharType="end"/>
      </w:r>
      <w:r>
        <w:t>[9] Seeking to Quash a Subpoena</w:t>
      </w:r>
    </w:p>
    <w:p w14:paraId="4F144C23">
      <w:pPr>
        <w:pStyle w:val="36"/>
      </w:pPr>
      <w:r>
        <w:fldChar w:fldCharType="begin"/>
      </w:r>
      <w:r>
        <w:instrText xml:space="preserve"> XE "entry-title:N102D0" </w:instrText>
      </w:r>
      <w:r>
        <w:fldChar w:fldCharType="end"/>
      </w:r>
      <w:r>
        <w:t>[10] Allocating Costs of the Deposition</w:t>
      </w:r>
    </w:p>
    <w:p w14:paraId="79B9EFCE">
      <w:pPr>
        <w:pStyle w:val="36"/>
      </w:pPr>
      <w:r>
        <w:fldChar w:fldCharType="begin"/>
      </w:r>
      <w:r>
        <w:instrText xml:space="preserve"> XE "entry-title:N102D7" </w:instrText>
      </w:r>
      <w:r>
        <w:fldChar w:fldCharType="end"/>
      </w:r>
      <w:r>
        <w:t>[11] Using Deposition Testimony</w:t>
      </w:r>
    </w:p>
    <w:p w14:paraId="65E36D2C">
      <w:pPr>
        <w:pStyle w:val="36"/>
      </w:pPr>
      <w:r>
        <w:fldChar w:fldCharType="begin"/>
      </w:r>
      <w:r>
        <w:instrText xml:space="preserve"> XE "entry-title:N102DE" </w:instrText>
      </w:r>
      <w:r>
        <w:fldChar w:fldCharType="end"/>
      </w:r>
      <w:r>
        <w:t>§ 4.28 Utilizing Experts</w:t>
      </w:r>
    </w:p>
    <w:p w14:paraId="6E10B703">
      <w:pPr>
        <w:pStyle w:val="36"/>
      </w:pPr>
      <w:r>
        <w:fldChar w:fldCharType="begin"/>
      </w:r>
      <w:r>
        <w:instrText xml:space="preserve"> XE "entry-title:N102E5" </w:instrText>
      </w:r>
      <w:r>
        <w:fldChar w:fldCharType="end"/>
      </w:r>
      <w:r>
        <w:t>[1] Disclosing the Expert as a Witness</w:t>
      </w:r>
    </w:p>
    <w:p w14:paraId="19CE522D">
      <w:pPr>
        <w:pStyle w:val="36"/>
      </w:pPr>
      <w:r>
        <w:fldChar w:fldCharType="begin"/>
      </w:r>
      <w:r>
        <w:instrText xml:space="preserve"> XE "entry-title:N102EC" </w:instrText>
      </w:r>
      <w:r>
        <w:fldChar w:fldCharType="end"/>
      </w:r>
      <w:r>
        <w:t>[2] Appointing an Expert by the Court</w:t>
      </w:r>
    </w:p>
    <w:p w14:paraId="566720AA">
      <w:pPr>
        <w:pStyle w:val="36"/>
      </w:pPr>
      <w:r>
        <w:fldChar w:fldCharType="begin"/>
      </w:r>
      <w:r>
        <w:instrText xml:space="preserve"> XE "entry-title:N102F3" </w:instrText>
      </w:r>
      <w:r>
        <w:fldChar w:fldCharType="end"/>
      </w:r>
      <w:r>
        <w:t>[3] Appointing Experts in Custody and Visitation Matters</w:t>
      </w:r>
    </w:p>
    <w:p w14:paraId="227334F4">
      <w:pPr>
        <w:pStyle w:val="36"/>
      </w:pPr>
      <w:r>
        <w:fldChar w:fldCharType="begin"/>
      </w:r>
      <w:r>
        <w:instrText xml:space="preserve"> XE "entry-title:N102FA" </w:instrText>
      </w:r>
      <w:r>
        <w:fldChar w:fldCharType="end"/>
      </w:r>
      <w:r>
        <w:t>[4] Eliciting Testimony from an Expert Witness</w:t>
      </w:r>
    </w:p>
    <w:p w14:paraId="4B1C471D">
      <w:pPr>
        <w:pStyle w:val="36"/>
      </w:pPr>
      <w:r>
        <w:fldChar w:fldCharType="begin"/>
      </w:r>
      <w:r>
        <w:instrText xml:space="preserve"> XE "entry-title:N10301" </w:instrText>
      </w:r>
      <w:r>
        <w:fldChar w:fldCharType="end"/>
      </w:r>
      <w:r>
        <w:t>§ 4.29 Taking an Out-of-State Deposition</w:t>
      </w:r>
    </w:p>
    <w:p w14:paraId="3E648C29">
      <w:pPr>
        <w:pStyle w:val="36"/>
      </w:pPr>
      <w:r>
        <w:fldChar w:fldCharType="begin"/>
      </w:r>
      <w:r>
        <w:instrText xml:space="preserve"> XE "entry-title:N10308" </w:instrText>
      </w:r>
      <w:r>
        <w:fldChar w:fldCharType="end"/>
      </w:r>
      <w:r>
        <w:t>§ 4.30 Obtaining Physical and Mental Examinations and Associated Privileges</w:t>
      </w:r>
    </w:p>
    <w:p w14:paraId="005725AB">
      <w:pPr>
        <w:pStyle w:val="36"/>
      </w:pPr>
      <w:r>
        <w:fldChar w:fldCharType="begin"/>
      </w:r>
      <w:r>
        <w:instrText xml:space="preserve"> XE "entry-title:N1030F" </w:instrText>
      </w:r>
      <w:r>
        <w:fldChar w:fldCharType="end"/>
      </w:r>
      <w:r>
        <w:t>§ 4.31 Filing Requests for Admission</w:t>
      </w:r>
    </w:p>
    <w:p w14:paraId="5DED7FCE">
      <w:pPr>
        <w:pStyle w:val="36"/>
      </w:pPr>
      <w:r>
        <w:fldChar w:fldCharType="begin"/>
      </w:r>
      <w:r>
        <w:instrText xml:space="preserve"> XE "entry-title:N10316" </w:instrText>
      </w:r>
      <w:r>
        <w:fldChar w:fldCharType="end"/>
      </w:r>
      <w:r>
        <w:t>§ 4.32 Complying with Discovery Requests</w:t>
      </w:r>
    </w:p>
    <w:p w14:paraId="2AA2DEDA">
      <w:pPr>
        <w:pStyle w:val="36"/>
      </w:pPr>
      <w:r>
        <w:fldChar w:fldCharType="begin"/>
      </w:r>
      <w:r>
        <w:instrText xml:space="preserve"> XE "entry-title:N1031D" </w:instrText>
      </w:r>
      <w:r>
        <w:fldChar w:fldCharType="end"/>
      </w:r>
      <w:r>
        <w:t>[1] Filing a Motion to Compel or a Motion for Compliance</w:t>
      </w:r>
    </w:p>
    <w:p w14:paraId="74C111A3">
      <w:pPr>
        <w:pStyle w:val="36"/>
      </w:pPr>
      <w:r>
        <w:fldChar w:fldCharType="begin"/>
      </w:r>
      <w:r>
        <w:instrText xml:space="preserve"> XE "entry-title:N10324" </w:instrText>
      </w:r>
      <w:r>
        <w:fldChar w:fldCharType="end"/>
      </w:r>
      <w:r>
        <w:t>[2] Proving Non-Compliance</w:t>
      </w:r>
    </w:p>
    <w:p w14:paraId="2A2822C8">
      <w:pPr>
        <w:pStyle w:val="36"/>
      </w:pPr>
      <w:r>
        <w:fldChar w:fldCharType="begin"/>
      </w:r>
      <w:r>
        <w:instrText xml:space="preserve"> XE "entry-title:N1032B" </w:instrText>
      </w:r>
      <w:r>
        <w:fldChar w:fldCharType="end"/>
      </w:r>
      <w:r>
        <w:t>§ 4.33 Obtaining Discovery Sanctions</w:t>
      </w:r>
    </w:p>
    <w:p w14:paraId="0CE83B6E">
      <w:pPr>
        <w:pStyle w:val="36"/>
      </w:pPr>
      <w:r>
        <w:fldChar w:fldCharType="begin"/>
      </w:r>
      <w:r>
        <w:instrText xml:space="preserve"> XE "entry-title:N10332" </w:instrText>
      </w:r>
      <w:r>
        <w:fldChar w:fldCharType="end"/>
      </w:r>
      <w:r>
        <w:t>§ 4.34 Appointing a Special Discovery Master</w:t>
      </w:r>
    </w:p>
    <w:p w14:paraId="47B859EF">
      <w:pPr>
        <w:pStyle w:val="36"/>
      </w:pPr>
      <w:r>
        <w:fldChar w:fldCharType="begin"/>
      </w:r>
      <w:r>
        <w:instrText xml:space="preserve"> XE "entry-title:N10339" </w:instrText>
      </w:r>
      <w:r>
        <w:fldChar w:fldCharType="end"/>
      </w:r>
      <w:r>
        <w:t>PART V: PREPARING FOR TRIAL</w:t>
      </w:r>
    </w:p>
    <w:p w14:paraId="14EEB15C">
      <w:pPr>
        <w:pStyle w:val="36"/>
      </w:pPr>
      <w:r>
        <w:fldChar w:fldCharType="begin"/>
      </w:r>
      <w:r>
        <w:instrText xml:space="preserve"> XE "entry-title:N10340" </w:instrText>
      </w:r>
      <w:r>
        <w:fldChar w:fldCharType="end"/>
      </w:r>
      <w:r>
        <w:t>§ 4.35 CHECKLIST: Preparing for Trial</w:t>
      </w:r>
    </w:p>
    <w:p w14:paraId="4C8D57AF">
      <w:pPr>
        <w:pStyle w:val="36"/>
      </w:pPr>
      <w:r>
        <w:fldChar w:fldCharType="begin"/>
      </w:r>
      <w:r>
        <w:instrText xml:space="preserve"> XE "entry-title:N10347" </w:instrText>
      </w:r>
      <w:r>
        <w:fldChar w:fldCharType="end"/>
      </w:r>
      <w:r>
        <w:t>§ 4.36 Filing for a Continuance</w:t>
      </w:r>
    </w:p>
    <w:p w14:paraId="60061230">
      <w:pPr>
        <w:pStyle w:val="36"/>
      </w:pPr>
      <w:r>
        <w:fldChar w:fldCharType="begin"/>
      </w:r>
      <w:r>
        <w:instrText xml:space="preserve"> XE "entry-title:N1034E" </w:instrText>
      </w:r>
      <w:r>
        <w:fldChar w:fldCharType="end"/>
      </w:r>
      <w:r>
        <w:t>§ 4.37 Complying with Trial Management Orders</w:t>
      </w:r>
    </w:p>
    <w:p w14:paraId="2D03109F">
      <w:pPr>
        <w:pStyle w:val="36"/>
      </w:pPr>
      <w:r>
        <w:fldChar w:fldCharType="begin"/>
      </w:r>
      <w:r>
        <w:instrText xml:space="preserve"> XE "entry-title:N10355" </w:instrText>
      </w:r>
      <w:r>
        <w:fldChar w:fldCharType="end"/>
      </w:r>
      <w:r>
        <w:t>§ 4.38 Restricting Trial Time</w:t>
      </w:r>
    </w:p>
    <w:p w14:paraId="1F8FE1DF">
      <w:pPr>
        <w:pStyle w:val="43"/>
      </w:pPr>
      <w:r>
        <w:fldChar w:fldCharType="begin"/>
      </w:r>
      <w:r>
        <w:instrText xml:space="preserve"> XE "desig:N10368" </w:instrText>
      </w:r>
      <w:r>
        <w:fldChar w:fldCharType="end"/>
      </w:r>
      <w:r>
        <w:br w:type="textWrapping"/>
      </w:r>
      <w:r>
        <w:t xml:space="preserve">PART I: </w:t>
      </w:r>
      <w:r>
        <w:fldChar w:fldCharType="begin"/>
      </w:r>
      <w:r>
        <w:instrText xml:space="preserve"> XE "title:N1036C" </w:instrText>
      </w:r>
      <w:r>
        <w:fldChar w:fldCharType="end"/>
      </w:r>
      <w:r>
        <w:t>STRATEGY</w:t>
      </w:r>
    </w:p>
    <w:p w14:paraId="5A4572EE">
      <w:pPr>
        <w:pStyle w:val="44"/>
        <w:rPr>
          <w:vanish w:val="0"/>
        </w:rPr>
      </w:pPr>
      <w:r>
        <w:fldChar w:fldCharType="begin"/>
      </w:r>
      <w:r>
        <w:rPr>
          <w:vanish w:val="0"/>
        </w:rPr>
        <w:instrText xml:space="preserve"> XE "title-alt:N10373" </w:instrText>
      </w:r>
      <w:r>
        <w:rPr>
          <w:vanish w:val="0"/>
        </w:rPr>
        <w:fldChar w:fldCharType="end"/>
      </w:r>
      <w:r>
        <w:rPr>
          <w:rStyle w:val="92"/>
          <w:b/>
          <w:bCs/>
          <w:vanish w:val="0"/>
        </w:rPr>
        <w:t>Pretrial Pleadings and Discovery</w:t>
      </w:r>
      <w:r>
        <w:rPr>
          <w:vanish w:val="0"/>
        </w:rPr>
        <w:t xml:space="preserve"> </w:t>
      </w:r>
    </w:p>
    <w:p w14:paraId="0CA3008D">
      <w:pPr>
        <w:pStyle w:val="39"/>
      </w:pPr>
      <w:r>
        <w:fldChar w:fldCharType="begin"/>
      </w:r>
      <w:r>
        <w:instrText xml:space="preserve"> XE "desig:N10397:Heading 1" </w:instrText>
      </w:r>
      <w:r>
        <w:fldChar w:fldCharType="end"/>
      </w:r>
      <w:r>
        <w:t xml:space="preserve">§ 4.01 </w:t>
      </w:r>
      <w:r>
        <w:fldChar w:fldCharType="begin"/>
      </w:r>
      <w:r>
        <w:instrText xml:space="preserve"> XE "title:N1039B:Heading 1" </w:instrText>
      </w:r>
      <w:r>
        <w:fldChar w:fldCharType="end"/>
      </w:r>
      <w:r>
        <w:t>Scope</w:t>
      </w:r>
    </w:p>
    <w:p w14:paraId="57587377">
      <w:pPr>
        <w:pStyle w:val="31"/>
      </w:pPr>
      <w:r>
        <w:fldChar w:fldCharType="begin"/>
      </w:r>
      <w:r>
        <w:instrText xml:space="preserve"> XE "para:N103A2" </w:instrText>
      </w:r>
      <w:r>
        <w:fldChar w:fldCharType="end"/>
      </w:r>
      <w:r>
        <w:t>            This chapter covers:</w:t>
      </w:r>
    </w:p>
    <w:p w14:paraId="2D510A93">
      <w:pPr>
        <w:pStyle w:val="103"/>
      </w:pPr>
      <w:r>
        <w:fldChar w:fldCharType="begin"/>
      </w:r>
      <w:r>
        <w:instrText xml:space="preserve"> XE "list:N103A8:LIST-ELEMENT" </w:instrText>
      </w:r>
      <w:r>
        <w:fldChar w:fldCharType="end"/>
      </w:r>
      <w:r>
        <w:fldChar w:fldCharType="begin"/>
      </w:r>
      <w:r>
        <w:instrText xml:space="preserve"> ADVANCE \r 1 </w:instrText>
      </w:r>
      <w:r>
        <w:fldChar w:fldCharType="end"/>
      </w:r>
      <w:r>
        <w:fldChar w:fldCharType="begin"/>
      </w:r>
      <w:r>
        <w:instrText xml:space="preserve"> XE "OA.TEMP:tmpN103AF:List" </w:instrText>
      </w:r>
      <w:r>
        <w:fldChar w:fldCharType="end"/>
      </w:r>
      <w:r>
        <w:fldChar w:fldCharType="begin"/>
      </w:r>
      <w:r>
        <w:instrText xml:space="preserve"> XE "para:N103B1" </w:instrText>
      </w:r>
      <w:r>
        <w:fldChar w:fldCharType="end"/>
      </w:r>
      <w:r>
        <w:t>• Pretrial pleadings.</w:t>
      </w:r>
    </w:p>
    <w:p w14:paraId="4A6ADE69">
      <w:pPr>
        <w:pStyle w:val="103"/>
      </w:pPr>
      <w:r>
        <w:fldChar w:fldCharType="begin"/>
      </w:r>
      <w:r>
        <w:instrText xml:space="preserve"> XE "OA.TEMP:tmpN103BA:List" </w:instrText>
      </w:r>
      <w:r>
        <w:fldChar w:fldCharType="end"/>
      </w:r>
      <w:r>
        <w:fldChar w:fldCharType="begin"/>
      </w:r>
      <w:r>
        <w:instrText xml:space="preserve"> XE "para:N103BC" </w:instrText>
      </w:r>
      <w:r>
        <w:fldChar w:fldCharType="end"/>
      </w:r>
      <w:r>
        <w:t>• Discovery requests, responses and objections.</w:t>
      </w:r>
    </w:p>
    <w:p w14:paraId="59D6CD45">
      <w:pPr>
        <w:pStyle w:val="103"/>
      </w:pPr>
      <w:r>
        <w:fldChar w:fldCharType="begin"/>
      </w:r>
      <w:r>
        <w:instrText xml:space="preserve"> XE "OA.TEMP:tmpN103C5:List" </w:instrText>
      </w:r>
      <w:r>
        <w:fldChar w:fldCharType="end"/>
      </w:r>
      <w:r>
        <w:fldChar w:fldCharType="begin"/>
      </w:r>
      <w:r>
        <w:instrText xml:space="preserve"> XE "para:N103C7" </w:instrText>
      </w:r>
      <w:r>
        <w:fldChar w:fldCharType="end"/>
      </w:r>
      <w:r>
        <w:t>• Deposition related discovery.</w:t>
      </w:r>
    </w:p>
    <w:p w14:paraId="2F90D10D">
      <w:pPr>
        <w:pStyle w:val="103"/>
      </w:pPr>
      <w:r>
        <w:fldChar w:fldCharType="begin"/>
      </w:r>
      <w:r>
        <w:instrText xml:space="preserve"> XE "OA.TEMP:tmpN103D0:List" </w:instrText>
      </w:r>
      <w:r>
        <w:fldChar w:fldCharType="end"/>
      </w:r>
      <w:r>
        <w:fldChar w:fldCharType="begin"/>
      </w:r>
      <w:r>
        <w:instrText xml:space="preserve"> XE "para:N103D2" </w:instrText>
      </w:r>
      <w:r>
        <w:fldChar w:fldCharType="end"/>
      </w:r>
      <w:r>
        <w:t>• Disclosure of expert witnesses.</w:t>
      </w:r>
    </w:p>
    <w:p w14:paraId="039F0AC7">
      <w:pPr>
        <w:pStyle w:val="103"/>
      </w:pPr>
      <w:r>
        <w:fldChar w:fldCharType="begin"/>
      </w:r>
      <w:r>
        <w:instrText xml:space="preserve"> XE "OA.TEMP:tmpN103DB:List" </w:instrText>
      </w:r>
      <w:r>
        <w:fldChar w:fldCharType="end"/>
      </w:r>
      <w:r>
        <w:fldChar w:fldCharType="begin"/>
      </w:r>
      <w:r>
        <w:instrText xml:space="preserve"> XE "para:N103DD" </w:instrText>
      </w:r>
      <w:r>
        <w:fldChar w:fldCharType="end"/>
      </w:r>
      <w:r>
        <w:t>• Discovery sanctions.</w:t>
      </w:r>
    </w:p>
    <w:p w14:paraId="7D36C428">
      <w:pPr>
        <w:pStyle w:val="39"/>
      </w:pPr>
      <w:r>
        <w:fldChar w:fldCharType="begin"/>
      </w:r>
      <w:r>
        <w:instrText xml:space="preserve"> XE "desig:N10402:Heading 1" </w:instrText>
      </w:r>
      <w:r>
        <w:fldChar w:fldCharType="end"/>
      </w:r>
      <w:r>
        <w:t xml:space="preserve">§ 4.02 </w:t>
      </w:r>
      <w:r>
        <w:fldChar w:fldCharType="begin"/>
      </w:r>
      <w:r>
        <w:instrText xml:space="preserve"> XE "title:N10406:Heading 1" </w:instrText>
      </w:r>
      <w:r>
        <w:fldChar w:fldCharType="end"/>
      </w:r>
      <w:r>
        <w:t>Objective and Strategy</w:t>
      </w:r>
    </w:p>
    <w:p w14:paraId="31F4CA96">
      <w:pPr>
        <w:pStyle w:val="31"/>
      </w:pPr>
      <w:r>
        <w:fldChar w:fldCharType="begin"/>
      </w:r>
      <w:r>
        <w:instrText xml:space="preserve"> XE "para:N1040D" </w:instrText>
      </w:r>
      <w:r>
        <w:fldChar w:fldCharType="end"/>
      </w:r>
      <w:r>
        <w:t>            The purpose of this chapter is to outline the issues to be considered when crafting and filing pretrial pleadings, creating discovery requests, and deciding when to respond to outstanding discovery requests. In addition, this chapter will discuss deposition related discovery, enabling practitioners to be truly prepared to conduct and defend both lay witness and expert witness depositions. Various practice strategies for the use of interrogatories and requests for admissions, as well as the appropriate defenses to such filings, are detailed in this chapter. Finally, this chapter will discuss seeking and defending discovery related sanctions.</w:t>
      </w:r>
    </w:p>
    <w:p w14:paraId="663D02FE">
      <w:pPr>
        <w:pStyle w:val="43"/>
      </w:pPr>
      <w:r>
        <w:fldChar w:fldCharType="begin"/>
      </w:r>
      <w:r>
        <w:instrText xml:space="preserve"> XE "desig:N10424" </w:instrText>
      </w:r>
      <w:r>
        <w:fldChar w:fldCharType="end"/>
      </w:r>
      <w:r>
        <w:br w:type="textWrapping"/>
      </w:r>
      <w:r>
        <w:t xml:space="preserve">PART II: </w:t>
      </w:r>
      <w:r>
        <w:fldChar w:fldCharType="begin"/>
      </w:r>
      <w:r>
        <w:instrText xml:space="preserve"> XE "title:N10428" </w:instrText>
      </w:r>
      <w:r>
        <w:fldChar w:fldCharType="end"/>
      </w:r>
      <w:r>
        <w:t>PREPARING PLEADINGS</w:t>
      </w:r>
    </w:p>
    <w:p w14:paraId="024A2626">
      <w:pPr>
        <w:pStyle w:val="44"/>
        <w:rPr>
          <w:vanish w:val="0"/>
        </w:rPr>
      </w:pPr>
      <w:r>
        <w:fldChar w:fldCharType="begin"/>
      </w:r>
      <w:r>
        <w:rPr>
          <w:vanish w:val="0"/>
        </w:rPr>
        <w:instrText xml:space="preserve"> XE "title-alt:N1042F" </w:instrText>
      </w:r>
      <w:r>
        <w:rPr>
          <w:vanish w:val="0"/>
        </w:rPr>
        <w:fldChar w:fldCharType="end"/>
      </w:r>
      <w:r>
        <w:rPr>
          <w:rStyle w:val="92"/>
          <w:b/>
          <w:bCs/>
          <w:vanish w:val="0"/>
        </w:rPr>
        <w:t>Pretrial Pleadings and Discovery</w:t>
      </w:r>
      <w:r>
        <w:rPr>
          <w:vanish w:val="0"/>
        </w:rPr>
        <w:t xml:space="preserve"> </w:t>
      </w:r>
    </w:p>
    <w:p w14:paraId="2276F7B7">
      <w:pPr>
        <w:pStyle w:val="39"/>
      </w:pPr>
      <w:r>
        <w:fldChar w:fldCharType="begin"/>
      </w:r>
      <w:r>
        <w:instrText xml:space="preserve"> XE "desig:N10453:Heading 1" </w:instrText>
      </w:r>
      <w:r>
        <w:fldChar w:fldCharType="end"/>
      </w:r>
      <w:r>
        <w:t xml:space="preserve">§ 4.03 </w:t>
      </w:r>
      <w:r>
        <w:fldChar w:fldCharType="begin"/>
      </w:r>
      <w:r>
        <w:instrText xml:space="preserve"> XE "title:N10457:Heading 1" </w:instrText>
      </w:r>
      <w:r>
        <w:fldChar w:fldCharType="end"/>
      </w:r>
      <w:r>
        <w:t>CHECKLIST: Preparing Pleadings</w:t>
      </w:r>
    </w:p>
    <w:p w14:paraId="3107B453">
      <w:pPr>
        <w:pStyle w:val="43"/>
      </w:pPr>
      <w:r>
        <w:fldChar w:fldCharType="begin"/>
      </w:r>
      <w:r>
        <w:instrText xml:space="preserve"> XE "desig:N1046F" </w:instrText>
      </w:r>
      <w:r>
        <w:fldChar w:fldCharType="end"/>
      </w:r>
      <w:r>
        <w:br w:type="textWrapping"/>
      </w:r>
      <w:r>
        <w:t xml:space="preserve">4.03.1 </w:t>
      </w:r>
      <w:r>
        <w:fldChar w:fldCharType="begin"/>
      </w:r>
      <w:r>
        <w:instrText xml:space="preserve"> XE "title:N10473" </w:instrText>
      </w:r>
      <w:r>
        <w:fldChar w:fldCharType="end"/>
      </w:r>
      <w:r>
        <w:t>Preparing Pleadings</w:t>
      </w:r>
    </w:p>
    <w:p w14:paraId="01BFAF9E">
      <w:pPr>
        <w:pStyle w:val="34"/>
      </w:pPr>
      <w:r>
        <w:fldChar w:fldCharType="begin"/>
      </w:r>
      <w:r>
        <w:instrText xml:space="preserve"> XE "para:N104BB" </w:instrText>
      </w:r>
      <w:r>
        <w:fldChar w:fldCharType="end"/>
      </w:r>
      <w:r>
        <w:t>□ Defining the technical requirements of pleading:</w:t>
      </w:r>
    </w:p>
    <w:p w14:paraId="36A72ED4">
      <w:pPr>
        <w:pStyle w:val="34"/>
      </w:pPr>
      <w:r>
        <w:fldChar w:fldCharType="begin"/>
      </w:r>
      <w:r>
        <w:instrText xml:space="preserve"> XE "para:N104C7" </w:instrText>
      </w:r>
      <w:r>
        <w:fldChar w:fldCharType="end"/>
      </w:r>
      <w:r>
        <w:t>    ○ Motion practice in Connecticut is very liberal.</w:t>
      </w:r>
    </w:p>
    <w:p w14:paraId="7EEE3DB9">
      <w:pPr>
        <w:pStyle w:val="34"/>
      </w:pPr>
      <w:r>
        <w:fldChar w:fldCharType="begin"/>
      </w:r>
      <w:r>
        <w:instrText xml:space="preserve"> XE "para:N104D0" </w:instrText>
      </w:r>
      <w:r>
        <w:fldChar w:fldCharType="end"/>
      </w:r>
      <w:r>
        <w:t>    ○ The formatting of motions is very specific and must conform to the following:</w:t>
      </w:r>
    </w:p>
    <w:p w14:paraId="46BC5405">
      <w:pPr>
        <w:pStyle w:val="34"/>
      </w:pPr>
      <w:r>
        <w:fldChar w:fldCharType="begin"/>
      </w:r>
      <w:r>
        <w:instrText xml:space="preserve"> XE "para:N104DC" </w:instrText>
      </w:r>
      <w:r>
        <w:fldChar w:fldCharType="end"/>
      </w:r>
      <w:r>
        <w:t>        • Pleadings are filed on letter size paper.</w:t>
      </w:r>
    </w:p>
    <w:p w14:paraId="557996ED">
      <w:pPr>
        <w:pStyle w:val="34"/>
      </w:pPr>
      <w:r>
        <w:fldChar w:fldCharType="begin"/>
      </w:r>
      <w:r>
        <w:instrText xml:space="preserve"> XE "para:N104E5" </w:instrText>
      </w:r>
      <w:r>
        <w:fldChar w:fldCharType="end"/>
      </w:r>
      <w:r>
        <w:t>        • The page one bottom margin must be at least two inches.</w:t>
      </w:r>
    </w:p>
    <w:p w14:paraId="1A5C4DCF">
      <w:pPr>
        <w:pStyle w:val="34"/>
      </w:pPr>
      <w:r>
        <w:fldChar w:fldCharType="begin"/>
      </w:r>
      <w:r>
        <w:instrText xml:space="preserve"> XE "para:N104EE" </w:instrText>
      </w:r>
      <w:r>
        <w:fldChar w:fldCharType="end"/>
      </w:r>
      <w:r>
        <w:t>        • All pleadings, except those that are fax filed, should be two-hole punched at the top.</w:t>
      </w:r>
    </w:p>
    <w:p w14:paraId="32B0C7DE">
      <w:pPr>
        <w:pStyle w:val="34"/>
      </w:pPr>
      <w:r>
        <w:fldChar w:fldCharType="begin"/>
      </w:r>
      <w:r>
        <w:instrText xml:space="preserve"> XE "para:N104F7" </w:instrText>
      </w:r>
      <w:r>
        <w:fldChar w:fldCharType="end"/>
      </w:r>
      <w:r>
        <w:t>        • The formatting requirements do not apply to the court forms.</w:t>
      </w:r>
    </w:p>
    <w:p w14:paraId="3DB0D6E8">
      <w:pPr>
        <w:pStyle w:val="34"/>
      </w:pPr>
      <w:r>
        <w:fldChar w:fldCharType="begin"/>
      </w:r>
      <w:r>
        <w:instrText xml:space="preserve"> XE "para:N10500" </w:instrText>
      </w:r>
      <w:r>
        <w:fldChar w:fldCharType="end"/>
      </w:r>
      <w:r>
        <w:t>    ○ Pleadings must be signed by an attorney of record and his or her signature acts as a certification that the pleading has been read and is not for delay, and that the allegations can be supported.</w:t>
      </w:r>
    </w:p>
    <w:p w14:paraId="6C476064">
      <w:pPr>
        <w:pStyle w:val="34"/>
      </w:pPr>
      <w:r>
        <w:fldChar w:fldCharType="begin"/>
      </w:r>
      <w:r>
        <w:instrText xml:space="preserve"> XE "para:N10509" </w:instrText>
      </w:r>
      <w:r>
        <w:fldChar w:fldCharType="end"/>
      </w:r>
      <w:r>
        <w:t>    ○ A pleading prepared by an attorney to be signed by the party must state that it was prepared with the assistance of counsel.</w:t>
      </w:r>
    </w:p>
    <w:p w14:paraId="53DECD79">
      <w:pPr>
        <w:pStyle w:val="34"/>
      </w:pPr>
      <w:r>
        <w:fldChar w:fldCharType="begin"/>
      </w:r>
      <w:r>
        <w:instrText xml:space="preserve"> XE "para:N10512" </w:instrText>
      </w:r>
      <w:r>
        <w:fldChar w:fldCharType="end"/>
      </w:r>
      <w:r>
        <w:t>    ○ Counsel who appears with a pro se litigant must sign pleadings filed by the pro se and if not, the pro se is responsible to prosecute the motion.</w:t>
      </w:r>
    </w:p>
    <w:p w14:paraId="3689B868">
      <w:pPr>
        <w:pStyle w:val="34"/>
      </w:pPr>
      <w:r>
        <w:fldChar w:fldCharType="begin"/>
      </w:r>
      <w:r>
        <w:instrText xml:space="preserve"> XE "para:N1051B" </w:instrText>
      </w:r>
      <w:r>
        <w:fldChar w:fldCharType="end"/>
      </w:r>
      <w:r>
        <w:t>    ○ Personal identifying information which must be redacted or omitted from documents includes:</w:t>
      </w:r>
    </w:p>
    <w:p w14:paraId="40631B14">
      <w:pPr>
        <w:pStyle w:val="34"/>
      </w:pPr>
      <w:r>
        <w:fldChar w:fldCharType="begin"/>
      </w:r>
      <w:r>
        <w:instrText xml:space="preserve"> XE "para:N10527" </w:instrText>
      </w:r>
      <w:r>
        <w:fldChar w:fldCharType="end"/>
      </w:r>
      <w:r>
        <w:t>        • Birthdates of the parties and children.</w:t>
      </w:r>
    </w:p>
    <w:p w14:paraId="7F19CE72">
      <w:pPr>
        <w:pStyle w:val="34"/>
      </w:pPr>
      <w:r>
        <w:fldChar w:fldCharType="begin"/>
      </w:r>
      <w:r>
        <w:instrText xml:space="preserve"> XE "para:N10530" </w:instrText>
      </w:r>
      <w:r>
        <w:fldChar w:fldCharType="end"/>
      </w:r>
      <w:r>
        <w:t>        • The maiden name of the wife or mother.</w:t>
      </w:r>
    </w:p>
    <w:p w14:paraId="5657F498">
      <w:pPr>
        <w:pStyle w:val="34"/>
      </w:pPr>
      <w:r>
        <w:fldChar w:fldCharType="begin"/>
      </w:r>
      <w:r>
        <w:instrText xml:space="preserve"> XE "para:N10539" </w:instrText>
      </w:r>
      <w:r>
        <w:fldChar w:fldCharType="end"/>
      </w:r>
      <w:r>
        <w:t>        • Driver’s license number.</w:t>
      </w:r>
    </w:p>
    <w:p w14:paraId="6FFC779E">
      <w:pPr>
        <w:pStyle w:val="34"/>
      </w:pPr>
      <w:r>
        <w:fldChar w:fldCharType="begin"/>
      </w:r>
      <w:r>
        <w:instrText xml:space="preserve"> XE "para:N10542" </w:instrText>
      </w:r>
      <w:r>
        <w:fldChar w:fldCharType="end"/>
      </w:r>
      <w:r>
        <w:t>        • Party or child’s social security number.</w:t>
      </w:r>
    </w:p>
    <w:p w14:paraId="74FE6AE7">
      <w:pPr>
        <w:pStyle w:val="34"/>
      </w:pPr>
      <w:r>
        <w:fldChar w:fldCharType="begin"/>
      </w:r>
      <w:r>
        <w:instrText xml:space="preserve"> XE "para:N1054B" </w:instrText>
      </w:r>
      <w:r>
        <w:fldChar w:fldCharType="end"/>
      </w:r>
      <w:r>
        <w:t>        • Governmentally assigned personal identification, except for those publically available.</w:t>
      </w:r>
    </w:p>
    <w:p w14:paraId="14485640">
      <w:pPr>
        <w:pStyle w:val="34"/>
      </w:pPr>
      <w:r>
        <w:fldChar w:fldCharType="begin"/>
      </w:r>
      <w:r>
        <w:instrText xml:space="preserve"> XE "para:N10554" </w:instrText>
      </w:r>
      <w:r>
        <w:fldChar w:fldCharType="end"/>
      </w:r>
      <w:r>
        <w:t>        • Health insurance policy numbers.</w:t>
      </w:r>
    </w:p>
    <w:p w14:paraId="663B3884">
      <w:pPr>
        <w:pStyle w:val="34"/>
      </w:pPr>
      <w:r>
        <w:fldChar w:fldCharType="begin"/>
      </w:r>
      <w:r>
        <w:instrText xml:space="preserve"> XE "para:N1055D" </w:instrText>
      </w:r>
      <w:r>
        <w:fldChar w:fldCharType="end"/>
      </w:r>
      <w:r>
        <w:t>        • Complete financial account numbers.</w:t>
      </w:r>
    </w:p>
    <w:p w14:paraId="743532A3">
      <w:pPr>
        <w:pStyle w:val="34"/>
      </w:pPr>
      <w:r>
        <w:fldChar w:fldCharType="begin"/>
      </w:r>
      <w:r>
        <w:instrText xml:space="preserve"> XE "para:N10566" </w:instrText>
      </w:r>
      <w:r>
        <w:fldChar w:fldCharType="end"/>
      </w:r>
      <w:r>
        <w:t xml:space="preserve">        • Security codes or personal identification numbers. </w:t>
      </w:r>
      <w:r>
        <w:fldChar w:fldCharType="begin"/>
      </w:r>
      <w:r>
        <w:instrText xml:space="preserve"> XE "title:N10573" </w:instrText>
      </w:r>
      <w:r>
        <w:fldChar w:fldCharType="end"/>
      </w:r>
      <w:r>
        <w:rPr>
          <w:b/>
        </w:rPr>
        <w:t>Authority:</w:t>
      </w:r>
      <w:r>
        <w:t xml:space="preserve">  </w:t>
      </w:r>
      <w:r>
        <w:fldChar w:fldCharType="begin"/>
      </w:r>
      <w:r>
        <w:instrText xml:space="preserve"> XE "para:N1057C" </w:instrText>
      </w:r>
      <w:r>
        <w:fldChar w:fldCharType="end"/>
      </w:r>
      <w:r>
        <w:t xml:space="preserve">P.B. §§ 4-1, 4-1(a), 4-1(b), 4-1(d), 4-1(e), 4-2, 4-2(b), 4-2(c), 4-7(a), 4-7(b), 10-14, 11-18, 25-6A, 25-24, 25-24(a), 25-24(b), and 25-59(h). </w:t>
      </w:r>
      <w:r>
        <w:fldChar w:fldCharType="begin"/>
      </w:r>
      <w:r>
        <w:instrText xml:space="preserve"> XE "title:N10589" </w:instrText>
      </w:r>
      <w:r>
        <w:fldChar w:fldCharType="end"/>
      </w:r>
      <w:r>
        <w:rPr>
          <w:b/>
        </w:rPr>
        <w:t>Discussion:</w:t>
      </w:r>
      <w:r>
        <w:t xml:space="preserve">  </w:t>
      </w:r>
      <w:r>
        <w:fldChar w:fldCharType="begin"/>
      </w:r>
      <w:r>
        <w:instrText xml:space="preserve"> XE "para:N10592" </w:instrText>
      </w:r>
      <w:r>
        <w:fldChar w:fldCharType="end"/>
      </w:r>
      <w:r>
        <w:rPr>
          <w:i/>
          <w:iCs/>
        </w:rPr>
        <w:t>See</w:t>
      </w:r>
      <w:r>
        <w:t xml:space="preserve"> </w:t>
      </w:r>
      <w:r>
        <w:rPr>
          <w:rStyle w:val="104"/>
          <w:rFonts w:ascii="Times New Roman" w:hAnsi="Times New Roman"/>
          <w:color w:val="339966"/>
        </w:rPr>
        <w:t>§ 4.04</w:t>
      </w:r>
      <w:r>
        <w:t xml:space="preserve">, </w:t>
      </w:r>
      <w:r>
        <w:rPr>
          <w:i/>
          <w:iCs/>
        </w:rPr>
        <w:t>below</w:t>
      </w:r>
      <w:r>
        <w:t xml:space="preserve">. </w:t>
      </w:r>
      <w:r>
        <w:rPr>
          <w:i/>
          <w:iCs/>
        </w:rPr>
        <w:t>See also</w:t>
      </w:r>
      <w:r>
        <w:t xml:space="preserve">, </w:t>
      </w:r>
      <w:r>
        <w:rPr>
          <w:rStyle w:val="104"/>
          <w:rFonts w:ascii="Times New Roman" w:hAnsi="Times New Roman"/>
          <w:color w:val="339966"/>
        </w:rPr>
        <w:t>§ 4.05</w:t>
      </w:r>
      <w:r>
        <w:t xml:space="preserve">, </w:t>
      </w:r>
      <w:r>
        <w:rPr>
          <w:i/>
          <w:iCs/>
        </w:rPr>
        <w:t>below</w:t>
      </w:r>
      <w:r>
        <w:t xml:space="preserve">. </w:t>
      </w:r>
      <w:r>
        <w:rPr>
          <w:i/>
          <w:iCs/>
        </w:rPr>
        <w:t>See also</w:t>
      </w:r>
      <w:r>
        <w:t xml:space="preserve"> Family Matters Standing Orders, Chapter 20, </w:t>
      </w:r>
      <w:r>
        <w:rPr>
          <w:rStyle w:val="104"/>
          <w:rFonts w:ascii="Times New Roman" w:hAnsi="Times New Roman"/>
          <w:color w:val="339966"/>
        </w:rPr>
        <w:t xml:space="preserve">§ 20.38, </w:t>
      </w:r>
      <w:r>
        <w:rPr>
          <w:rStyle w:val="104"/>
          <w:rFonts w:ascii="Times New Roman" w:hAnsi="Times New Roman"/>
          <w:i/>
          <w:iCs/>
          <w:color w:val="339966"/>
        </w:rPr>
        <w:t>below</w:t>
      </w:r>
      <w:r>
        <w:t>.</w:t>
      </w:r>
    </w:p>
    <w:p w14:paraId="429485E0">
      <w:pPr>
        <w:pStyle w:val="34"/>
      </w:pPr>
      <w:r>
        <w:fldChar w:fldCharType="begin"/>
      </w:r>
      <w:r>
        <w:instrText xml:space="preserve"> XE "para:N10629" </w:instrText>
      </w:r>
      <w:r>
        <w:fldChar w:fldCharType="end"/>
      </w:r>
      <w:r>
        <w:t>□ Serving motions:</w:t>
      </w:r>
    </w:p>
    <w:p w14:paraId="33626341">
      <w:pPr>
        <w:pStyle w:val="34"/>
      </w:pPr>
      <w:r>
        <w:fldChar w:fldCharType="begin"/>
      </w:r>
      <w:r>
        <w:instrText xml:space="preserve"> XE "para:N10635" </w:instrText>
      </w:r>
      <w:r>
        <w:fldChar w:fldCharType="end"/>
      </w:r>
      <w:r>
        <w:t>    ○ The party filing a pleading must ensure it is received by all appearing parties and the court.</w:t>
      </w:r>
    </w:p>
    <w:p w14:paraId="2DDE1116">
      <w:pPr>
        <w:pStyle w:val="34"/>
      </w:pPr>
      <w:r>
        <w:fldChar w:fldCharType="begin"/>
      </w:r>
      <w:r>
        <w:instrText xml:space="preserve"> XE "para:N1063E" </w:instrText>
      </w:r>
      <w:r>
        <w:fldChar w:fldCharType="end"/>
      </w:r>
      <w:r>
        <w:t>    ○ Service by electronic means must be done by consent, which can be indicated on the appearance form by the defendant and by other means for the plaintiff.</w:t>
      </w:r>
    </w:p>
    <w:p w14:paraId="2CFB94A6">
      <w:pPr>
        <w:pStyle w:val="34"/>
      </w:pPr>
      <w:r>
        <w:fldChar w:fldCharType="begin"/>
      </w:r>
      <w:r>
        <w:instrText xml:space="preserve"> XE "para:N10647" </w:instrText>
      </w:r>
      <w:r>
        <w:fldChar w:fldCharType="end"/>
      </w:r>
      <w:r>
        <w:t>    ○ There must be a certification as to the method of service and upon whom and where service was made.</w:t>
      </w:r>
    </w:p>
    <w:p w14:paraId="7B45E4BB">
      <w:pPr>
        <w:pStyle w:val="34"/>
      </w:pPr>
      <w:r>
        <w:fldChar w:fldCharType="begin"/>
      </w:r>
      <w:r>
        <w:instrText xml:space="preserve"> XE "para:N10650" </w:instrText>
      </w:r>
      <w:r>
        <w:fldChar w:fldCharType="end"/>
      </w:r>
      <w:r>
        <w:t xml:space="preserve">    ○ Service by a marshal should be made for modifications of alimony and support, post judgment to allow for retroactivity. </w:t>
      </w:r>
      <w:r>
        <w:fldChar w:fldCharType="begin"/>
      </w:r>
      <w:r>
        <w:instrText xml:space="preserve"> XE "title:N1065D" </w:instrText>
      </w:r>
      <w:r>
        <w:fldChar w:fldCharType="end"/>
      </w:r>
      <w:r>
        <w:rPr>
          <w:b/>
        </w:rPr>
        <w:t>Authority:</w:t>
      </w:r>
      <w:r>
        <w:t xml:space="preserve">  </w:t>
      </w:r>
      <w:r>
        <w:fldChar w:fldCharType="begin"/>
      </w:r>
      <w:r>
        <w:instrText xml:space="preserve"> XE "para:N10666" </w:instrText>
      </w:r>
      <w:r>
        <w:fldChar w:fldCharType="end"/>
      </w:r>
      <w:r>
        <w:rPr>
          <w:rStyle w:val="104"/>
          <w:rFonts w:ascii="Times New Roman" w:hAnsi="Times New Roman"/>
          <w:color w:val="339966"/>
        </w:rPr>
        <w:t>Conn. Gen. Stat. §§ 46b-86</w:t>
      </w:r>
      <w:r>
        <w:t xml:space="preserve"> and </w:t>
      </w:r>
      <w:r>
        <w:rPr>
          <w:rStyle w:val="104"/>
          <w:rFonts w:ascii="Times New Roman" w:hAnsi="Times New Roman"/>
          <w:color w:val="339966"/>
        </w:rPr>
        <w:t>52-50</w:t>
      </w:r>
      <w:r>
        <w:t xml:space="preserve">; </w:t>
      </w:r>
      <w:r>
        <w:rPr>
          <w:rStyle w:val="104"/>
          <w:rFonts w:ascii="Times New Roman" w:hAnsi="Times New Roman"/>
          <w:i/>
          <w:iCs/>
          <w:color w:val="339966"/>
        </w:rPr>
        <w:t>Shedrick v. Shedrick</w:t>
      </w:r>
      <w:r>
        <w:rPr>
          <w:rStyle w:val="104"/>
          <w:rFonts w:ascii="Times New Roman" w:hAnsi="Times New Roman"/>
          <w:color w:val="339966"/>
        </w:rPr>
        <w:t>, 32 Conn. App. 147 (1993)</w:t>
      </w:r>
      <w:r>
        <w:t xml:space="preserve">; P.B. §§ 4-4, 10-12(a), 10-13, 10-14, and 10-17. </w:t>
      </w:r>
      <w:r>
        <w:fldChar w:fldCharType="begin"/>
      </w:r>
      <w:r>
        <w:instrText xml:space="preserve"> XE "title:N1075D" </w:instrText>
      </w:r>
      <w:r>
        <w:fldChar w:fldCharType="end"/>
      </w:r>
      <w:r>
        <w:rPr>
          <w:b/>
        </w:rPr>
        <w:t>Discussion:</w:t>
      </w:r>
      <w:r>
        <w:t xml:space="preserve">  </w:t>
      </w:r>
      <w:r>
        <w:fldChar w:fldCharType="begin"/>
      </w:r>
      <w:r>
        <w:instrText xml:space="preserve"> XE "para:N10766" </w:instrText>
      </w:r>
      <w:r>
        <w:fldChar w:fldCharType="end"/>
      </w:r>
      <w:r>
        <w:rPr>
          <w:i/>
          <w:iCs/>
        </w:rPr>
        <w:t>See</w:t>
      </w:r>
      <w:r>
        <w:t xml:space="preserve"> </w:t>
      </w:r>
      <w:r>
        <w:rPr>
          <w:rStyle w:val="104"/>
          <w:rFonts w:ascii="Times New Roman" w:hAnsi="Times New Roman"/>
          <w:color w:val="339966"/>
        </w:rPr>
        <w:t>§ 4.05</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5.36, </w:t>
      </w:r>
      <w:r>
        <w:rPr>
          <w:rStyle w:val="104"/>
          <w:rFonts w:ascii="Times New Roman" w:hAnsi="Times New Roman"/>
          <w:i/>
          <w:iCs/>
          <w:color w:val="339966"/>
        </w:rPr>
        <w:t>below</w:t>
      </w:r>
      <w:r>
        <w:t xml:space="preserve">. </w:t>
      </w:r>
      <w:r>
        <w:fldChar w:fldCharType="begin"/>
      </w:r>
      <w:r>
        <w:instrText xml:space="preserve"> XE "title:N107F9" </w:instrText>
      </w:r>
      <w:r>
        <w:fldChar w:fldCharType="end"/>
      </w:r>
      <w:r>
        <w:rPr>
          <w:b/>
        </w:rPr>
        <w:t>Forms:</w:t>
      </w:r>
      <w:r>
        <w:t xml:space="preserve">  </w:t>
      </w:r>
      <w:r>
        <w:fldChar w:fldCharType="begin"/>
      </w:r>
      <w:r>
        <w:instrText xml:space="preserve"> XE "para:N10802" </w:instrText>
      </w:r>
      <w:r>
        <w:fldChar w:fldCharType="end"/>
      </w:r>
      <w:r>
        <w:t xml:space="preserve">JD-CL-12—Appearance,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20.37, </w:t>
      </w:r>
      <w:r>
        <w:rPr>
          <w:rStyle w:val="104"/>
          <w:rFonts w:ascii="Times New Roman" w:hAnsi="Times New Roman"/>
          <w:i/>
          <w:iCs/>
          <w:color w:val="339966"/>
        </w:rPr>
        <w:t>below</w:t>
      </w:r>
      <w:r>
        <w:t xml:space="preserve">. JD-CL-121—Limited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20.40, </w:t>
      </w:r>
      <w:r>
        <w:rPr>
          <w:rStyle w:val="104"/>
          <w:rFonts w:ascii="Times New Roman" w:hAnsi="Times New Roman"/>
          <w:i/>
          <w:iCs/>
          <w:color w:val="339966"/>
        </w:rPr>
        <w:t>below</w:t>
      </w:r>
      <w:r>
        <w:t>.</w:t>
      </w:r>
    </w:p>
    <w:p w14:paraId="36D2D486">
      <w:pPr>
        <w:pStyle w:val="34"/>
      </w:pPr>
      <w:r>
        <w:fldChar w:fldCharType="begin"/>
      </w:r>
      <w:r>
        <w:instrText xml:space="preserve"> XE "para:N108B9" </w:instrText>
      </w:r>
      <w:r>
        <w:fldChar w:fldCharType="end"/>
      </w:r>
      <w:r>
        <w:t>□ Responding to material allegations in pleadings:</w:t>
      </w:r>
    </w:p>
    <w:p w14:paraId="59F5D8D8">
      <w:pPr>
        <w:pStyle w:val="34"/>
      </w:pPr>
      <w:r>
        <w:fldChar w:fldCharType="begin"/>
      </w:r>
      <w:r>
        <w:instrText xml:space="preserve"> XE "para:N108C5" </w:instrText>
      </w:r>
      <w:r>
        <w:fldChar w:fldCharType="end"/>
      </w:r>
      <w:r>
        <w:t xml:space="preserve">    ○ Material allegations of an opposing parties’ pleading which is not denied is deemed admitted. </w:t>
      </w:r>
      <w:r>
        <w:fldChar w:fldCharType="begin"/>
      </w:r>
      <w:r>
        <w:instrText xml:space="preserve"> XE "title:N108D2" </w:instrText>
      </w:r>
      <w:r>
        <w:fldChar w:fldCharType="end"/>
      </w:r>
      <w:r>
        <w:rPr>
          <w:b/>
        </w:rPr>
        <w:t>Authority:</w:t>
      </w:r>
      <w:r>
        <w:t xml:space="preserve">  </w:t>
      </w:r>
      <w:r>
        <w:fldChar w:fldCharType="begin"/>
      </w:r>
      <w:r>
        <w:instrText xml:space="preserve"> XE "para:N108DB" </w:instrText>
      </w:r>
      <w:r>
        <w:fldChar w:fldCharType="end"/>
      </w:r>
      <w:r>
        <w:rPr>
          <w:rStyle w:val="104"/>
          <w:rFonts w:ascii="Times New Roman" w:hAnsi="Times New Roman"/>
          <w:i/>
          <w:iCs/>
          <w:color w:val="339966"/>
        </w:rPr>
        <w:t>Liberti v. Liberti</w:t>
      </w:r>
      <w:r>
        <w:rPr>
          <w:rStyle w:val="104"/>
          <w:rFonts w:ascii="Times New Roman" w:hAnsi="Times New Roman"/>
          <w:color w:val="339966"/>
        </w:rPr>
        <w:t>, 132 Conn. App. 869 (2012)</w:t>
      </w:r>
      <w:r>
        <w:t xml:space="preserve"> and P.B. § 10-19. </w:t>
      </w:r>
      <w:r>
        <w:fldChar w:fldCharType="begin"/>
      </w:r>
      <w:r>
        <w:instrText xml:space="preserve"> XE "title:N1097E" </w:instrText>
      </w:r>
      <w:r>
        <w:fldChar w:fldCharType="end"/>
      </w:r>
      <w:r>
        <w:rPr>
          <w:b/>
        </w:rPr>
        <w:t>Discussion:</w:t>
      </w:r>
      <w:r>
        <w:t xml:space="preserve">  </w:t>
      </w:r>
      <w:r>
        <w:fldChar w:fldCharType="begin"/>
      </w:r>
      <w:r>
        <w:instrText xml:space="preserve"> XE "para:N10987" </w:instrText>
      </w:r>
      <w:r>
        <w:fldChar w:fldCharType="end"/>
      </w:r>
      <w:r>
        <w:rPr>
          <w:i/>
          <w:iCs/>
        </w:rPr>
        <w:t>See</w:t>
      </w:r>
      <w:r>
        <w:t xml:space="preserve"> </w:t>
      </w:r>
      <w:r>
        <w:rPr>
          <w:rStyle w:val="104"/>
          <w:rFonts w:ascii="Times New Roman" w:hAnsi="Times New Roman"/>
          <w:color w:val="339966"/>
        </w:rPr>
        <w:t>§ 4.06</w:t>
      </w:r>
      <w:r>
        <w:t xml:space="preserve">, </w:t>
      </w:r>
      <w:r>
        <w:rPr>
          <w:i/>
          <w:iCs/>
        </w:rPr>
        <w:t>below</w:t>
      </w:r>
      <w:r>
        <w:t>.</w:t>
      </w:r>
    </w:p>
    <w:p w14:paraId="159611B1">
      <w:pPr>
        <w:pStyle w:val="34"/>
      </w:pPr>
      <w:r>
        <w:fldChar w:fldCharType="begin"/>
      </w:r>
      <w:r>
        <w:instrText xml:space="preserve"> XE "para:N109BF" </w:instrText>
      </w:r>
      <w:r>
        <w:fldChar w:fldCharType="end"/>
      </w:r>
      <w:r>
        <w:t>□ Disposing of motions:</w:t>
      </w:r>
    </w:p>
    <w:p w14:paraId="2ABE2427">
      <w:pPr>
        <w:pStyle w:val="34"/>
      </w:pPr>
      <w:r>
        <w:fldChar w:fldCharType="begin"/>
      </w:r>
      <w:r>
        <w:instrText xml:space="preserve"> XE "para:N109CB" </w:instrText>
      </w:r>
      <w:r>
        <w:fldChar w:fldCharType="end"/>
      </w:r>
      <w:r>
        <w:t>    ○ Courts are required to hear and dispose of motions</w:t>
      </w:r>
      <w:ins w:id="2" w:author="Louise Truax" w:date="2024-09-01T08:44:00Z">
        <w:r>
          <w:rPr/>
          <w:t>, which may occur at a</w:t>
        </w:r>
      </w:ins>
      <w:ins w:id="3" w:author="Louise Truax" w:date="2024-09-01T08:45:00Z">
        <w:r>
          <w:rPr/>
          <w:t xml:space="preserve"> case date, motion calendar or other court appearance</w:t>
        </w:r>
      </w:ins>
      <w:r>
        <w:t>.</w:t>
      </w:r>
    </w:p>
    <w:p w14:paraId="62C74198">
      <w:pPr>
        <w:pStyle w:val="34"/>
      </w:pPr>
      <w:r>
        <w:fldChar w:fldCharType="begin"/>
      </w:r>
      <w:r>
        <w:instrText xml:space="preserve"> XE "para:N109D4" </w:instrText>
      </w:r>
      <w:r>
        <w:fldChar w:fldCharType="end"/>
      </w:r>
      <w:r>
        <w:t>    ○ Failure to proceed with a motion will waive the right of a party to have the motion ruled upon by the court.</w:t>
      </w:r>
    </w:p>
    <w:p w14:paraId="23A26CF9">
      <w:pPr>
        <w:pStyle w:val="34"/>
      </w:pPr>
      <w:r>
        <w:fldChar w:fldCharType="begin"/>
      </w:r>
      <w:r>
        <w:instrText xml:space="preserve"> XE "para:N109DD" </w:instrText>
      </w:r>
      <w:r>
        <w:fldChar w:fldCharType="end"/>
      </w:r>
      <w:r>
        <w:t xml:space="preserve">    ○ </w:t>
      </w:r>
      <w:del w:id="4" w:author="Louise Truax" w:date="2024-09-01T08:45:00Z">
        <w:r>
          <w:rPr/>
          <w:delText>When estimating time for short calendar hearings, counsel may be held to the requested time limitations.</w:delText>
        </w:r>
      </w:del>
      <w:ins w:id="5" w:author="Louise Truax" w:date="2024-09-01T08:45:00Z">
        <w:r>
          <w:rPr/>
          <w:t xml:space="preserve">  Motions outstanding as of a case date will be heard on that case date.</w:t>
        </w:r>
      </w:ins>
    </w:p>
    <w:p w14:paraId="308538ED">
      <w:pPr>
        <w:pStyle w:val="34"/>
      </w:pPr>
      <w:r>
        <w:fldChar w:fldCharType="begin"/>
      </w:r>
      <w:r>
        <w:instrText xml:space="preserve"> XE "para:N109E6" </w:instrText>
      </w:r>
      <w:r>
        <w:fldChar w:fldCharType="end"/>
      </w:r>
      <w:r>
        <w:t xml:space="preserve">    ○ </w:t>
      </w:r>
      <w:del w:id="6" w:author="Louise Truax" w:date="2024-09-01T08:33:00Z">
        <w:r>
          <w:rPr/>
          <w:delText>As a result of COVID-19, the courts are not currently holding a live short calendar, but are conducting case dates virtually.</w:delText>
        </w:r>
      </w:del>
      <w:ins w:id="7" w:author="Louise Truax" w:date="2024-09-01T08:47:00Z">
        <w:r>
          <w:rPr/>
          <w:t xml:space="preserve"> Motions filed for which there are no pending case dates, may be heard at trial.</w:t>
        </w:r>
      </w:ins>
    </w:p>
    <w:p w14:paraId="76886086">
      <w:pPr>
        <w:pStyle w:val="34"/>
        <w:rPr>
          <w:del w:id="8" w:author="Louise Truax" w:date="2024-09-01T08:47:00Z"/>
        </w:rPr>
      </w:pPr>
      <w:r>
        <w:fldChar w:fldCharType="begin"/>
      </w:r>
      <w:r>
        <w:instrText xml:space="preserve"> XE "para:N109EF" </w:instrText>
      </w:r>
      <w:r>
        <w:fldChar w:fldCharType="end"/>
      </w:r>
      <w:r>
        <w:t xml:space="preserve">    ○ </w:t>
      </w:r>
      <w:del w:id="9" w:author="Louise Truax" w:date="2024-09-01T08:47:00Z">
        <w:r>
          <w:rPr/>
          <w:delText>For lengthy matters, the court may assign a date certain for a hearing.</w:delText>
        </w:r>
      </w:del>
    </w:p>
    <w:p w14:paraId="24EC5C59">
      <w:pPr>
        <w:pStyle w:val="34"/>
      </w:pPr>
      <w:r>
        <w:fldChar w:fldCharType="begin"/>
      </w:r>
      <w:del w:id="10" w:author="Louise Truax" w:date="2024-09-01T08:47:00Z">
        <w:r>
          <w:rPr/>
          <w:delInstrText xml:space="preserve"> XE "para:N109F8" </w:delInstrText>
        </w:r>
      </w:del>
      <w:del w:id="11" w:author="Louise Truax" w:date="2024-09-01T08:47:00Z">
        <w:r>
          <w:rPr/>
          <w:fldChar w:fldCharType="end"/>
        </w:r>
      </w:del>
      <w:del w:id="12" w:author="Louise Truax" w:date="2024-09-01T08:47:00Z">
        <w:r>
          <w:rPr/>
          <w:delText>    ○ Oral argument or testimony will be permitted if the procedures to mark motions and attend family relations have been met.</w:delText>
        </w:r>
      </w:del>
    </w:p>
    <w:p w14:paraId="3E539F33">
      <w:pPr>
        <w:pStyle w:val="34"/>
      </w:pPr>
      <w:r>
        <w:fldChar w:fldCharType="begin"/>
      </w:r>
      <w:r>
        <w:instrText xml:space="preserve"> XE "para:N10A01" </w:instrText>
      </w:r>
      <w:r>
        <w:fldChar w:fldCharType="end"/>
      </w:r>
      <w:r>
        <w:t xml:space="preserve">    ○ Hearings on discovery matters are within the discretion of the court. </w:t>
      </w:r>
      <w:r>
        <w:fldChar w:fldCharType="begin"/>
      </w:r>
      <w:r>
        <w:instrText xml:space="preserve"> XE "title:N10A0E" </w:instrText>
      </w:r>
      <w:r>
        <w:fldChar w:fldCharType="end"/>
      </w:r>
      <w:r>
        <w:rPr>
          <w:b/>
        </w:rPr>
        <w:t>Authority:</w:t>
      </w:r>
      <w:r>
        <w:t xml:space="preserve">  </w:t>
      </w:r>
      <w:r>
        <w:fldChar w:fldCharType="begin"/>
      </w:r>
      <w:r>
        <w:instrText xml:space="preserve"> XE "para:N10A17" </w:instrText>
      </w:r>
      <w:r>
        <w:fldChar w:fldCharType="end"/>
      </w:r>
      <w:r>
        <w:rPr>
          <w:rStyle w:val="104"/>
          <w:rFonts w:ascii="Times New Roman" w:hAnsi="Times New Roman"/>
          <w:i/>
          <w:iCs/>
          <w:color w:val="339966"/>
        </w:rPr>
        <w:t>Ramin v. Ramin</w:t>
      </w:r>
      <w:r>
        <w:rPr>
          <w:rStyle w:val="104"/>
          <w:rFonts w:ascii="Times New Roman" w:hAnsi="Times New Roman"/>
          <w:color w:val="339966"/>
        </w:rPr>
        <w:t>, 281 Conn. 324 (2007)</w:t>
      </w:r>
      <w:r>
        <w:t xml:space="preserve">, </w:t>
      </w:r>
      <w:r>
        <w:rPr>
          <w:rStyle w:val="104"/>
          <w:rFonts w:ascii="Times New Roman" w:hAnsi="Times New Roman"/>
          <w:i/>
          <w:iCs/>
          <w:color w:val="339966"/>
        </w:rPr>
        <w:t>Millbrook Homeowners Assn., Inc. v. Hamilton Standard,</w:t>
      </w:r>
      <w:r>
        <w:rPr>
          <w:rStyle w:val="104"/>
          <w:rFonts w:ascii="Times New Roman" w:hAnsi="Times New Roman"/>
          <w:color w:val="339966"/>
        </w:rPr>
        <w:t xml:space="preserve"> 257 Conn. 1 (2001)</w:t>
      </w:r>
      <w:r>
        <w:t xml:space="preserve">, </w:t>
      </w:r>
      <w:r>
        <w:rPr>
          <w:rStyle w:val="104"/>
          <w:rFonts w:ascii="Times New Roman" w:hAnsi="Times New Roman"/>
          <w:i/>
          <w:iCs/>
          <w:color w:val="339966"/>
        </w:rPr>
        <w:t>Ahneman v. Ahneman</w:t>
      </w:r>
      <w:r>
        <w:rPr>
          <w:rStyle w:val="104"/>
          <w:rFonts w:ascii="Times New Roman" w:hAnsi="Times New Roman"/>
          <w:color w:val="339966"/>
        </w:rPr>
        <w:t>, 243 Conn. 471 (1998)</w:t>
      </w:r>
      <w:r>
        <w:t xml:space="preserve">, </w:t>
      </w:r>
      <w:ins w:id="13" w:author="Louise Truax" w:date="2024-09-01T08:33:00Z">
        <w:r>
          <w:rPr>
            <w:i/>
            <w:iCs/>
          </w:rPr>
          <w:t>L.K. v. K.K.</w:t>
        </w:r>
      </w:ins>
      <w:ins w:id="14" w:author="Louise Truax" w:date="2024-09-01T08:33:00Z">
        <w:r>
          <w:rPr/>
          <w:t xml:space="preserve">, 226 Conn. App. 279 (2024), </w:t>
        </w:r>
      </w:ins>
      <w:r>
        <w:rPr>
          <w:rStyle w:val="104"/>
          <w:rFonts w:ascii="Times New Roman" w:hAnsi="Times New Roman"/>
          <w:i/>
          <w:iCs/>
          <w:color w:val="339966"/>
        </w:rPr>
        <w:t>Fleischer v. Fleischer</w:t>
      </w:r>
      <w:r>
        <w:rPr>
          <w:rStyle w:val="104"/>
          <w:rFonts w:ascii="Times New Roman" w:hAnsi="Times New Roman"/>
          <w:color w:val="339966"/>
        </w:rPr>
        <w:t>, 192 Conn. App. 540 (2019)</w:t>
      </w:r>
      <w:r>
        <w:t xml:space="preserve">. </w:t>
      </w:r>
      <w:r>
        <w:rPr>
          <w:rStyle w:val="104"/>
          <w:rFonts w:ascii="Times New Roman" w:hAnsi="Times New Roman"/>
          <w:i/>
          <w:iCs/>
          <w:color w:val="339966"/>
        </w:rPr>
        <w:t>D’Amato v. Hart-D’Amato</w:t>
      </w:r>
      <w:r>
        <w:rPr>
          <w:rStyle w:val="104"/>
          <w:rFonts w:ascii="Times New Roman" w:hAnsi="Times New Roman"/>
          <w:color w:val="339966"/>
        </w:rPr>
        <w:t>, 169 Conn. App. 669 (2016)</w:t>
      </w:r>
      <w:r>
        <w:t xml:space="preserve">, </w:t>
      </w:r>
      <w:r>
        <w:rPr>
          <w:rStyle w:val="104"/>
          <w:rFonts w:ascii="Times New Roman" w:hAnsi="Times New Roman"/>
          <w:i/>
          <w:iCs/>
          <w:color w:val="339966"/>
        </w:rPr>
        <w:t>Ill v. Manzo-Ill</w:t>
      </w:r>
      <w:r>
        <w:rPr>
          <w:rStyle w:val="104"/>
          <w:rFonts w:ascii="Times New Roman" w:hAnsi="Times New Roman"/>
          <w:color w:val="339966"/>
        </w:rPr>
        <w:t>, 166 Conn. App. 809 (2016)</w:t>
      </w:r>
      <w:r>
        <w:t xml:space="preserve">, and </w:t>
      </w:r>
      <w:r>
        <w:rPr>
          <w:rStyle w:val="104"/>
          <w:rFonts w:ascii="Times New Roman" w:hAnsi="Times New Roman"/>
          <w:i/>
          <w:iCs/>
          <w:color w:val="339966"/>
        </w:rPr>
        <w:t>Friezo v. Friezo</w:t>
      </w:r>
      <w:r>
        <w:rPr>
          <w:rStyle w:val="104"/>
          <w:rFonts w:ascii="Times New Roman" w:hAnsi="Times New Roman"/>
          <w:color w:val="339966"/>
        </w:rPr>
        <w:t>, 84 Conn. App. 727 (2004)</w:t>
      </w:r>
      <w:r>
        <w:t xml:space="preserve">; P.B. §§ 11-18, </w:t>
      </w:r>
      <w:ins w:id="15" w:author="Louise Truax" w:date="2024-09-01T08:48:00Z">
        <w:r>
          <w:rPr/>
          <w:t>25-1(b)</w:t>
        </w:r>
      </w:ins>
      <w:ins w:id="16" w:author="Louise Truax" w:date="2024-09-01T08:53:00Z">
        <w:r>
          <w:rPr/>
          <w:t xml:space="preserve">, 25-3, 25-4. </w:t>
        </w:r>
      </w:ins>
      <w:r>
        <w:t xml:space="preserve">25-34, 25-34(a), 25-34(c), 25-34(d) </w:t>
      </w:r>
      <w:del w:id="17" w:author="Louise Truax" w:date="2024-09-01T08:33:00Z">
        <w:r>
          <w:rPr/>
          <w:delText xml:space="preserve">and </w:delText>
        </w:r>
      </w:del>
      <w:r>
        <w:t>25-34(e)</w:t>
      </w:r>
      <w:ins w:id="18" w:author="Louise Truax" w:date="2024-09-01T08:33:00Z">
        <w:r>
          <w:rPr/>
          <w:t>, 25-</w:t>
        </w:r>
      </w:ins>
      <w:ins w:id="19" w:author="Louise Truax" w:date="2024-09-01T08:34:00Z">
        <w:r>
          <w:rPr/>
          <w:t>35A(a)</w:t>
        </w:r>
      </w:ins>
      <w:ins w:id="20" w:author="Louise Truax" w:date="2024-09-01T08:48:00Z">
        <w:r>
          <w:rPr/>
          <w:t>, 25</w:t>
        </w:r>
      </w:ins>
      <w:ins w:id="21" w:author="Louise Truax" w:date="2024-09-01T08:49:00Z">
        <w:r>
          <w:rPr/>
          <w:t>-35A(b)</w:t>
        </w:r>
      </w:ins>
      <w:ins w:id="22" w:author="Louise Truax" w:date="2024-09-01T08:52:00Z">
        <w:r>
          <w:rPr/>
          <w:t xml:space="preserve">, 25-34A(c). </w:t>
        </w:r>
      </w:ins>
      <w:ins w:id="23" w:author="Louise Truax" w:date="2024-09-01T08:53:00Z">
        <w:r>
          <w:rPr/>
          <w:t xml:space="preserve">and </w:t>
        </w:r>
      </w:ins>
      <w:ins w:id="24" w:author="Louise Truax" w:date="2024-09-01T08:52:00Z">
        <w:r>
          <w:rPr/>
          <w:t>25-24A(d)</w:t>
        </w:r>
      </w:ins>
      <w:del w:id="25" w:author="Louise Truax" w:date="2024-09-01T08:52:00Z">
        <w:r>
          <w:rPr/>
          <w:delText>.</w:delText>
        </w:r>
      </w:del>
      <w:r>
        <w:t xml:space="preserve"> </w:t>
      </w:r>
      <w:ins w:id="26" w:author="Louise Truax" w:date="2024-09-01T08:49:00Z">
        <w:r>
          <w:rPr>
            <w:b/>
            <w:bCs/>
            <w:rPrChange w:id="27" w:author="Louise Truax" w:date="2024-09-01T08:49:00Z">
              <w:rPr/>
            </w:rPrChange>
          </w:rPr>
          <w:t>Forms</w:t>
        </w:r>
      </w:ins>
      <w:ins w:id="29" w:author="Louise Truax" w:date="2024-09-01T08:49:00Z">
        <w:r>
          <w:rPr/>
          <w:t xml:space="preserve">:  </w:t>
        </w:r>
      </w:ins>
      <w:ins w:id="30" w:author="Louise Truax" w:date="2024-09-01T08:51:00Z">
        <w:r>
          <w:rPr/>
          <w:t xml:space="preserve">JD-FM-292 – Case Flow Request, § 20.93, </w:t>
        </w:r>
      </w:ins>
      <w:ins w:id="31" w:author="Louise Truax" w:date="2024-09-01T08:51:00Z">
        <w:r>
          <w:rPr>
            <w:i/>
            <w:iCs/>
          </w:rPr>
          <w:t>below</w:t>
        </w:r>
      </w:ins>
      <w:ins w:id="32" w:author="Louise Truax" w:date="2024-09-01T08:51:00Z">
        <w:r>
          <w:rPr/>
          <w:t xml:space="preserve">. </w:t>
        </w:r>
      </w:ins>
      <w:ins w:id="33" w:author="Louise Truax" w:date="2024-09-01T08:51:00Z">
        <w:r>
          <w:rPr>
            <w:i/>
            <w:iCs/>
          </w:rPr>
          <w:t xml:space="preserve"> </w:t>
        </w:r>
      </w:ins>
      <w:r>
        <w:rPr>
          <w:b/>
          <w:bCs/>
        </w:rPr>
        <w:t>Discussion:</w:t>
      </w:r>
      <w:r>
        <w:t xml:space="preserve"> </w:t>
      </w:r>
      <w:r>
        <w:rPr>
          <w:i/>
          <w:iCs/>
        </w:rPr>
        <w:t>See</w:t>
      </w:r>
      <w:r>
        <w:t xml:space="preserve"> </w:t>
      </w:r>
      <w:r>
        <w:rPr>
          <w:rStyle w:val="104"/>
          <w:rFonts w:ascii="Times New Roman" w:hAnsi="Times New Roman"/>
          <w:color w:val="339966"/>
        </w:rPr>
        <w:t>§ 4.07</w:t>
      </w:r>
      <w:r>
        <w:t xml:space="preserve">, </w:t>
      </w:r>
      <w:r>
        <w:rPr>
          <w:i/>
          <w:iCs/>
        </w:rPr>
        <w:t>below</w:t>
      </w:r>
      <w:r>
        <w:t xml:space="preserve">. </w:t>
      </w:r>
      <w:r>
        <w:fldChar w:fldCharType="begin"/>
      </w:r>
      <w:r>
        <w:instrText xml:space="preserve"> XE "title:N10E78" </w:instrText>
      </w:r>
      <w:r>
        <w:fldChar w:fldCharType="end"/>
      </w:r>
      <w:del w:id="34" w:author="Louise Truax" w:date="2024-09-01T08:49:00Z">
        <w:r>
          <w:rPr>
            <w:b/>
          </w:rPr>
          <w:delText>Discussion:</w:delText>
        </w:r>
      </w:del>
      <w:del w:id="35" w:author="Louise Truax" w:date="2024-09-01T08:49:00Z">
        <w:r>
          <w:rPr/>
          <w:delText xml:space="preserve">  </w:delText>
        </w:r>
      </w:del>
      <w:r>
        <w:fldChar w:fldCharType="begin"/>
      </w:r>
      <w:del w:id="36" w:author="Louise Truax" w:date="2024-09-01T08:49:00Z">
        <w:r>
          <w:rPr/>
          <w:delInstrText xml:space="preserve"> XE "para:N10E81" </w:delInstrText>
        </w:r>
      </w:del>
      <w:del w:id="37" w:author="Louise Truax" w:date="2024-09-01T08:49:00Z">
        <w:r>
          <w:rPr/>
          <w:fldChar w:fldCharType="end"/>
        </w:r>
      </w:del>
      <w:del w:id="38" w:author="Louise Truax" w:date="2024-09-01T08:49:00Z">
        <w:r>
          <w:rPr>
            <w:i/>
            <w:iCs/>
          </w:rPr>
          <w:delText>See</w:delText>
        </w:r>
      </w:del>
      <w:del w:id="39" w:author="Louise Truax" w:date="2024-09-01T08:49:00Z">
        <w:r>
          <w:rPr/>
          <w:delText xml:space="preserve"> </w:delText>
        </w:r>
      </w:del>
      <w:del w:id="40" w:author="Louise Truax" w:date="2024-09-01T08:49:00Z">
        <w:r>
          <w:rPr>
            <w:rStyle w:val="104"/>
            <w:rFonts w:ascii="Times New Roman" w:hAnsi="Times New Roman"/>
            <w:color w:val="339966"/>
          </w:rPr>
          <w:delText>§ 4.07</w:delText>
        </w:r>
      </w:del>
      <w:del w:id="41" w:author="Louise Truax" w:date="2024-09-01T08:49:00Z">
        <w:r>
          <w:rPr/>
          <w:delText xml:space="preserve">, </w:delText>
        </w:r>
      </w:del>
      <w:del w:id="42" w:author="Louise Truax" w:date="2024-09-01T08:49:00Z">
        <w:r>
          <w:rPr>
            <w:i/>
            <w:iCs/>
          </w:rPr>
          <w:delText>below</w:delText>
        </w:r>
      </w:del>
      <w:r>
        <w:t>.</w:t>
      </w:r>
    </w:p>
    <w:p w14:paraId="51D72F94">
      <w:pPr>
        <w:pStyle w:val="39"/>
      </w:pPr>
      <w:r>
        <w:fldChar w:fldCharType="begin"/>
      </w:r>
      <w:r>
        <w:instrText xml:space="preserve"> XE "desig:N10EDF:Heading 1" </w:instrText>
      </w:r>
      <w:r>
        <w:fldChar w:fldCharType="end"/>
      </w:r>
      <w:r>
        <w:t xml:space="preserve">§ 4.04 </w:t>
      </w:r>
      <w:r>
        <w:fldChar w:fldCharType="begin"/>
      </w:r>
      <w:r>
        <w:instrText xml:space="preserve"> XE "title:N10EE3:Heading 1" </w:instrText>
      </w:r>
      <w:r>
        <w:fldChar w:fldCharType="end"/>
      </w:r>
      <w:r>
        <w:t>Defining the Technical Requirements</w:t>
      </w:r>
    </w:p>
    <w:p w14:paraId="4B683A5F">
      <w:pPr>
        <w:pStyle w:val="40"/>
      </w:pPr>
      <w:r>
        <w:fldChar w:fldCharType="begin"/>
      </w:r>
      <w:r>
        <w:instrText xml:space="preserve"> XE "desig:N10EF9:Heading 2" </w:instrText>
      </w:r>
      <w:r>
        <w:fldChar w:fldCharType="end"/>
      </w:r>
      <w:r>
        <w:t xml:space="preserve">[1] </w:t>
      </w:r>
      <w:r>
        <w:fldChar w:fldCharType="begin"/>
      </w:r>
      <w:r>
        <w:instrText xml:space="preserve"> XE "title:N10EFD:Heading 2" </w:instrText>
      </w:r>
      <w:r>
        <w:fldChar w:fldCharType="end"/>
      </w:r>
      <w:r>
        <w:t>Defining the Technical Requirements—In General</w:t>
      </w:r>
    </w:p>
    <w:p w14:paraId="657CC8D3">
      <w:pPr>
        <w:pStyle w:val="31"/>
      </w:pPr>
      <w:r>
        <w:fldChar w:fldCharType="begin"/>
      </w:r>
      <w:r>
        <w:instrText xml:space="preserve"> XE "para:N10F04" </w:instrText>
      </w:r>
      <w:r>
        <w:fldChar w:fldCharType="end"/>
      </w:r>
      <w:r>
        <w:t xml:space="preserve">            Liberal filing of motions in family matters is permitted in Connecticut. Connecticut Practice Book (hereinafter “P.B.”) § 25-24. This includes standard motions for temporary alimony and child support, but also includes the “catch all” motion for order permitting other equitable relief. P.B. § 25-24(a). Motion captions must clearly indicate if the motion is </w:t>
      </w:r>
      <w:r>
        <w:rPr>
          <w:i/>
          <w:iCs/>
        </w:rPr>
        <w:t>pendente lite</w:t>
      </w:r>
      <w:r>
        <w:t xml:space="preserve"> or post judgment. P.B. § 25-24(b).</w:t>
      </w:r>
    </w:p>
    <w:p w14:paraId="49251A76">
      <w:pPr>
        <w:pStyle w:val="40"/>
      </w:pPr>
      <w:r>
        <w:fldChar w:fldCharType="begin"/>
      </w:r>
      <w:r>
        <w:instrText xml:space="preserve"> XE "desig:N10F1D:Heading 2" </w:instrText>
      </w:r>
      <w:r>
        <w:fldChar w:fldCharType="end"/>
      </w:r>
      <w:r>
        <w:t xml:space="preserve">[2] </w:t>
      </w:r>
      <w:r>
        <w:fldChar w:fldCharType="begin"/>
      </w:r>
      <w:r>
        <w:instrText xml:space="preserve"> XE "title:N10F21:Heading 2" </w:instrText>
      </w:r>
      <w:r>
        <w:fldChar w:fldCharType="end"/>
      </w:r>
      <w:r>
        <w:t>Formatting Motions</w:t>
      </w:r>
    </w:p>
    <w:p w14:paraId="7C7CAA0A">
      <w:pPr>
        <w:pStyle w:val="31"/>
      </w:pPr>
      <w:r>
        <w:fldChar w:fldCharType="begin"/>
      </w:r>
      <w:r>
        <w:instrText xml:space="preserve"> XE "para:N10F28" </w:instrText>
      </w:r>
      <w:r>
        <w:fldChar w:fldCharType="end"/>
      </w:r>
      <w:r>
        <w:t>            The Practice Book prescribes the technical requirements for all pleadings in family actions. P.B. § 4-1.</w:t>
      </w:r>
    </w:p>
    <w:p w14:paraId="12E7895F">
      <w:pPr>
        <w:pStyle w:val="103"/>
      </w:pPr>
      <w:r>
        <w:fldChar w:fldCharType="begin"/>
      </w:r>
      <w:r>
        <w:instrText xml:space="preserve"> XE "list:N10F2E:LIST-ELEMENT" </w:instrText>
      </w:r>
      <w:r>
        <w:fldChar w:fldCharType="end"/>
      </w:r>
      <w:r>
        <w:fldChar w:fldCharType="begin"/>
      </w:r>
      <w:r>
        <w:instrText xml:space="preserve"> ADVANCE \r 1 </w:instrText>
      </w:r>
      <w:r>
        <w:fldChar w:fldCharType="end"/>
      </w:r>
      <w:r>
        <w:fldChar w:fldCharType="begin"/>
      </w:r>
      <w:r>
        <w:instrText xml:space="preserve"> XE "OA.TEMP:tmpN10F35:List" </w:instrText>
      </w:r>
      <w:r>
        <w:fldChar w:fldCharType="end"/>
      </w:r>
      <w:r>
        <w:fldChar w:fldCharType="begin"/>
      </w:r>
      <w:r>
        <w:instrText xml:space="preserve"> XE "para:N10F37" </w:instrText>
      </w:r>
      <w:r>
        <w:fldChar w:fldCharType="end"/>
      </w:r>
      <w:r>
        <w:t>1. Format the paper size to 8½ by 11, rather than legal size. The page number should appear on all pages except the first page. Every motion filed after the complaint should have the case title, docket number, name of the court, and the title of the pleading. P.B. § 4-1(a).</w:t>
      </w:r>
    </w:p>
    <w:p w14:paraId="50DFA890">
      <w:pPr>
        <w:pStyle w:val="103"/>
      </w:pPr>
      <w:r>
        <w:fldChar w:fldCharType="begin"/>
      </w:r>
      <w:r>
        <w:instrText xml:space="preserve"> XE "OA.TEMP:tmpN10F40:List" </w:instrText>
      </w:r>
      <w:r>
        <w:fldChar w:fldCharType="end"/>
      </w:r>
      <w:r>
        <w:fldChar w:fldCharType="begin"/>
      </w:r>
      <w:r>
        <w:instrText xml:space="preserve"> XE "para:N10F42" </w:instrText>
      </w:r>
      <w:r>
        <w:fldChar w:fldCharType="end"/>
      </w:r>
      <w:r>
        <w:t>2. The bottom margin on page one should be at least two inches. This allows for court notations and a designation on the first page as to whether oral argument and testimony will be required. P.B. §§ 4-1(b) and 11-18.</w:t>
      </w:r>
    </w:p>
    <w:p w14:paraId="438D7A9A">
      <w:pPr>
        <w:pStyle w:val="103"/>
      </w:pPr>
      <w:r>
        <w:fldChar w:fldCharType="begin"/>
      </w:r>
      <w:r>
        <w:instrText xml:space="preserve"> XE "OA.TEMP:tmpN10F4B:List" </w:instrText>
      </w:r>
      <w:r>
        <w:fldChar w:fldCharType="end"/>
      </w:r>
      <w:r>
        <w:fldChar w:fldCharType="begin"/>
      </w:r>
      <w:r>
        <w:instrText xml:space="preserve"> XE "para:N10F4D" </w:instrText>
      </w:r>
      <w:r>
        <w:fldChar w:fldCharType="end"/>
      </w:r>
      <w:r>
        <w:t>3. Each pleading should be two-hole punched at the top, so the paper motions can be fastened into the court file. However, if you are fax filing, the court will punch the pleadings when they are printed. P.B. § 4-1(b). This requirement is unnecessary in light of e-filing for new cases.</w:t>
      </w:r>
    </w:p>
    <w:p w14:paraId="394A6161">
      <w:pPr>
        <w:pStyle w:val="103"/>
      </w:pPr>
      <w:r>
        <w:fldChar w:fldCharType="begin"/>
      </w:r>
      <w:r>
        <w:instrText xml:space="preserve"> XE "OA.TEMP:tmpN10F56:List" </w:instrText>
      </w:r>
      <w:r>
        <w:fldChar w:fldCharType="end"/>
      </w:r>
      <w:r>
        <w:fldChar w:fldCharType="begin"/>
      </w:r>
      <w:r>
        <w:instrText xml:space="preserve"> XE "para:N10F58" </w:instrText>
      </w:r>
      <w:r>
        <w:fldChar w:fldCharType="end"/>
      </w:r>
      <w:r>
        <w:t>4. Failure to comply with these requirements may result in the court returning the motion for correction. P.B. § 4-1(d). This will delay the filing of the motion and it being placed on short calendar for adjudication.</w:t>
      </w:r>
    </w:p>
    <w:p w14:paraId="6135A1AB">
      <w:pPr>
        <w:pStyle w:val="103"/>
      </w:pPr>
      <w:r>
        <w:fldChar w:fldCharType="begin"/>
      </w:r>
      <w:r>
        <w:instrText xml:space="preserve"> XE "OA.TEMP:tmpN10F61:List" </w:instrText>
      </w:r>
      <w:r>
        <w:fldChar w:fldCharType="end"/>
      </w:r>
      <w:r>
        <w:fldChar w:fldCharType="begin"/>
      </w:r>
      <w:r>
        <w:instrText xml:space="preserve"> XE "para:N10F63" </w:instrText>
      </w:r>
      <w:r>
        <w:fldChar w:fldCharType="end"/>
      </w:r>
      <w:r>
        <w:t>5. These formatting requirements do not apply to motions filed on court forms. P.B. § 4-1(e).</w:t>
      </w:r>
    </w:p>
    <w:p w14:paraId="3BD68797">
      <w:pPr>
        <w:pStyle w:val="40"/>
      </w:pPr>
      <w:r>
        <w:fldChar w:fldCharType="begin"/>
      </w:r>
      <w:r>
        <w:instrText xml:space="preserve"> XE "desig:N10F78:Heading 2" </w:instrText>
      </w:r>
      <w:r>
        <w:fldChar w:fldCharType="end"/>
      </w:r>
      <w:r>
        <w:t xml:space="preserve">[3] </w:t>
      </w:r>
      <w:r>
        <w:fldChar w:fldCharType="begin"/>
      </w:r>
      <w:r>
        <w:instrText xml:space="preserve"> XE "title:N10F7C:Heading 2" </w:instrText>
      </w:r>
      <w:r>
        <w:fldChar w:fldCharType="end"/>
      </w:r>
      <w:r>
        <w:t>Signing Pleadings—Effect</w:t>
      </w:r>
    </w:p>
    <w:p w14:paraId="2040E3E7">
      <w:pPr>
        <w:pStyle w:val="31"/>
      </w:pPr>
      <w:r>
        <w:fldChar w:fldCharType="begin"/>
      </w:r>
      <w:r>
        <w:instrText xml:space="preserve"> XE "para:N10F83" </w:instrText>
      </w:r>
      <w:r>
        <w:fldChar w:fldCharType="end"/>
      </w:r>
      <w:r>
        <w:t>            Whether pleadings are filed by mail, e-filing or fax, each pleading must be signed by an attorney of record. P.B. § 4-2. If a client has filed an appearance and an attorney is appearing on his or her behalf as well, any pleading filed must be signed by the attorney of record for the party. P.B. § 25-6A. In the event a party files a pleading without seeking to have his or her attorney of record sign the same, the court may, in its discretion, stay any proceedings on the motion until an attorney of record adopts the motion. P.B. § 25-6A. Opposing counsel is permitted to confer directly with a client for any pleading filed by a party who has filed a pleading on his or her own, despite having an attorney of record. P.B. § 25-6A. The party filing a motion without the signature of counsel of record shall be solely responsible to prosecute the motion. P.B. § 25-6A. An attorney preparing a motion to be signed by the client must note on the motion that it was prepared with the assistance of counsel. P.B. § 4-2(c).</w:t>
      </w:r>
    </w:p>
    <w:p w14:paraId="37D3A957">
      <w:pPr>
        <w:pStyle w:val="31"/>
      </w:pPr>
      <w:r>
        <w:fldChar w:fldCharType="begin"/>
      </w:r>
      <w:r>
        <w:instrText xml:space="preserve"> XE "para:N10F89" </w:instrText>
      </w:r>
      <w:r>
        <w:fldChar w:fldCharType="end"/>
      </w:r>
      <w:r>
        <w:br w:type="textWrapping"/>
      </w:r>
      <w:r>
        <w:t xml:space="preserve">            Signing the pleading certifies that the attorney has read the contents of the motion, that the motion is not for purposes of delay, and that the attorney believes there are grounds to support the allegations. P.B. § 4-2(b). Under the signature of the attorney shall be his or her mailing address and telephone number. P.B. § 4-2(b). A pleading must also contain a certification that it was sent to all counsel of record, the address to which it was delivered, and the means in which the pleading was delivered (first-class mail, fax, electronically, by e-mail, or in hand). P.B. § 10-14. For a more thorough discussion on preparing the certification, </w:t>
      </w:r>
      <w:r>
        <w:rPr>
          <w:i/>
          <w:iCs/>
        </w:rPr>
        <w:t>see</w:t>
      </w:r>
      <w:r>
        <w:t xml:space="preserve"> </w:t>
      </w:r>
      <w:r>
        <w:rPr>
          <w:rStyle w:val="104"/>
          <w:color w:val="339966"/>
        </w:rPr>
        <w:t>§ 4.04[4]</w:t>
      </w:r>
      <w:r>
        <w:t xml:space="preserve">, </w:t>
      </w:r>
      <w:r>
        <w:rPr>
          <w:i/>
          <w:iCs/>
        </w:rPr>
        <w:t>below</w:t>
      </w:r>
      <w:r>
        <w:t xml:space="preserve">. For a more thorough discussion on serving motions, </w:t>
      </w:r>
      <w:r>
        <w:rPr>
          <w:i/>
          <w:iCs/>
        </w:rPr>
        <w:t>see</w:t>
      </w:r>
      <w:r>
        <w:t xml:space="preserve"> </w:t>
      </w:r>
      <w:r>
        <w:rPr>
          <w:rStyle w:val="104"/>
          <w:color w:val="339966"/>
        </w:rPr>
        <w:t>§ 4.05</w:t>
      </w:r>
      <w:r>
        <w:t xml:space="preserve">, </w:t>
      </w:r>
      <w:r>
        <w:rPr>
          <w:i/>
          <w:iCs/>
        </w:rPr>
        <w:t>below</w:t>
      </w:r>
      <w:r>
        <w:t>.</w:t>
      </w:r>
    </w:p>
    <w:p w14:paraId="182B64E1">
      <w:pPr>
        <w:spacing w:before="0" w:beforeAutospacing="0" w:after="0" w:afterAutospacing="0"/>
      </w:pPr>
      <w:r>
        <w:fldChar w:fldCharType="begin"/>
      </w:r>
      <w:r>
        <w:instrText xml:space="preserve"> XE "comment:N10FEF" </w:instrText>
      </w:r>
      <w:r>
        <w:fldChar w:fldCharType="end"/>
      </w:r>
      <w:r>
        <w:t>#Comment Begins</w:t>
      </w:r>
    </w:p>
    <w:p w14:paraId="4918A4B7">
      <w:pPr>
        <w:pStyle w:val="31"/>
      </w:pPr>
      <w:r>
        <w:fldChar w:fldCharType="begin"/>
      </w:r>
      <w:r>
        <w:instrText xml:space="preserve"> XE "para:N10FF8" </w:instrText>
      </w:r>
      <w:r>
        <w:fldChar w:fldCharType="end"/>
      </w:r>
      <w:r>
        <w:br w:type="textWrapping"/>
      </w:r>
      <w:r>
        <w:rPr>
          <w:b/>
          <w:bCs/>
        </w:rPr>
        <w:t>  Warning:</w:t>
      </w:r>
      <w:r>
        <w:t xml:space="preserve"> The </w:t>
      </w:r>
      <w:r>
        <w:rPr>
          <w:rStyle w:val="104"/>
          <w:color w:val="339966"/>
        </w:rPr>
        <w:t>2013 Practice Book</w:t>
      </w:r>
      <w:r>
        <w:t xml:space="preserve"> revision requiring an attorney who authors but does not sign a pleading to include a statement that it was prepared with the assistance of counsel was primarily designed for limited appearance matters. However, it equally applies to matters where no limited appearance is filed, so that an attorney may not ghostwrite pleadings for a client.</w:t>
      </w:r>
    </w:p>
    <w:p w14:paraId="6B07344C">
      <w:pPr>
        <w:spacing w:before="0" w:beforeAutospacing="0" w:after="0" w:afterAutospacing="0"/>
      </w:pPr>
      <w:r>
        <w:br w:type="textWrapping"/>
      </w:r>
      <w:r>
        <w:t>#Comment Ends</w:t>
      </w:r>
    </w:p>
    <w:p w14:paraId="4E79ACF7">
      <w:pPr>
        <w:pStyle w:val="40"/>
      </w:pPr>
      <w:r>
        <w:fldChar w:fldCharType="begin"/>
      </w:r>
      <w:r>
        <w:instrText xml:space="preserve"> XE "desig:N1103C:Heading 2" </w:instrText>
      </w:r>
      <w:r>
        <w:fldChar w:fldCharType="end"/>
      </w:r>
      <w:r>
        <w:t xml:space="preserve">[4] </w:t>
      </w:r>
      <w:r>
        <w:fldChar w:fldCharType="begin"/>
      </w:r>
      <w:r>
        <w:instrText xml:space="preserve"> XE "title:N11040:Heading 2" </w:instrText>
      </w:r>
      <w:r>
        <w:fldChar w:fldCharType="end"/>
      </w:r>
      <w:r>
        <w:t>Preparing the Certification on Pleadings</w:t>
      </w:r>
    </w:p>
    <w:p w14:paraId="7E1F39CB">
      <w:pPr>
        <w:pStyle w:val="31"/>
      </w:pPr>
      <w:r>
        <w:fldChar w:fldCharType="begin"/>
      </w:r>
      <w:r>
        <w:instrText xml:space="preserve"> XE "para:N11047" </w:instrText>
      </w:r>
      <w:r>
        <w:fldChar w:fldCharType="end"/>
      </w:r>
      <w:r>
        <w:t>            At the end of the pleading, a certification must be signed indicating that the pleading has been sent to all counsel of record. The certification must “be in substantially the following form”:</w:t>
      </w:r>
    </w:p>
    <w:p w14:paraId="23EC9FA6">
      <w:pPr>
        <w:pStyle w:val="31"/>
      </w:pPr>
      <w:r>
        <w:fldChar w:fldCharType="begin"/>
      </w:r>
      <w:r>
        <w:instrText xml:space="preserve"> XE "para:N1104D" </w:instrText>
      </w:r>
      <w:r>
        <w:fldChar w:fldCharType="end"/>
      </w:r>
      <w:r>
        <w:br w:type="textWrapping"/>
      </w:r>
      <w:r>
        <w:t>            “I certify that a copy of the above was or will immediately be mailed or delivered electronically or non-electronically on (date) to all counsel and self-represented parties of record and that written consent for electronic delivery was received from all counsel and self-represented parties of record who were or will immediately be electronically served.” (Hereafter the name and address of those served.) P.B. § 10-14.</w:t>
      </w:r>
    </w:p>
    <w:p w14:paraId="215AFC0A">
      <w:pPr>
        <w:pStyle w:val="40"/>
      </w:pPr>
      <w:r>
        <w:fldChar w:fldCharType="begin"/>
      </w:r>
      <w:r>
        <w:instrText xml:space="preserve"> XE "desig:N11062:Heading 2" </w:instrText>
      </w:r>
      <w:r>
        <w:fldChar w:fldCharType="end"/>
      </w:r>
      <w:r>
        <w:t xml:space="preserve">[5] </w:t>
      </w:r>
      <w:r>
        <w:fldChar w:fldCharType="begin"/>
      </w:r>
      <w:r>
        <w:instrText xml:space="preserve"> XE "title:N11066:Heading 2" </w:instrText>
      </w:r>
      <w:r>
        <w:fldChar w:fldCharType="end"/>
      </w:r>
      <w:r>
        <w:t>Redacting Personal Information</w:t>
      </w:r>
    </w:p>
    <w:p w14:paraId="2B9B95DE">
      <w:pPr>
        <w:pStyle w:val="31"/>
      </w:pPr>
      <w:r>
        <w:fldChar w:fldCharType="begin"/>
      </w:r>
      <w:r>
        <w:instrText xml:space="preserve"> XE "para:N1106D" </w:instrText>
      </w:r>
      <w:r>
        <w:fldChar w:fldCharType="end"/>
      </w:r>
      <w:r>
        <w:t>            It is the responsibility of the attorney filing documents with the court, either exhibits or pleadings, to redact personal identifying information from the document. P.B. § 4-7(b). The attorney filing the document must retain the unredacted document through the pendency of the action and any subsequent appeals. P.B. § 4-7(b).</w:t>
      </w:r>
    </w:p>
    <w:p w14:paraId="2B19798E">
      <w:pPr>
        <w:pStyle w:val="31"/>
      </w:pPr>
      <w:r>
        <w:fldChar w:fldCharType="begin"/>
      </w:r>
      <w:r>
        <w:instrText xml:space="preserve"> XE "para:N11073" </w:instrText>
      </w:r>
      <w:r>
        <w:fldChar w:fldCharType="end"/>
      </w:r>
      <w:r>
        <w:br w:type="textWrapping"/>
      </w:r>
      <w:r>
        <w:t>            The personal identifying information that should be redacted or omitted from the documents are:</w:t>
      </w:r>
    </w:p>
    <w:p w14:paraId="0F66DB3B">
      <w:pPr>
        <w:pStyle w:val="103"/>
      </w:pPr>
      <w:r>
        <w:fldChar w:fldCharType="begin"/>
      </w:r>
      <w:r>
        <w:instrText xml:space="preserve"> XE "list:N11079:LIST-ELEMENT" </w:instrText>
      </w:r>
      <w:r>
        <w:fldChar w:fldCharType="end"/>
      </w:r>
      <w:r>
        <w:fldChar w:fldCharType="begin"/>
      </w:r>
      <w:r>
        <w:instrText xml:space="preserve"> ADVANCE \r 1 </w:instrText>
      </w:r>
      <w:r>
        <w:fldChar w:fldCharType="end"/>
      </w:r>
      <w:r>
        <w:fldChar w:fldCharType="begin"/>
      </w:r>
      <w:r>
        <w:instrText xml:space="preserve"> XE "OA.TEMP:tmpN11080:List" </w:instrText>
      </w:r>
      <w:r>
        <w:fldChar w:fldCharType="end"/>
      </w:r>
      <w:r>
        <w:fldChar w:fldCharType="begin"/>
      </w:r>
      <w:r>
        <w:instrText xml:space="preserve"> XE "para:N11082" </w:instrText>
      </w:r>
      <w:r>
        <w:fldChar w:fldCharType="end"/>
      </w:r>
      <w:r>
        <w:t>1. Birthdates of the parties and children.</w:t>
      </w:r>
    </w:p>
    <w:p w14:paraId="36F5D1BB">
      <w:pPr>
        <w:pStyle w:val="103"/>
      </w:pPr>
      <w:r>
        <w:fldChar w:fldCharType="begin"/>
      </w:r>
      <w:r>
        <w:instrText xml:space="preserve"> XE "OA.TEMP:tmpN1108B:List" </w:instrText>
      </w:r>
      <w:r>
        <w:fldChar w:fldCharType="end"/>
      </w:r>
      <w:r>
        <w:fldChar w:fldCharType="begin"/>
      </w:r>
      <w:r>
        <w:instrText xml:space="preserve"> XE "para:N1108D" </w:instrText>
      </w:r>
      <w:r>
        <w:fldChar w:fldCharType="end"/>
      </w:r>
      <w:r>
        <w:t>2. The maiden name of the wife or mother.</w:t>
      </w:r>
    </w:p>
    <w:p w14:paraId="487A1DBF">
      <w:pPr>
        <w:pStyle w:val="103"/>
      </w:pPr>
      <w:r>
        <w:fldChar w:fldCharType="begin"/>
      </w:r>
      <w:r>
        <w:instrText xml:space="preserve"> XE "OA.TEMP:tmpN11096:List" </w:instrText>
      </w:r>
      <w:r>
        <w:fldChar w:fldCharType="end"/>
      </w:r>
      <w:r>
        <w:fldChar w:fldCharType="begin"/>
      </w:r>
      <w:r>
        <w:instrText xml:space="preserve"> XE "para:N11098" </w:instrText>
      </w:r>
      <w:r>
        <w:fldChar w:fldCharType="end"/>
      </w:r>
      <w:r>
        <w:t>3. Driver’s license number.</w:t>
      </w:r>
    </w:p>
    <w:p w14:paraId="4D943084">
      <w:pPr>
        <w:pStyle w:val="103"/>
      </w:pPr>
      <w:r>
        <w:fldChar w:fldCharType="begin"/>
      </w:r>
      <w:r>
        <w:instrText xml:space="preserve"> XE "OA.TEMP:tmpN110A1:List" </w:instrText>
      </w:r>
      <w:r>
        <w:fldChar w:fldCharType="end"/>
      </w:r>
      <w:r>
        <w:fldChar w:fldCharType="begin"/>
      </w:r>
      <w:r>
        <w:instrText xml:space="preserve"> XE "para:N110A3" </w:instrText>
      </w:r>
      <w:r>
        <w:fldChar w:fldCharType="end"/>
      </w:r>
      <w:r>
        <w:t>4. Party or child’s social security number.</w:t>
      </w:r>
    </w:p>
    <w:p w14:paraId="1A54C4D9">
      <w:pPr>
        <w:pStyle w:val="103"/>
      </w:pPr>
      <w:r>
        <w:fldChar w:fldCharType="begin"/>
      </w:r>
      <w:r>
        <w:instrText xml:space="preserve"> XE "OA.TEMP:tmpN110AC:List" </w:instrText>
      </w:r>
      <w:r>
        <w:fldChar w:fldCharType="end"/>
      </w:r>
      <w:r>
        <w:fldChar w:fldCharType="begin"/>
      </w:r>
      <w:r>
        <w:instrText xml:space="preserve"> XE "para:N110AE" </w:instrText>
      </w:r>
      <w:r>
        <w:fldChar w:fldCharType="end"/>
      </w:r>
      <w:r>
        <w:t>5. Any personal identification assigned by the government, except those issued solely for business purposes, such as juris numbers, which are available to the public.</w:t>
      </w:r>
    </w:p>
    <w:p w14:paraId="29D5D108">
      <w:pPr>
        <w:pStyle w:val="103"/>
      </w:pPr>
      <w:r>
        <w:fldChar w:fldCharType="begin"/>
      </w:r>
      <w:r>
        <w:instrText xml:space="preserve"> XE "OA.TEMP:tmpN110B7:List" </w:instrText>
      </w:r>
      <w:r>
        <w:fldChar w:fldCharType="end"/>
      </w:r>
      <w:r>
        <w:fldChar w:fldCharType="begin"/>
      </w:r>
      <w:r>
        <w:instrText xml:space="preserve"> XE "para:N110B9" </w:instrText>
      </w:r>
      <w:r>
        <w:fldChar w:fldCharType="end"/>
      </w:r>
      <w:r>
        <w:t>6. Health insurance policy numbers.</w:t>
      </w:r>
    </w:p>
    <w:p w14:paraId="3D8A0662">
      <w:pPr>
        <w:pStyle w:val="103"/>
      </w:pPr>
      <w:r>
        <w:fldChar w:fldCharType="begin"/>
      </w:r>
      <w:r>
        <w:instrText xml:space="preserve"> XE "OA.TEMP:tmpN110C2:List" </w:instrText>
      </w:r>
      <w:r>
        <w:fldChar w:fldCharType="end"/>
      </w:r>
      <w:r>
        <w:fldChar w:fldCharType="begin"/>
      </w:r>
      <w:r>
        <w:instrText xml:space="preserve"> XE "para:N110C4" </w:instrText>
      </w:r>
      <w:r>
        <w:fldChar w:fldCharType="end"/>
      </w:r>
      <w:r>
        <w:t>7. Complete financial account numbers (a common redaction would have all but the last four digits removed from view).</w:t>
      </w:r>
    </w:p>
    <w:p w14:paraId="30742C11">
      <w:pPr>
        <w:pStyle w:val="103"/>
      </w:pPr>
      <w:r>
        <w:fldChar w:fldCharType="begin"/>
      </w:r>
      <w:r>
        <w:instrText xml:space="preserve"> XE "OA.TEMP:tmpN110CD:List" </w:instrText>
      </w:r>
      <w:r>
        <w:fldChar w:fldCharType="end"/>
      </w:r>
      <w:r>
        <w:fldChar w:fldCharType="begin"/>
      </w:r>
      <w:r>
        <w:instrText xml:space="preserve"> XE "para:N110CF" </w:instrText>
      </w:r>
      <w:r>
        <w:fldChar w:fldCharType="end"/>
      </w:r>
      <w:r>
        <w:t>8. Security codes or personal identification numbers.</w:t>
      </w:r>
    </w:p>
    <w:p w14:paraId="41301B15">
      <w:pPr>
        <w:pStyle w:val="31"/>
      </w:pPr>
      <w:r>
        <w:fldChar w:fldCharType="begin"/>
      </w:r>
      <w:r>
        <w:instrText xml:space="preserve"> XE "para:N110D5" </w:instrText>
      </w:r>
      <w:r>
        <w:fldChar w:fldCharType="end"/>
      </w:r>
      <w:r>
        <w:br w:type="textWrapping"/>
      </w:r>
      <w:r>
        <w:t>P.B. § 4-7(a).</w:t>
      </w:r>
    </w:p>
    <w:p w14:paraId="4A75332C">
      <w:pPr>
        <w:spacing w:before="0" w:beforeAutospacing="0" w:after="0" w:afterAutospacing="0"/>
      </w:pPr>
      <w:r>
        <w:fldChar w:fldCharType="begin"/>
      </w:r>
      <w:r>
        <w:instrText xml:space="preserve"> XE "comment:N110DB" </w:instrText>
      </w:r>
      <w:r>
        <w:fldChar w:fldCharType="end"/>
      </w:r>
      <w:r>
        <w:t>#Comment Begins</w:t>
      </w:r>
    </w:p>
    <w:p w14:paraId="185BA63D">
      <w:pPr>
        <w:pStyle w:val="31"/>
      </w:pPr>
      <w:r>
        <w:fldChar w:fldCharType="begin"/>
      </w:r>
      <w:r>
        <w:instrText xml:space="preserve"> XE "para:N110E4" </w:instrText>
      </w:r>
      <w:r>
        <w:fldChar w:fldCharType="end"/>
      </w:r>
      <w:r>
        <w:br w:type="textWrapping"/>
      </w:r>
      <w:r>
        <w:rPr>
          <w:b/>
          <w:bCs/>
        </w:rPr>
        <w:t>  Warning:</w:t>
      </w:r>
      <w:r>
        <w:t xml:space="preserve"> Personal identifying information, which includes the birthdate of children, is to be excluded from documents filed with the court. P.B. § 4-7(a). However, the Family Matters Standing Orders provide that where a court form requires disclosure of personal identifying information, it is considered as a court order to excuse compliance with P.B. § 4-7(a). P.B. § 4-7(b). Thus, since the birthdate of the children and a spouse’s maiden name are required to file a complaint, this is an exception to this rule. </w:t>
      </w:r>
      <w:r>
        <w:rPr>
          <w:i/>
          <w:iCs/>
        </w:rPr>
        <w:t>See also</w:t>
      </w:r>
      <w:r>
        <w:t xml:space="preserve"> Family Matters Standing Orders, Chapter 20, </w:t>
      </w:r>
      <w:r>
        <w:rPr>
          <w:rStyle w:val="104"/>
          <w:color w:val="339966"/>
        </w:rPr>
        <w:t xml:space="preserve">§ 20.38, </w:t>
      </w:r>
      <w:r>
        <w:rPr>
          <w:rStyle w:val="104"/>
          <w:i/>
          <w:iCs/>
          <w:color w:val="339966"/>
        </w:rPr>
        <w:t>below</w:t>
      </w:r>
      <w:r>
        <w:t>.</w:t>
      </w:r>
    </w:p>
    <w:p w14:paraId="37EBA899">
      <w:pPr>
        <w:spacing w:before="0" w:beforeAutospacing="0" w:after="0" w:afterAutospacing="0"/>
      </w:pPr>
      <w:r>
        <w:br w:type="textWrapping"/>
      </w:r>
      <w:r>
        <w:t>#Comment Ends</w:t>
      </w:r>
      <w:r>
        <w:fldChar w:fldCharType="begin"/>
      </w:r>
      <w:r>
        <w:instrText xml:space="preserve"> XE "comment:N1111E" </w:instrText>
      </w:r>
      <w:r>
        <w:fldChar w:fldCharType="end"/>
      </w:r>
      <w:r>
        <w:t>#Comment Begins</w:t>
      </w:r>
    </w:p>
    <w:p w14:paraId="228ED88F">
      <w:pPr>
        <w:pStyle w:val="31"/>
      </w:pPr>
      <w:r>
        <w:fldChar w:fldCharType="begin"/>
      </w:r>
      <w:r>
        <w:instrText xml:space="preserve"> XE "para:N11127" </w:instrText>
      </w:r>
      <w:r>
        <w:fldChar w:fldCharType="end"/>
      </w:r>
      <w:r>
        <w:br w:type="textWrapping"/>
      </w:r>
      <w:r>
        <w:rPr>
          <w:b/>
          <w:bCs/>
        </w:rPr>
        <w:t>  Warning:</w:t>
      </w:r>
      <w:r>
        <w:t xml:space="preserve"> Many documents in family cases contain personal identifying information. When preparing for a hearing or trial and considering exhibits to be filed, all personal identifying information must be redacted. This would include the social security numbers of the parties and children on tax returns, being mindful that nearly every page of the tax return contains the social security number of one of the parties. If submitting W-2s, 1099s, K-1s, or paystubs, the social security number and any bank information for direct deposits should be redacted. The account numbers on credit card bills and bank statements should be redacted.</w:t>
      </w:r>
    </w:p>
    <w:p w14:paraId="0A398817">
      <w:pPr>
        <w:spacing w:before="0" w:beforeAutospacing="0" w:after="0" w:afterAutospacing="0"/>
      </w:pPr>
      <w:r>
        <w:br w:type="textWrapping"/>
      </w:r>
      <w:r>
        <w:t>#Comment Ends</w:t>
      </w:r>
      <w:r>
        <w:fldChar w:fldCharType="begin"/>
      </w:r>
      <w:r>
        <w:instrText xml:space="preserve"> XE "comment:N11132" </w:instrText>
      </w:r>
      <w:r>
        <w:fldChar w:fldCharType="end"/>
      </w:r>
      <w:r>
        <w:t>#Comment Begins</w:t>
      </w:r>
    </w:p>
    <w:p w14:paraId="5D4EACAE">
      <w:pPr>
        <w:pStyle w:val="31"/>
      </w:pPr>
      <w:r>
        <w:fldChar w:fldCharType="begin"/>
      </w:r>
      <w:r>
        <w:instrText xml:space="preserve"> XE "para:N1113B" </w:instrText>
      </w:r>
      <w:r>
        <w:fldChar w:fldCharType="end"/>
      </w:r>
      <w:r>
        <w:br w:type="textWrapping"/>
      </w:r>
      <w:r>
        <w:rPr>
          <w:b/>
          <w:bCs/>
        </w:rPr>
        <w:t>  Warning:</w:t>
      </w:r>
      <w:r>
        <w:t xml:space="preserve"> The practitioner should be mindful to draft financial affidavits in a manner to exclude personal identifying information, as financial affidavits become public and unsealed if there is a contested hearing concerning financial issues. P.B. § 29-59(h). While the health insurance must be listed on the financial affidavit, do not set forth the insurance policy number. In addition, do not list full bank or brokerage account numbers.</w:t>
      </w:r>
    </w:p>
    <w:p w14:paraId="43F34A5C">
      <w:pPr>
        <w:spacing w:before="0" w:beforeAutospacing="0" w:after="0" w:afterAutospacing="0"/>
      </w:pPr>
      <w:r>
        <w:br w:type="textWrapping"/>
      </w:r>
      <w:r>
        <w:t>#Comment Ends</w:t>
      </w:r>
    </w:p>
    <w:p w14:paraId="75965B6E">
      <w:pPr>
        <w:pStyle w:val="39"/>
      </w:pPr>
      <w:r>
        <w:fldChar w:fldCharType="begin"/>
      </w:r>
      <w:r>
        <w:instrText xml:space="preserve"> XE "desig:N11174:Heading 1" </w:instrText>
      </w:r>
      <w:r>
        <w:fldChar w:fldCharType="end"/>
      </w:r>
      <w:r>
        <w:t xml:space="preserve">§ 4.05 </w:t>
      </w:r>
      <w:r>
        <w:fldChar w:fldCharType="begin"/>
      </w:r>
      <w:r>
        <w:instrText xml:space="preserve"> XE "title:N11178:Heading 1" </w:instrText>
      </w:r>
      <w:r>
        <w:fldChar w:fldCharType="end"/>
      </w:r>
      <w:r>
        <w:t>Serving Motions</w:t>
      </w:r>
    </w:p>
    <w:p w14:paraId="2CC4AC86">
      <w:pPr>
        <w:pStyle w:val="31"/>
      </w:pPr>
      <w:r>
        <w:fldChar w:fldCharType="begin"/>
      </w:r>
      <w:r>
        <w:instrText xml:space="preserve"> XE "para:N1117F" </w:instrText>
      </w:r>
      <w:r>
        <w:fldChar w:fldCharType="end"/>
      </w:r>
      <w:r>
        <w:t>            After filing the complaint, it is the moving party’s responsibility, whether counsel or a self-represented party, to ensure that the court and every other appearing party receive a copy of each and every filing. P.B. § 10-12(a).</w:t>
      </w:r>
    </w:p>
    <w:p w14:paraId="06D1EF06">
      <w:pPr>
        <w:pStyle w:val="31"/>
      </w:pPr>
      <w:r>
        <w:fldChar w:fldCharType="begin"/>
      </w:r>
      <w:r>
        <w:instrText xml:space="preserve"> XE "para:N11185" </w:instrText>
      </w:r>
      <w:r>
        <w:fldChar w:fldCharType="end"/>
      </w:r>
      <w:r>
        <w:br w:type="textWrapping"/>
      </w:r>
      <w:r>
        <w:t xml:space="preserve">            Appropriate service methods include mailing a copy of the document to the last known address of the person being served, delivering a copy to the attorney’s office, electronic delivery, facsimile, or in-hand delivery. P.B. §§ 4-4 and 10-13. When serving motions by electronic delivery, the party being served must consent to the electronic delivery. P.B. § 10-13. </w:t>
      </w:r>
      <w:ins w:id="43" w:author="Louise Truax" w:date="2024-08-11T07:40:00Z">
        <w:r>
          <w:rPr/>
          <w:t xml:space="preserve">However, all </w:t>
        </w:r>
      </w:ins>
      <w:ins w:id="44" w:author="Louise Truax" w:date="2024-09-01T08:55:00Z">
        <w:r>
          <w:rPr/>
          <w:t>attorneys</w:t>
        </w:r>
      </w:ins>
      <w:ins w:id="45" w:author="Louise Truax" w:date="2024-08-11T07:40:00Z">
        <w:r>
          <w:rPr/>
          <w:t xml:space="preserve"> who are not exempt from e-filing must accept documents by electronic delivery.  P.B. § 10-13. </w:t>
        </w:r>
      </w:ins>
      <w:ins w:id="46" w:author="Louise Truax" w:date="2024-08-11T07:41:00Z">
        <w:r>
          <w:rPr/>
          <w:t xml:space="preserve"> </w:t>
        </w:r>
      </w:ins>
      <w:r>
        <w:t>If there is no consent to electronic delivery, any service by that method will be invalid. The plaintiff may consent to electronic delivery on the summons. A defendant, on the appearance form or limited appearance form, may check the box indicating they will accept service by electronic means.</w:t>
      </w:r>
    </w:p>
    <w:p w14:paraId="168E9D17">
      <w:pPr>
        <w:spacing w:before="0" w:beforeAutospacing="0" w:after="0" w:afterAutospacing="0"/>
      </w:pPr>
      <w:r>
        <w:fldChar w:fldCharType="begin"/>
      </w:r>
      <w:r>
        <w:instrText xml:space="preserve"> XE "comment:N1118B" </w:instrText>
      </w:r>
      <w:r>
        <w:fldChar w:fldCharType="end"/>
      </w:r>
      <w:r>
        <w:t>#Comment Begins</w:t>
      </w:r>
    </w:p>
    <w:p w14:paraId="3AE6339A">
      <w:pPr>
        <w:pStyle w:val="31"/>
      </w:pPr>
      <w:r>
        <w:fldChar w:fldCharType="begin"/>
      </w:r>
      <w:r>
        <w:instrText xml:space="preserve"> XE "para:N11194" </w:instrText>
      </w:r>
      <w:r>
        <w:fldChar w:fldCharType="end"/>
      </w:r>
      <w:r>
        <w:br w:type="textWrapping"/>
      </w:r>
      <w:r>
        <w:rPr>
          <w:b/>
          <w:bCs/>
        </w:rPr>
        <w:t>  Warning:</w:t>
      </w:r>
      <w:r>
        <w:t xml:space="preserve"> Service is complete upon placing the motion in the mail for postal service, or by hitting the “send” button for electronic service. However, service must be remade if the moving party learns that the motion did not reach the electronic address of the person being served, such as when the motion is returned to the sender as undeliverable. P.B. § 10-13.</w:t>
      </w:r>
    </w:p>
    <w:p w14:paraId="670EC789">
      <w:pPr>
        <w:spacing w:before="0" w:beforeAutospacing="0" w:after="0" w:afterAutospacing="0"/>
      </w:pPr>
      <w:r>
        <w:br w:type="textWrapping"/>
      </w:r>
      <w:r>
        <w:t>#Comment Ends</w:t>
      </w:r>
    </w:p>
    <w:p w14:paraId="71DB3B46">
      <w:pPr>
        <w:pStyle w:val="31"/>
      </w:pPr>
      <w:r>
        <w:fldChar w:fldCharType="begin"/>
      </w:r>
      <w:r>
        <w:instrText xml:space="preserve"> XE "para:N1119F" </w:instrText>
      </w:r>
      <w:r>
        <w:fldChar w:fldCharType="end"/>
      </w:r>
      <w:r>
        <w:br w:type="textWrapping"/>
      </w:r>
      <w:r>
        <w:t xml:space="preserve">            It is the responsibility of the moving party to certify, on the motion being filed, on whom, how and where each party was served. P.B. § 10-14. Motions requiring service in-hand or abode, may be made by a marshal, or indifferent person. P.B. § 10-17 and </w:t>
      </w:r>
      <w:r>
        <w:rPr>
          <w:rStyle w:val="104"/>
          <w:color w:val="339966"/>
        </w:rPr>
        <w:t>Conn. Gen. Stat. § 52-50</w:t>
      </w:r>
      <w:r>
        <w:t xml:space="preserve">. For </w:t>
      </w:r>
      <w:r>
        <w:rPr>
          <w:i/>
          <w:iCs/>
        </w:rPr>
        <w:t>pendente lite</w:t>
      </w:r>
      <w:r>
        <w:t xml:space="preserve"> motions, it is very rare that a motion will require service by a marshal or indifferent person. The primary post-judgment motion which should be served by a marshal is a motion for modification of alimony or child support so as to ensure the ability to claim retroactivity to the date the motion was served. </w:t>
      </w:r>
      <w:r>
        <w:rPr>
          <w:rStyle w:val="104"/>
          <w:color w:val="339966"/>
        </w:rPr>
        <w:t>Conn. Gen. Stat. § 46b-86(a)</w:t>
      </w:r>
      <w:r>
        <w:t xml:space="preserve"> and </w:t>
      </w:r>
      <w:r>
        <w:rPr>
          <w:rStyle w:val="104"/>
          <w:i/>
          <w:iCs/>
          <w:color w:val="339966"/>
        </w:rPr>
        <w:t>Shedrick v. Shedrick</w:t>
      </w:r>
      <w:r>
        <w:rPr>
          <w:rStyle w:val="104"/>
          <w:color w:val="339966"/>
        </w:rPr>
        <w:t>, 32 Conn. App. 147 (1993)</w:t>
      </w:r>
      <w:r>
        <w:t xml:space="preserve">. For a more thorough discussion on retroactive modifications, </w:t>
      </w:r>
      <w:r>
        <w:rPr>
          <w:i/>
          <w:iCs/>
        </w:rPr>
        <w:t>see</w:t>
      </w:r>
      <w:r>
        <w:t xml:space="preserve"> </w:t>
      </w:r>
      <w:r>
        <w:rPr>
          <w:rStyle w:val="104"/>
          <w:color w:val="339966"/>
        </w:rPr>
        <w:t>Chapter 5</w:t>
      </w:r>
      <w:r>
        <w:t xml:space="preserve">, </w:t>
      </w:r>
      <w:r>
        <w:rPr>
          <w:rStyle w:val="104"/>
          <w:color w:val="339966"/>
        </w:rPr>
        <w:t xml:space="preserve">§ 5.31, </w:t>
      </w:r>
      <w:r>
        <w:rPr>
          <w:rStyle w:val="104"/>
          <w:i/>
          <w:iCs/>
          <w:color w:val="339966"/>
        </w:rPr>
        <w:t>below</w:t>
      </w:r>
      <w:r>
        <w:t>.</w:t>
      </w:r>
    </w:p>
    <w:p w14:paraId="6287EE84">
      <w:pPr>
        <w:spacing w:before="0" w:beforeAutospacing="0" w:after="0" w:afterAutospacing="0"/>
      </w:pPr>
      <w:r>
        <w:fldChar w:fldCharType="begin"/>
      </w:r>
      <w:r>
        <w:instrText xml:space="preserve"> XE "comment:N112EB" </w:instrText>
      </w:r>
      <w:r>
        <w:fldChar w:fldCharType="end"/>
      </w:r>
      <w:r>
        <w:t>#Comment Begins</w:t>
      </w:r>
    </w:p>
    <w:p w14:paraId="1A8813D0">
      <w:pPr>
        <w:pStyle w:val="31"/>
      </w:pPr>
      <w:r>
        <w:fldChar w:fldCharType="begin"/>
      </w:r>
      <w:r>
        <w:instrText xml:space="preserve"> XE "para:N112F4" </w:instrText>
      </w:r>
      <w:r>
        <w:fldChar w:fldCharType="end"/>
      </w:r>
      <w:r>
        <w:br w:type="textWrapping"/>
      </w:r>
      <w:r>
        <w:rPr>
          <w:b/>
          <w:bCs/>
        </w:rPr>
        <w:t>Forms:</w:t>
      </w:r>
      <w:r>
        <w:t xml:space="preserve"> JD-CL-12—Appearance, </w:t>
      </w:r>
      <w:r>
        <w:rPr>
          <w:i/>
          <w:iCs/>
        </w:rPr>
        <w:t>see</w:t>
      </w:r>
      <w:r>
        <w:t xml:space="preserve"> </w:t>
      </w:r>
      <w:r>
        <w:rPr>
          <w:rStyle w:val="104"/>
          <w:color w:val="339966"/>
        </w:rPr>
        <w:t>Chapter 20</w:t>
      </w:r>
      <w:r>
        <w:t xml:space="preserve">, </w:t>
      </w:r>
      <w:r>
        <w:rPr>
          <w:rStyle w:val="104"/>
          <w:color w:val="339966"/>
        </w:rPr>
        <w:t xml:space="preserve">§ 20.37, </w:t>
      </w:r>
      <w:r>
        <w:rPr>
          <w:rStyle w:val="104"/>
          <w:i/>
          <w:iCs/>
          <w:color w:val="339966"/>
        </w:rPr>
        <w:t>below</w:t>
      </w:r>
      <w:r>
        <w:t xml:space="preserve">. JD-CL-121—Limited Appearance, </w:t>
      </w:r>
      <w:r>
        <w:rPr>
          <w:i/>
          <w:iCs/>
        </w:rPr>
        <w:t>see</w:t>
      </w:r>
      <w:r>
        <w:t xml:space="preserve"> </w:t>
      </w:r>
      <w:r>
        <w:rPr>
          <w:rStyle w:val="104"/>
          <w:color w:val="339966"/>
        </w:rPr>
        <w:t>Chapter 20</w:t>
      </w:r>
      <w:r>
        <w:t xml:space="preserve">, </w:t>
      </w:r>
      <w:r>
        <w:rPr>
          <w:rStyle w:val="104"/>
          <w:color w:val="339966"/>
        </w:rPr>
        <w:t xml:space="preserve">§ 20.40 </w:t>
      </w:r>
      <w:r>
        <w:rPr>
          <w:rStyle w:val="104"/>
          <w:i/>
          <w:iCs/>
          <w:color w:val="339966"/>
        </w:rPr>
        <w:t>below</w:t>
      </w:r>
      <w:r>
        <w:t>.</w:t>
      </w:r>
    </w:p>
    <w:p w14:paraId="7D3D2642">
      <w:pPr>
        <w:spacing w:before="0" w:beforeAutospacing="0" w:after="0" w:afterAutospacing="0"/>
      </w:pPr>
      <w:r>
        <w:br w:type="textWrapping"/>
      </w:r>
      <w:r>
        <w:t>#Comment Ends</w:t>
      </w:r>
    </w:p>
    <w:p w14:paraId="62D07C93">
      <w:pPr>
        <w:pStyle w:val="39"/>
      </w:pPr>
      <w:r>
        <w:fldChar w:fldCharType="begin"/>
      </w:r>
      <w:r>
        <w:instrText xml:space="preserve"> XE "desig:N113CF:Heading 1" </w:instrText>
      </w:r>
      <w:r>
        <w:fldChar w:fldCharType="end"/>
      </w:r>
      <w:r>
        <w:t xml:space="preserve">§ 4.06 </w:t>
      </w:r>
      <w:r>
        <w:fldChar w:fldCharType="begin"/>
      </w:r>
      <w:r>
        <w:instrText xml:space="preserve"> XE "title:N113D3:Heading 1" </w:instrText>
      </w:r>
      <w:r>
        <w:fldChar w:fldCharType="end"/>
      </w:r>
      <w:r>
        <w:t>Responding to Material Allegations in Pleadings</w:t>
      </w:r>
    </w:p>
    <w:p w14:paraId="19835DAF">
      <w:pPr>
        <w:pStyle w:val="31"/>
      </w:pPr>
      <w:r>
        <w:fldChar w:fldCharType="begin"/>
      </w:r>
      <w:r>
        <w:instrText xml:space="preserve"> XE "para:N113DA" </w:instrText>
      </w:r>
      <w:r>
        <w:fldChar w:fldCharType="end"/>
      </w:r>
      <w:r>
        <w:t xml:space="preserve">            Every material allegation in a pleading that is not denied by the adverse party is deemed to be admitted, unless the adverse party sets forth that he or she does not have sufficient knowledge to form a belief. P.B. § 10-19. As a practical point, it is very difficult to have a court rule that all pleaded “facts” are deemed admitted in a family matter, especially one that is contested. However, if there are specific facts alleged in a pleading which are wholly or partially inaccurate, an objection should be filed to prevent the court from finding an implied admission. The appellate court often notes when no such objection has been filed, which may be used against the party failing to file an objection to defeat claims on appeal. </w:t>
      </w:r>
      <w:r>
        <w:rPr>
          <w:rStyle w:val="104"/>
          <w:i/>
          <w:iCs/>
          <w:color w:val="339966"/>
        </w:rPr>
        <w:t>Liberti v. Liberti</w:t>
      </w:r>
      <w:r>
        <w:rPr>
          <w:rStyle w:val="104"/>
          <w:color w:val="339966"/>
        </w:rPr>
        <w:t>, 132 Conn. App. 869, n.1 (2012)</w:t>
      </w:r>
      <w:r>
        <w:t>.</w:t>
      </w:r>
    </w:p>
    <w:p w14:paraId="3D743B55">
      <w:pPr>
        <w:pStyle w:val="39"/>
      </w:pPr>
      <w:r>
        <w:fldChar w:fldCharType="begin"/>
      </w:r>
      <w:r>
        <w:instrText xml:space="preserve"> XE "desig:N114A0:Heading 1" </w:instrText>
      </w:r>
      <w:r>
        <w:fldChar w:fldCharType="end"/>
      </w:r>
      <w:r>
        <w:t xml:space="preserve">§ 4.07 </w:t>
      </w:r>
      <w:r>
        <w:fldChar w:fldCharType="begin"/>
      </w:r>
      <w:r>
        <w:instrText xml:space="preserve"> XE "title:N114A4:Heading 1" </w:instrText>
      </w:r>
      <w:r>
        <w:fldChar w:fldCharType="end"/>
      </w:r>
      <w:r>
        <w:t>Disposing of Motions</w:t>
      </w:r>
    </w:p>
    <w:p w14:paraId="534F85A5">
      <w:pPr>
        <w:pStyle w:val="40"/>
      </w:pPr>
      <w:r>
        <w:fldChar w:fldCharType="begin"/>
      </w:r>
      <w:r>
        <w:instrText xml:space="preserve"> XE "desig:N114BA:Heading 2" </w:instrText>
      </w:r>
      <w:r>
        <w:fldChar w:fldCharType="end"/>
      </w:r>
      <w:r>
        <w:t xml:space="preserve">[1] </w:t>
      </w:r>
      <w:r>
        <w:fldChar w:fldCharType="begin"/>
      </w:r>
      <w:r>
        <w:instrText xml:space="preserve"> XE "title:N114BE:Heading 2" </w:instrText>
      </w:r>
      <w:r>
        <w:fldChar w:fldCharType="end"/>
      </w:r>
      <w:r>
        <w:t>Requiring the Court to Hear and Decide Motions</w:t>
      </w:r>
    </w:p>
    <w:p w14:paraId="240D66DD">
      <w:pPr>
        <w:pStyle w:val="31"/>
        <w:rPr>
          <w:ins w:id="47" w:author="Louise Truax" w:date="2024-08-31T09:13:00Z"/>
        </w:rPr>
      </w:pPr>
      <w:r>
        <w:fldChar w:fldCharType="begin"/>
      </w:r>
      <w:r>
        <w:instrText xml:space="preserve"> XE "para:N114C5" </w:instrText>
      </w:r>
      <w:r>
        <w:fldChar w:fldCharType="end"/>
      </w:r>
      <w:r>
        <w:t xml:space="preserve">            When a motion is pending before the trial court, the court is required to hear and dispose of the motion, absent “an extreme, compelling situation.” </w:t>
      </w:r>
      <w:r>
        <w:rPr>
          <w:rStyle w:val="104"/>
          <w:i/>
          <w:iCs/>
          <w:color w:val="339966"/>
        </w:rPr>
        <w:t>Ramin v. Ramin</w:t>
      </w:r>
      <w:r>
        <w:rPr>
          <w:rStyle w:val="104"/>
          <w:color w:val="339966"/>
        </w:rPr>
        <w:t>, 281 Conn. 324 (2007)</w:t>
      </w:r>
      <w:r>
        <w:t xml:space="preserve"> and </w:t>
      </w:r>
      <w:r>
        <w:rPr>
          <w:rStyle w:val="104"/>
          <w:i/>
          <w:iCs/>
          <w:color w:val="339966"/>
        </w:rPr>
        <w:t>Ahneman v. Ahneman</w:t>
      </w:r>
      <w:r>
        <w:rPr>
          <w:rStyle w:val="104"/>
          <w:color w:val="339966"/>
        </w:rPr>
        <w:t>, 243 Conn. 471, 484 (1998)</w:t>
      </w:r>
      <w:r>
        <w:t xml:space="preserve">. An extreme and compelling situation could include instances such as the prevention of vexatious or harassing litigation. </w:t>
      </w:r>
      <w:r>
        <w:rPr>
          <w:rStyle w:val="104"/>
          <w:i/>
          <w:iCs/>
          <w:color w:val="339966"/>
        </w:rPr>
        <w:t>Ramin</w:t>
      </w:r>
      <w:r>
        <w:rPr>
          <w:rStyle w:val="104"/>
          <w:color w:val="339966"/>
        </w:rPr>
        <w:t>, 281 Conn. at 339</w:t>
      </w:r>
      <w:r>
        <w:t>. However, a party who chooses not to proceed with a motion waives his or her right to have that motion ruled upon by the court.</w:t>
      </w:r>
      <w:ins w:id="48" w:author="Louise Truax" w:date="2024-08-31T09:11:00Z">
        <w:r>
          <w:rPr/>
          <w:t xml:space="preserve">  However, if a motion is filed within</w:t>
        </w:r>
      </w:ins>
      <w:ins w:id="49" w:author="Louise Truax" w:date="2024-08-31T09:12:00Z">
        <w:r>
          <w:rPr/>
          <w:t xml:space="preserve"> a few days of the hearing date, the court is </w:t>
        </w:r>
      </w:ins>
      <w:ins w:id="50" w:author="Louise Truax" w:date="2024-09-01T08:32:00Z">
        <w:r>
          <w:rPr/>
          <w:t>neither</w:t>
        </w:r>
      </w:ins>
      <w:ins w:id="51" w:author="Louise Truax" w:date="2024-08-31T09:12:00Z">
        <w:r>
          <w:rPr/>
          <w:t xml:space="preserve"> required to hear that motion, nor is it error to fail to hear the motion when it is not brought to the court</w:t>
        </w:r>
      </w:ins>
      <w:ins w:id="52" w:author="Louise Truax" w:date="2024-08-31T09:13:00Z">
        <w:r>
          <w:rPr/>
          <w:t>’</w:t>
        </w:r>
      </w:ins>
      <w:ins w:id="53" w:author="Louise Truax" w:date="2024-08-31T09:12:00Z">
        <w:r>
          <w:rPr/>
          <w:t xml:space="preserve">s attention months later.  </w:t>
        </w:r>
      </w:ins>
      <w:ins w:id="54" w:author="Louise Truax" w:date="2024-08-31T09:12:00Z">
        <w:r>
          <w:rPr>
            <w:i/>
            <w:iCs/>
          </w:rPr>
          <w:t>L.K. v. K.K.</w:t>
        </w:r>
      </w:ins>
      <w:ins w:id="55" w:author="Louise Truax" w:date="2024-08-31T09:12:00Z">
        <w:r>
          <w:rPr/>
          <w:t xml:space="preserve">, 226 Conn. </w:t>
        </w:r>
      </w:ins>
      <w:ins w:id="56" w:author="Louise Truax" w:date="2024-08-31T09:13:00Z">
        <w:r>
          <w:rPr/>
          <w:t>App. 279 (2024)</w:t>
        </w:r>
      </w:ins>
      <w:ins w:id="57" w:author="Louise Truax" w:date="2024-08-31T09:15:00Z">
        <w:r>
          <w:rPr/>
          <w:t>.</w:t>
        </w:r>
      </w:ins>
      <w:ins w:id="58" w:author="Louise Truax" w:date="2024-08-31T09:13:00Z">
        <w:r>
          <w:rPr/>
          <w:t xml:space="preserve">  However, this case must be put into the context of the new Practice Book </w:t>
        </w:r>
      </w:ins>
      <w:ins w:id="59" w:author="Louise Truax" w:date="2024-08-31T09:14:00Z">
        <w:r>
          <w:rPr/>
          <w:t>Rules which provide that all outstanding motions shall be heard on the next case date.  P.B. § 25-35A(a).</w:t>
        </w:r>
      </w:ins>
    </w:p>
    <w:p w14:paraId="3494B929">
      <w:pPr>
        <w:pStyle w:val="31"/>
      </w:pPr>
    </w:p>
    <w:p w14:paraId="0C459628">
      <w:pPr>
        <w:spacing w:before="0" w:beforeAutospacing="0" w:after="0" w:afterAutospacing="0"/>
      </w:pPr>
      <w:r>
        <w:fldChar w:fldCharType="begin"/>
      </w:r>
      <w:r>
        <w:instrText xml:space="preserve"> XE "comment:N1168D" </w:instrText>
      </w:r>
      <w:r>
        <w:fldChar w:fldCharType="end"/>
      </w:r>
      <w:r>
        <w:t>#Comment Begins</w:t>
      </w:r>
    </w:p>
    <w:p w14:paraId="0CA2064F">
      <w:pPr>
        <w:pStyle w:val="31"/>
      </w:pPr>
      <w:r>
        <w:fldChar w:fldCharType="begin"/>
      </w:r>
      <w:r>
        <w:instrText xml:space="preserve"> XE "para:N11696" </w:instrText>
      </w:r>
      <w:r>
        <w:fldChar w:fldCharType="end"/>
      </w:r>
      <w:r>
        <w:br w:type="textWrapping"/>
      </w:r>
      <w:r>
        <w:rPr>
          <w:b/>
          <w:bCs/>
        </w:rPr>
        <w:t>  Warning:</w:t>
      </w:r>
      <w:r>
        <w:t xml:space="preserve"> If there are motions pending which should be adjudicated, it is important to prosecute these motions. Acceptance of a court’s suggestion that the issue can wait until trial or need not be decided may constitute waiver of the right to proceed with the motions, thus defeating any claim on appeal regarding this issue.</w:t>
      </w:r>
    </w:p>
    <w:p w14:paraId="4B36E1EC">
      <w:pPr>
        <w:spacing w:before="0" w:beforeAutospacing="0" w:after="0" w:afterAutospacing="0"/>
      </w:pPr>
      <w:r>
        <w:br w:type="textWrapping"/>
      </w:r>
      <w:r>
        <w:t>#Comment Ends</w:t>
      </w:r>
    </w:p>
    <w:p w14:paraId="5B20A1DA">
      <w:pPr>
        <w:pStyle w:val="40"/>
      </w:pPr>
      <w:r>
        <w:fldChar w:fldCharType="begin"/>
      </w:r>
      <w:r>
        <w:instrText xml:space="preserve"> XE "desig:N116B0:Heading 2" </w:instrText>
      </w:r>
      <w:r>
        <w:fldChar w:fldCharType="end"/>
      </w:r>
      <w:r>
        <w:t xml:space="preserve">[2] </w:t>
      </w:r>
      <w:r>
        <w:fldChar w:fldCharType="begin"/>
      </w:r>
      <w:r>
        <w:instrText xml:space="preserve"> XE "title:N116B4:Heading 2" </w:instrText>
      </w:r>
      <w:r>
        <w:fldChar w:fldCharType="end"/>
      </w:r>
      <w:r>
        <w:t xml:space="preserve">Timing and Procedural Issues for </w:t>
      </w:r>
      <w:del w:id="60" w:author="Louise Truax" w:date="2024-08-11T07:55:00Z">
        <w:r>
          <w:rPr/>
          <w:delText>the Short Calendar</w:delText>
        </w:r>
      </w:del>
      <w:ins w:id="61" w:author="Louise Truax" w:date="2024-08-11T07:55:00Z">
        <w:r>
          <w:rPr/>
          <w:t>Hearing Motions</w:t>
        </w:r>
      </w:ins>
    </w:p>
    <w:p w14:paraId="2427EB50">
      <w:pPr>
        <w:pStyle w:val="31"/>
        <w:rPr>
          <w:ins w:id="62" w:author="Louise Truax" w:date="2024-08-11T12:28:00Z"/>
        </w:rPr>
      </w:pPr>
      <w:r>
        <w:fldChar w:fldCharType="begin"/>
      </w:r>
      <w:r>
        <w:instrText xml:space="preserve"> XE "para:N116BB" </w:instrText>
      </w:r>
      <w:r>
        <w:fldChar w:fldCharType="end"/>
      </w:r>
      <w:r>
        <w:t>            </w:t>
      </w:r>
      <w:del w:id="63" w:author="Louise Truax" w:date="2024-08-11T08:13:00Z">
        <w:r>
          <w:rPr/>
          <w:delText>Short calendar hearings do not typically permit exhaustive and extensive hearings due to the time constraints and the number of cases on a given short calendar</w:delText>
        </w:r>
      </w:del>
      <w:r>
        <w:t xml:space="preserve">. </w:t>
      </w:r>
      <w:ins w:id="64" w:author="Louise Truax" w:date="2024-08-11T08:14:00Z">
        <w:r>
          <w:rPr/>
          <w:t xml:space="preserve">The new Pathways program has </w:t>
        </w:r>
      </w:ins>
      <w:ins w:id="65" w:author="Louise Truax" w:date="2024-08-11T08:15:00Z">
        <w:r>
          <w:rPr/>
          <w:t>repealed the former short calendar.  While the program has been in place, it took 4 years for the Practice Book Rules to change and delete</w:t>
        </w:r>
      </w:ins>
      <w:ins w:id="66" w:author="Louise Truax" w:date="2024-08-11T08:16:00Z">
        <w:r>
          <w:rPr/>
          <w:t xml:space="preserve"> references to short calendar.  Instead, where the Rules require hearings to occur on short calendars, such requirement shall be satisfied by scheduling t</w:t>
        </w:r>
      </w:ins>
      <w:ins w:id="67" w:author="Louise Truax" w:date="2024-08-11T08:17:00Z">
        <w:r>
          <w:rPr/>
          <w:t>he motion for a case date, on the motion docket, or for another court event.  P.B. § 2</w:t>
        </w:r>
      </w:ins>
      <w:ins w:id="68" w:author="Louise Truax" w:date="2024-08-11T08:21:00Z">
        <w:r>
          <w:rPr/>
          <w:t>5</w:t>
        </w:r>
      </w:ins>
      <w:ins w:id="69" w:author="Louise Truax" w:date="2024-08-11T08:17:00Z">
        <w:r>
          <w:rPr/>
          <w:t xml:space="preserve">-1(b).  </w:t>
        </w:r>
      </w:ins>
    </w:p>
    <w:p w14:paraId="3BA07B9E">
      <w:pPr>
        <w:pStyle w:val="31"/>
        <w:rPr>
          <w:ins w:id="70" w:author="Louise Truax" w:date="2024-08-11T12:28:00Z"/>
        </w:rPr>
      </w:pPr>
    </w:p>
    <w:p w14:paraId="72B8BFF2">
      <w:pPr>
        <w:pStyle w:val="31"/>
        <w:spacing w:before="240"/>
        <w:rPr>
          <w:ins w:id="71" w:author="Louise Truax" w:date="2024-08-11T12:32:00Z"/>
        </w:rPr>
      </w:pPr>
      <w:ins w:id="72" w:author="Louise Truax" w:date="2024-08-11T12:28:00Z">
        <w:r>
          <w:rPr/>
          <w:tab/>
        </w:r>
      </w:ins>
      <w:ins w:id="73" w:author="Louise Truax" w:date="2024-08-11T12:28:00Z">
        <w:r>
          <w:rPr/>
          <w:t>Pendente lite motions, unless scheduled for the motion docket, will b</w:t>
        </w:r>
      </w:ins>
      <w:ins w:id="74" w:author="Louise Truax" w:date="2024-08-11T12:29:00Z">
        <w:r>
          <w:rPr/>
          <w:t xml:space="preserve">e automatically scheduled for the next case date in the matter.  P.B. § 25-34A(a).  If there are no future case dates, it shall be heard at trial.  P.B. § 25-34A(a).  </w:t>
        </w:r>
      </w:ins>
      <w:ins w:id="75" w:author="Louise Truax" w:date="2024-08-11T12:30:00Z">
        <w:r>
          <w:rPr/>
          <w:t xml:space="preserve">Five business days prior to the case date, the parties shall exchange and file with the court a listing of motions </w:t>
        </w:r>
      </w:ins>
      <w:ins w:id="76" w:author="Louise Truax" w:date="2024-08-11T12:31:00Z">
        <w:r>
          <w:rPr/>
          <w:t>and priority</w:t>
        </w:r>
      </w:ins>
      <w:ins w:id="77" w:author="Louise Truax" w:date="2024-08-11T12:30:00Z">
        <w:r>
          <w:rPr/>
          <w:t xml:space="preserve"> order in which it is requested the motions to be heard</w:t>
        </w:r>
      </w:ins>
      <w:ins w:id="78" w:author="Louise Truax" w:date="2024-08-11T12:31:00Z">
        <w:r>
          <w:rPr/>
          <w:t xml:space="preserve"> at the case date</w:t>
        </w:r>
      </w:ins>
      <w:ins w:id="79" w:author="Louise Truax" w:date="2024-08-11T12:30:00Z">
        <w:r>
          <w:rPr/>
          <w:t>.</w:t>
        </w:r>
      </w:ins>
      <w:ins w:id="80" w:author="Louise Truax" w:date="2024-08-11T12:31:00Z">
        <w:r>
          <w:rPr/>
          <w:t xml:space="preserve"> P.B. § 25-34A(a).   A party failing to comply will be precluded from having his or her motions heard absent agreement from the other party</w:t>
        </w:r>
      </w:ins>
      <w:ins w:id="81" w:author="Louise Truax" w:date="2024-08-11T12:32:00Z">
        <w:r>
          <w:rPr/>
          <w:t xml:space="preserve"> or the court determines the interests of justice require it to be heard and it does not substantially prejudice the other party.</w:t>
        </w:r>
      </w:ins>
      <w:ins w:id="82" w:author="Louise Truax" w:date="2024-08-11T12:31:00Z">
        <w:r>
          <w:rPr/>
          <w:t xml:space="preserve">  P.B. § 25-34A(a).  </w:t>
        </w:r>
      </w:ins>
    </w:p>
    <w:p w14:paraId="556D01F3">
      <w:pPr>
        <w:pStyle w:val="31"/>
        <w:spacing w:before="240"/>
        <w:rPr>
          <w:ins w:id="83" w:author="Louise Truax" w:date="2024-08-11T12:35:00Z"/>
        </w:rPr>
      </w:pPr>
      <w:ins w:id="84" w:author="Louise Truax" w:date="2024-08-11T12:34:00Z">
        <w:r>
          <w:rPr>
            <w:b/>
            <w:bCs/>
          </w:rPr>
          <w:t>Strategic Point</w:t>
        </w:r>
      </w:ins>
      <w:ins w:id="85" w:author="Louise Truax" w:date="2024-08-11T12:34:00Z">
        <w:r>
          <w:rPr/>
          <w:t>:  If opposing counsel has failed to file the list of motions which he or she wants to be heard, and they do have outstanding motions, counsel should immediately file a motion for order requesting that the court be precluded from hearing such motions and further</w:t>
        </w:r>
      </w:ins>
      <w:ins w:id="86" w:author="Louise Truax" w:date="2024-08-11T12:35:00Z">
        <w:r>
          <w:rPr/>
          <w:t xml:space="preserve"> setting forth the prejudice occasioned by the failure to note such motions.</w:t>
        </w:r>
      </w:ins>
    </w:p>
    <w:p w14:paraId="410ED159">
      <w:pPr>
        <w:pStyle w:val="31"/>
        <w:spacing w:before="240"/>
        <w:rPr>
          <w:ins w:id="88" w:author="Louise Truax" w:date="2024-08-11T12:28:00Z"/>
        </w:rPr>
        <w:pPrChange w:id="87" w:author="Louise Truax" w:date="2024-08-11T12:29:00Z">
          <w:pPr>
            <w:pStyle w:val="31"/>
          </w:pPr>
        </w:pPrChange>
      </w:pPr>
      <w:ins w:id="89" w:author="Louise Truax" w:date="2024-08-11T12:35:00Z">
        <w:r>
          <w:rPr/>
          <w:tab/>
        </w:r>
      </w:ins>
      <w:ins w:id="90" w:author="Louise Truax" w:date="2024-08-11T12:35:00Z">
        <w:r>
          <w:rPr/>
          <w:t>While the Pathways Program is designed to resolve pendente lite motions at case dates, each court has been</w:t>
        </w:r>
      </w:ins>
      <w:ins w:id="91" w:author="Louise Truax" w:date="2024-08-11T12:36:00Z">
        <w:r>
          <w:rPr/>
          <w:t xml:space="preserve"> required to establish a motion docket to occur not less than once per month.</w:t>
        </w:r>
      </w:ins>
      <w:ins w:id="92" w:author="Louise Truax" w:date="2024-08-11T12:38:00Z">
        <w:r>
          <w:rPr/>
          <w:t xml:space="preserve">  P.B. § 25-34A(b).  Motions can be placed on the motion docket by oral </w:t>
        </w:r>
      </w:ins>
      <w:ins w:id="93" w:author="Louise Truax" w:date="2024-08-11T12:39:00Z">
        <w:r>
          <w:rPr/>
          <w:t xml:space="preserve">request or by filing a Case Flow Request.  </w:t>
        </w:r>
      </w:ins>
      <w:ins w:id="94" w:author="Louise Truax" w:date="2024-08-11T12:39:00Z">
        <w:r>
          <w:rPr>
            <w:i/>
            <w:iCs/>
          </w:rPr>
          <w:t>See</w:t>
        </w:r>
      </w:ins>
      <w:ins w:id="95" w:author="Louise Truax" w:date="2024-08-11T12:39:00Z">
        <w:r>
          <w:rPr/>
          <w:t>, Chapter 20</w:t>
        </w:r>
      </w:ins>
      <w:ins w:id="96" w:author="Louise Truax" w:date="2024-08-11T12:42:00Z">
        <w:r>
          <w:rPr/>
          <w:t xml:space="preserve">, §20.93 JD-FM-292 – Case Flow Request, </w:t>
        </w:r>
      </w:ins>
      <w:ins w:id="97" w:author="Louise Truax" w:date="2024-08-11T12:43:00Z">
        <w:r>
          <w:rPr>
            <w:i/>
            <w:iCs/>
          </w:rPr>
          <w:t>below</w:t>
        </w:r>
      </w:ins>
      <w:ins w:id="98" w:author="Louise Truax" w:date="2024-08-11T12:43:00Z">
        <w:r>
          <w:rPr/>
          <w:t>.  The courts, however, are not required to place each motion on a motion docket, but rather will</w:t>
        </w:r>
      </w:ins>
      <w:ins w:id="99" w:author="Louise Truax" w:date="2024-08-11T12:44:00Z">
        <w:r>
          <w:rPr/>
          <w:t xml:space="preserve"> review certain factors in making such determination: the nature of the motion </w:t>
        </w:r>
      </w:ins>
      <w:ins w:id="100" w:author="Louise Truax" w:date="2024-08-11T12:45:00Z">
        <w:r>
          <w:rPr/>
          <w:t>including the</w:t>
        </w:r>
      </w:ins>
      <w:ins w:id="101" w:author="Louise Truax" w:date="2024-08-11T12:44:00Z">
        <w:r>
          <w:rPr/>
          <w:t xml:space="preserve"> need of the parties regarding child support and alimony</w:t>
        </w:r>
      </w:ins>
      <w:ins w:id="102" w:author="Louise Truax" w:date="2024-08-11T12:45:00Z">
        <w:r>
          <w:rPr/>
          <w:t>,</w:t>
        </w:r>
      </w:ins>
      <w:ins w:id="103" w:author="Louise Truax" w:date="2024-08-11T12:44:00Z">
        <w:r>
          <w:rPr/>
          <w:t xml:space="preserve"> custody, visitation or decision making regarding children</w:t>
        </w:r>
      </w:ins>
      <w:ins w:id="104" w:author="Louise Truax" w:date="2024-08-11T12:45:00Z">
        <w:r>
          <w:rPr/>
          <w:t>,</w:t>
        </w:r>
      </w:ins>
      <w:ins w:id="105" w:author="Louise Truax" w:date="2024-08-11T12:44:00Z">
        <w:r>
          <w:rPr/>
          <w:t xml:space="preserve"> </w:t>
        </w:r>
      </w:ins>
      <w:ins w:id="106" w:author="Louise Truax" w:date="2024-08-11T12:45:00Z">
        <w:r>
          <w:rPr/>
          <w:t>exclusive possession, use of a car, an</w:t>
        </w:r>
      </w:ins>
      <w:ins w:id="107" w:author="Louise Truax" w:date="2024-08-11T12:46:00Z">
        <w:r>
          <w:rPr/>
          <w:t>d essential personal property</w:t>
        </w:r>
      </w:ins>
      <w:ins w:id="108" w:author="Louise Truax" w:date="2024-08-11T12:45:00Z">
        <w:r>
          <w:rPr/>
          <w:t>;</w:t>
        </w:r>
      </w:ins>
      <w:ins w:id="109" w:author="Louise Truax" w:date="2024-08-11T12:47:00Z">
        <w:r>
          <w:rPr/>
          <w:t xml:space="preserve"> the length of time until the next court hearing if not placed on the motion docket; whether </w:t>
        </w:r>
      </w:ins>
      <w:ins w:id="110" w:author="Louise Truax" w:date="2024-08-11T12:48:00Z">
        <w:r>
          <w:rPr/>
          <w:t>the motion is duplicative of one already heard or scheduled to be heard; and if a judge has been assigned to the case, the availability of that judge.</w:t>
        </w:r>
      </w:ins>
      <w:ins w:id="111" w:author="Louise Truax" w:date="2024-08-11T12:54:00Z">
        <w:r>
          <w:rPr/>
          <w:t xml:space="preserve">  P.B. § 25-34A(c).  </w:t>
        </w:r>
      </w:ins>
      <w:ins w:id="112" w:author="Louise Truax" w:date="2024-08-11T12:45:00Z">
        <w:r>
          <w:rPr/>
          <w:t xml:space="preserve"> </w:t>
        </w:r>
      </w:ins>
      <w:ins w:id="113" w:author="Louise Truax" w:date="2024-08-11T12:38:00Z">
        <w:r>
          <w:rPr/>
          <w:t xml:space="preserve">  </w:t>
        </w:r>
      </w:ins>
    </w:p>
    <w:p w14:paraId="06AD1141">
      <w:pPr>
        <w:pStyle w:val="31"/>
      </w:pPr>
      <w:r>
        <w:t xml:space="preserve">Courts typically want to know how long a matter will take for a hearing. Being realistic when representing to the court the estimated time is important as the court has the ability to hold counsel to the requested time limitations. </w:t>
      </w:r>
      <w:r>
        <w:rPr>
          <w:rStyle w:val="104"/>
          <w:i/>
          <w:iCs/>
          <w:color w:val="339966"/>
        </w:rPr>
        <w:t>Friezo v. Friezo</w:t>
      </w:r>
      <w:r>
        <w:rPr>
          <w:rStyle w:val="104"/>
          <w:color w:val="339966"/>
        </w:rPr>
        <w:t>, 84 Conn. App. 727, 731–732 (2004)</w:t>
      </w:r>
      <w:r>
        <w:t xml:space="preserve">. Failure to accurately estimate the time needed, or to bring to the court’s attention that additional time will be needed could result in the court terminating a hearing at the end of the requested time or at the end of the court day, and issuing its orders based upon the evidence presented during the time available, regardless of whether both sides have presented their cases. </w:t>
      </w:r>
      <w:r>
        <w:rPr>
          <w:rStyle w:val="104"/>
          <w:i/>
          <w:iCs/>
          <w:color w:val="339966"/>
        </w:rPr>
        <w:t>Friezo</w:t>
      </w:r>
      <w:r>
        <w:rPr>
          <w:rStyle w:val="104"/>
          <w:color w:val="339966"/>
        </w:rPr>
        <w:t>, 84 Conn. App. at 731–732</w:t>
      </w:r>
      <w:r>
        <w:t>.</w:t>
      </w:r>
    </w:p>
    <w:p w14:paraId="053128BB">
      <w:pPr>
        <w:pStyle w:val="31"/>
      </w:pPr>
      <w:r>
        <w:fldChar w:fldCharType="begin"/>
      </w:r>
      <w:r>
        <w:instrText xml:space="preserve"> XE "para:N117EE" </w:instrText>
      </w:r>
      <w:r>
        <w:fldChar w:fldCharType="end"/>
      </w:r>
      <w:r>
        <w:br w:type="textWrapping"/>
      </w:r>
      <w:r>
        <w:t xml:space="preserve">            If the matter is expected to take an hour or longer, the court may schedule the motion to a </w:t>
      </w:r>
      <w:del w:id="114" w:author="Louise Truax" w:date="2024-08-11T12:55:00Z">
        <w:r>
          <w:rPr/>
          <w:delText>non-short calendar day</w:delText>
        </w:r>
      </w:del>
      <w:ins w:id="115" w:author="Louise Truax" w:date="2024-08-11T12:55:00Z">
        <w:r>
          <w:rPr/>
          <w:t>date certa</w:t>
        </w:r>
      </w:ins>
      <w:ins w:id="116" w:author="Louise Truax" w:date="2024-08-11T12:56:00Z">
        <w:r>
          <w:rPr/>
          <w:t>in</w:t>
        </w:r>
      </w:ins>
      <w:r>
        <w:t>. P.B. § 25-34</w:t>
      </w:r>
      <w:ins w:id="117" w:author="Louise Truax" w:date="2024-08-11T12:56:00Z">
        <w:r>
          <w:rPr/>
          <w:t>A</w:t>
        </w:r>
      </w:ins>
      <w:r>
        <w:t>(</w:t>
      </w:r>
      <w:del w:id="118" w:author="Louise Truax" w:date="2024-08-11T12:56:00Z">
        <w:r>
          <w:rPr/>
          <w:delText>e</w:delText>
        </w:r>
      </w:del>
      <w:ins w:id="119" w:author="Louise Truax" w:date="2024-08-11T12:56:00Z">
        <w:r>
          <w:rPr/>
          <w:t>c</w:t>
        </w:r>
      </w:ins>
      <w:r>
        <w:t xml:space="preserve">). </w:t>
      </w:r>
      <w:del w:id="120" w:author="Louise Truax" w:date="2024-08-11T12:56:00Z">
        <w:r>
          <w:rPr/>
          <w:delText>However, do not go to court anticipating that the court will give you a “date certain” for a hearing.</w:delText>
        </w:r>
      </w:del>
    </w:p>
    <w:p w14:paraId="46C4D4B1">
      <w:pPr>
        <w:pStyle w:val="31"/>
        <w:rPr>
          <w:ins w:id="121" w:author="Louise Truax" w:date="2024-08-11T13:14:00Z"/>
        </w:rPr>
      </w:pPr>
      <w:r>
        <w:fldChar w:fldCharType="begin"/>
      </w:r>
      <w:r>
        <w:instrText xml:space="preserve"> XE "para:N117F4" </w:instrText>
      </w:r>
      <w:r>
        <w:fldChar w:fldCharType="end"/>
      </w:r>
      <w:r>
        <w:br w:type="textWrapping"/>
      </w:r>
      <w:r>
        <w:t>           </w:t>
      </w:r>
      <w:del w:id="122" w:author="Louise Truax" w:date="2024-08-11T13:06:00Z">
        <w:r>
          <w:rPr/>
          <w:delText> Counsel shall be permitted oral argument or presentation of testimony if the procedures to mark the motion ready and attend family services have occurred. P.B. § 25-34(a)</w:delText>
        </w:r>
      </w:del>
      <w:r>
        <w:t xml:space="preserve">. </w:t>
      </w:r>
      <w:del w:id="123" w:author="Louise Truax" w:date="2024-08-11T13:06:00Z">
        <w:r>
          <w:rPr/>
          <w:delText>However, oral</w:delText>
        </w:r>
      </w:del>
      <w:ins w:id="124" w:author="Louise Truax" w:date="2024-08-11T13:06:00Z">
        <w:r>
          <w:rPr/>
          <w:t>Oral</w:t>
        </w:r>
      </w:ins>
      <w:r>
        <w:t xml:space="preserve"> argument regarding discovery matters under Practice Book Chapter 13 is at the discretion of the court</w:t>
      </w:r>
      <w:del w:id="125" w:author="Louise Truax" w:date="2024-08-11T13:07:00Z">
        <w:r>
          <w:rPr/>
          <w:delText>, which shall set a date and time for the hearing</w:delText>
        </w:r>
      </w:del>
      <w:r>
        <w:t>. P.B. §</w:t>
      </w:r>
      <w:del w:id="126" w:author="Louise Truax" w:date="2024-08-11T13:10:00Z">
        <w:r>
          <w:rPr/>
          <w:delText>§</w:delText>
        </w:r>
      </w:del>
      <w:r>
        <w:t> 25-34</w:t>
      </w:r>
      <w:del w:id="127" w:author="Louise Truax" w:date="2024-08-11T13:07:00Z">
        <w:r>
          <w:rPr/>
          <w:delText>(</w:delText>
        </w:r>
      </w:del>
      <w:ins w:id="128" w:author="Louise Truax" w:date="2024-08-11T13:07:00Z">
        <w:r>
          <w:rPr/>
          <w:t>A(</w:t>
        </w:r>
      </w:ins>
      <w:del w:id="129" w:author="Louise Truax" w:date="2024-08-11T13:07:00Z">
        <w:r>
          <w:rPr/>
          <w:delText>a</w:delText>
        </w:r>
      </w:del>
      <w:ins w:id="130" w:author="Louise Truax" w:date="2024-08-11T13:07:00Z">
        <w:r>
          <w:rPr/>
          <w:t>d</w:t>
        </w:r>
      </w:ins>
      <w:r>
        <w:t>)</w:t>
      </w:r>
      <w:del w:id="131" w:author="Louise Truax" w:date="2024-08-11T13:10:00Z">
        <w:r>
          <w:rPr/>
          <w:delText xml:space="preserve"> and 25-34(c)</w:delText>
        </w:r>
      </w:del>
      <w:r>
        <w:t xml:space="preserve">. </w:t>
      </w:r>
      <w:ins w:id="132" w:author="Louise Truax" w:date="2024-08-11T13:10:00Z">
        <w:r>
          <w:rPr/>
          <w:t>The non-moving party has 5 business days, unless additional time provided for the motion filed, to object to the motion</w:t>
        </w:r>
      </w:ins>
      <w:ins w:id="133" w:author="Louise Truax" w:date="2024-08-11T13:11:00Z">
        <w:r>
          <w:rPr/>
          <w:t xml:space="preserve">.  P.B. §25-34A (d).  </w:t>
        </w:r>
      </w:ins>
      <w:del w:id="134" w:author="Louise Truax" w:date="2024-08-11T13:12:00Z">
        <w:r>
          <w:rPr/>
          <w:delText xml:space="preserve">If the discovery motion has not received a date, it may be reclaimed within thirty (30) days of it having appeared on the calendar. P.B. § 25-34(d). </w:delText>
        </w:r>
      </w:del>
      <w:ins w:id="135" w:author="Louise Truax" w:date="2024-08-11T13:14:00Z">
        <w:r>
          <w:rPr/>
          <w:t xml:space="preserve">The court may rule on the motion or schedule it for oral argument.  P.B. §25-34A (d).  </w:t>
        </w:r>
      </w:ins>
    </w:p>
    <w:p w14:paraId="7A9D2FE0">
      <w:pPr>
        <w:pStyle w:val="31"/>
      </w:pPr>
      <w:r>
        <w:t>Failure to argue on the scheduled day shall constitute a waiver, unless a contrary court order is received. P.B. § 25-34</w:t>
      </w:r>
      <w:ins w:id="136" w:author="Louise Truax" w:date="2024-08-11T13:14:00Z">
        <w:r>
          <w:rPr/>
          <w:t>A</w:t>
        </w:r>
      </w:ins>
      <w:r>
        <w:t>(e).</w:t>
      </w:r>
      <w:ins w:id="137" w:author="Louise Truax" w:date="2024-08-11T13:12:00Z">
        <w:r>
          <w:rPr/>
          <w:t xml:space="preserve"> </w:t>
        </w:r>
      </w:ins>
    </w:p>
    <w:p w14:paraId="7E8BFF18">
      <w:pPr>
        <w:spacing w:before="0" w:beforeAutospacing="0" w:after="0" w:afterAutospacing="0"/>
      </w:pPr>
      <w:r>
        <w:fldChar w:fldCharType="begin"/>
      </w:r>
      <w:r>
        <w:instrText xml:space="preserve"> XE "comment:N117FA" </w:instrText>
      </w:r>
      <w:r>
        <w:fldChar w:fldCharType="end"/>
      </w:r>
      <w:r>
        <w:t>#Comment Begins</w:t>
      </w:r>
    </w:p>
    <w:p w14:paraId="55D2B659">
      <w:pPr>
        <w:pStyle w:val="31"/>
      </w:pPr>
      <w:r>
        <w:fldChar w:fldCharType="begin"/>
      </w:r>
      <w:r>
        <w:instrText xml:space="preserve"> XE "para:N11803" </w:instrText>
      </w:r>
      <w:r>
        <w:fldChar w:fldCharType="end"/>
      </w:r>
      <w:r>
        <w:br w:type="textWrapping"/>
      </w:r>
      <w:r>
        <w:rPr>
          <w:b/>
          <w:bCs/>
        </w:rPr>
        <w:t>  </w:t>
      </w:r>
      <w:r>
        <w:rPr>
          <w:rStyle w:val="104"/>
          <w:b/>
          <w:bCs/>
          <w:color w:val="339966"/>
        </w:rPr>
        <w:t>Warning</w:t>
      </w:r>
      <w:r>
        <w:rPr>
          <w:rStyle w:val="104"/>
          <w:color w:val="339966"/>
        </w:rPr>
        <w:t xml:space="preserve">: The Appellate Court in </w:t>
      </w:r>
      <w:r>
        <w:rPr>
          <w:rStyle w:val="104"/>
          <w:i/>
          <w:iCs/>
          <w:color w:val="339966"/>
        </w:rPr>
        <w:t>D’Amato v. Hart-D’Amato</w:t>
      </w:r>
      <w:r>
        <w:rPr>
          <w:rStyle w:val="104"/>
          <w:color w:val="339966"/>
        </w:rPr>
        <w:t>, 169 Conn. App. 669 (2016)</w:t>
      </w:r>
      <w:r>
        <w:t>, invoked P.B. § 11-18 to uphold a trial court decision denying post judgment motions asserting ineffective assistance of counsel, without oral argument, on the basis that the granting of oral argument is at the discretion of the court, with the exception of certain specified motions. However, there are specific Practice Book provisions for the procedures in a family short calendar, i.e. P.B. § 25-34, such that P.B. § 11-18 should not apply to family matters.</w:t>
      </w:r>
    </w:p>
    <w:p w14:paraId="0FD4A76B">
      <w:pPr>
        <w:spacing w:before="0" w:beforeAutospacing="0" w:after="0" w:afterAutospacing="0"/>
      </w:pPr>
      <w:r>
        <w:br w:type="textWrapping"/>
      </w:r>
      <w:r>
        <w:t>#Comment Ends</w:t>
      </w:r>
    </w:p>
    <w:p w14:paraId="688514E7">
      <w:pPr>
        <w:pStyle w:val="31"/>
        <w:rPr>
          <w:del w:id="138" w:author="Louise Truax" w:date="2024-08-11T13:13:00Z"/>
        </w:rPr>
      </w:pPr>
      <w:r>
        <w:fldChar w:fldCharType="begin"/>
      </w:r>
      <w:r>
        <w:instrText xml:space="preserve"> XE "para:N118A8" </w:instrText>
      </w:r>
      <w:r>
        <w:fldChar w:fldCharType="end"/>
      </w:r>
      <w:r>
        <w:br w:type="textWrapping"/>
      </w:r>
      <w:del w:id="139" w:author="Louise Truax" w:date="2024-08-11T13:13:00Z">
        <w:r>
          <w:rPr/>
          <w:delText>            As a result of the new Pathways program the court is not conducting regular short calendars. Certain matters may be claimed to appear on a calendar, but it is at the discretion of the court as to the scheduling of matters on the motion calendar docket. Primarily, the court is conducting Case Dates which is a specified date and time for 45 minutes to hear whatever outstanding matters there are at that time. Parties are receiving JDNO’s establishing a date by the court without the input of counsel.</w:delText>
        </w:r>
      </w:del>
    </w:p>
    <w:p w14:paraId="4E9A8889">
      <w:pPr>
        <w:pStyle w:val="31"/>
        <w:spacing w:before="0" w:beforeAutospacing="0" w:after="0" w:afterAutospacing="0"/>
        <w:rPr>
          <w:del w:id="141" w:author="Louise Truax" w:date="2024-08-11T13:13:00Z"/>
        </w:rPr>
        <w:pPrChange w:id="140" w:author="Louise Truax" w:date="2024-08-11T13:13:00Z">
          <w:pPr>
            <w:spacing w:before="0" w:beforeAutospacing="0" w:after="0" w:afterAutospacing="0"/>
          </w:pPr>
        </w:pPrChange>
      </w:pPr>
      <w:r>
        <w:fldChar w:fldCharType="begin"/>
      </w:r>
      <w:del w:id="142" w:author="Louise Truax" w:date="2024-08-11T13:13:00Z">
        <w:r>
          <w:rPr/>
          <w:delInstrText xml:space="preserve"> XE "comment:N118AE" </w:delInstrText>
        </w:r>
      </w:del>
      <w:del w:id="143" w:author="Louise Truax" w:date="2024-08-11T13:13:00Z">
        <w:r>
          <w:rPr/>
          <w:fldChar w:fldCharType="end"/>
        </w:r>
      </w:del>
      <w:del w:id="144" w:author="Louise Truax" w:date="2024-08-11T13:13:00Z">
        <w:r>
          <w:rPr/>
          <w:delText>#Comment Begins</w:delText>
        </w:r>
      </w:del>
    </w:p>
    <w:p w14:paraId="5190EEFE">
      <w:pPr>
        <w:pStyle w:val="31"/>
      </w:pPr>
      <w:r>
        <w:fldChar w:fldCharType="begin"/>
      </w:r>
      <w:del w:id="145" w:author="Louise Truax" w:date="2024-08-11T13:13:00Z">
        <w:r>
          <w:rPr/>
          <w:delInstrText xml:space="preserve"> XE "title:N118B7" </w:delInstrText>
        </w:r>
      </w:del>
      <w:del w:id="146" w:author="Louise Truax" w:date="2024-08-11T13:13:00Z">
        <w:r>
          <w:rPr/>
          <w:fldChar w:fldCharType="end"/>
        </w:r>
      </w:del>
      <w:del w:id="147" w:author="Louise Truax" w:date="2024-08-11T13:13:00Z">
        <w:r>
          <w:rPr/>
          <w:delText>  </w:delText>
        </w:r>
      </w:del>
      <w:del w:id="148" w:author="Louise Truax" w:date="2024-08-11T13:13:00Z">
        <w:r>
          <w:rPr>
            <w:b/>
          </w:rPr>
          <w:delText>Strategic Point</w:delText>
        </w:r>
      </w:del>
      <w:del w:id="149" w:author="Louise Truax" w:date="2024-08-11T13:13:00Z">
        <w:r>
          <w:rPr/>
          <w:delText xml:space="preserve">: </w:delText>
        </w:r>
      </w:del>
      <w:r>
        <w:fldChar w:fldCharType="begin"/>
      </w:r>
      <w:del w:id="150" w:author="Louise Truax" w:date="2024-08-11T13:13:00Z">
        <w:r>
          <w:rPr/>
          <w:delInstrText xml:space="preserve"> XE "para:N118C4" </w:delInstrText>
        </w:r>
      </w:del>
      <w:del w:id="151" w:author="Louise Truax" w:date="2024-08-11T13:13:00Z">
        <w:r>
          <w:rPr/>
          <w:fldChar w:fldCharType="end"/>
        </w:r>
      </w:del>
      <w:del w:id="152" w:author="Louise Truax" w:date="2024-08-11T13:13:00Z">
        <w:r>
          <w:rPr/>
          <w:delText>The Case Date notices effectively indicate that any outstanding motion as of the date of the hearing is subject to being heard on the Case Date. Counsel should confer prior to the Case Date hearing to determine the motions that will be heard and what motions, if any, may need to have a virtual hearing date established. If counsel cannot agree, seek to have a status conference prior to the Case Date so that this determination can be made.</w:delText>
        </w:r>
      </w:del>
    </w:p>
    <w:p w14:paraId="2D9542B1">
      <w:pPr>
        <w:spacing w:before="0" w:beforeAutospacing="0" w:after="0" w:afterAutospacing="0"/>
      </w:pPr>
      <w:r>
        <w:br w:type="textWrapping"/>
      </w:r>
      <w:del w:id="153" w:author="Louise Truax" w:date="2024-08-11T13:13:00Z">
        <w:r>
          <w:rPr/>
          <w:delText>#Comment Ends</w:delText>
        </w:r>
      </w:del>
      <w:r>
        <w:fldChar w:fldCharType="begin"/>
      </w:r>
      <w:r>
        <w:instrText xml:space="preserve"> XE "comment:N118CA" </w:instrText>
      </w:r>
      <w:r>
        <w:fldChar w:fldCharType="end"/>
      </w:r>
      <w:r>
        <w:t>#Comment Begins</w:t>
      </w:r>
    </w:p>
    <w:p w14:paraId="013DA5DC">
      <w:pPr>
        <w:pStyle w:val="31"/>
      </w:pPr>
      <w:r>
        <w:fldChar w:fldCharType="begin"/>
      </w:r>
      <w:r>
        <w:instrText xml:space="preserve"> XE "title:N118D3" </w:instrText>
      </w:r>
      <w:r>
        <w:fldChar w:fldCharType="end"/>
      </w:r>
      <w:r>
        <w:t>  </w:t>
      </w:r>
      <w:r>
        <w:rPr>
          <w:b/>
        </w:rPr>
        <w:t>Strategic Point</w:t>
      </w:r>
      <w:r>
        <w:t xml:space="preserve">: </w:t>
      </w:r>
      <w:r>
        <w:fldChar w:fldCharType="begin"/>
      </w:r>
      <w:r>
        <w:instrText xml:space="preserve"> XE "para:N118E0" </w:instrText>
      </w:r>
      <w:r>
        <w:fldChar w:fldCharType="end"/>
      </w:r>
      <w:r>
        <w:t xml:space="preserve">With hearings on motions as well as trials, the trial management orders apply. That includes an exchange of exhibits for the hearing. In order to allow the hearing to proceed, counsel should confer well prior to the Case Date with respect to the exhibits </w:t>
      </w:r>
      <w:del w:id="154" w:author="Louise Truax" w:date="2024-09-01T08:56:00Z">
        <w:r>
          <w:rPr/>
          <w:delText>planning</w:delText>
        </w:r>
      </w:del>
      <w:ins w:id="155" w:author="Louise Truax" w:date="2024-09-01T08:56:00Z">
        <w:r>
          <w:rPr/>
          <w:t>planned</w:t>
        </w:r>
      </w:ins>
      <w:r>
        <w:t xml:space="preserve"> on being offered and whether there is any objection to those exhibits.</w:t>
      </w:r>
    </w:p>
    <w:p w14:paraId="25228CFC">
      <w:pPr>
        <w:spacing w:before="0" w:beforeAutospacing="0" w:after="0" w:afterAutospacing="0"/>
      </w:pPr>
      <w:r>
        <w:br w:type="textWrapping"/>
      </w:r>
      <w:r>
        <w:t>#Comment Ends</w:t>
      </w:r>
    </w:p>
    <w:p w14:paraId="45EA9E3A">
      <w:pPr>
        <w:pStyle w:val="31"/>
      </w:pPr>
      <w:r>
        <w:fldChar w:fldCharType="begin"/>
      </w:r>
      <w:r>
        <w:instrText xml:space="preserve"> XE "para:N118E6" </w:instrText>
      </w:r>
      <w:r>
        <w:fldChar w:fldCharType="end"/>
      </w:r>
      <w:r>
        <w:br w:type="textWrapping"/>
      </w:r>
      <w:r>
        <w:t xml:space="preserve">            To the extent motions may be put on the motion calendar, motions may not be reclaimed after three months, absent good cause. P.B. § 25-34. While there is no specific sanction for seeking to proceed on a motion that is more than three months old, the court has the ability to dismiss such motions if they have not been diligently prosecuted. </w:t>
      </w:r>
      <w:r>
        <w:rPr>
          <w:rStyle w:val="104"/>
          <w:i/>
          <w:iCs/>
          <w:color w:val="339966"/>
        </w:rPr>
        <w:t>Ill v. Manzo-Ill</w:t>
      </w:r>
      <w:r>
        <w:rPr>
          <w:rStyle w:val="104"/>
          <w:color w:val="339966"/>
        </w:rPr>
        <w:t>, 166 Conn. App. 809 (2016)</w:t>
      </w:r>
      <w:r>
        <w:t xml:space="preserve">. It must be recognized that the dismissal of such motions is a sanction and therefore must be analyzed pursuant to the 4 part test of evaluate the proportionality of such sanction: the nature and frequency of the misconduct; the notice received of the possibility that a sanction will be entered by the court; the availability of a lesser sanction; and the client’s participation and knowledge of the misconduct. </w:t>
      </w:r>
      <w:r>
        <w:rPr>
          <w:rStyle w:val="104"/>
          <w:i/>
          <w:iCs/>
          <w:color w:val="339966"/>
        </w:rPr>
        <w:t>Fleischer v. Fleischer</w:t>
      </w:r>
      <w:r>
        <w:rPr>
          <w:rStyle w:val="104"/>
          <w:color w:val="339966"/>
        </w:rPr>
        <w:t>, 192 Conn. App. 540 (2019)</w:t>
      </w:r>
      <w:r>
        <w:t xml:space="preserve">, citing </w:t>
      </w:r>
      <w:r>
        <w:rPr>
          <w:rStyle w:val="104"/>
          <w:i/>
          <w:iCs/>
          <w:color w:val="339966"/>
        </w:rPr>
        <w:t>Millbrook Homeowners Assn., Inc. v. Hamilton Standard,</w:t>
      </w:r>
      <w:r>
        <w:rPr>
          <w:rStyle w:val="104"/>
          <w:color w:val="339966"/>
        </w:rPr>
        <w:t xml:space="preserve"> 257 Conn. 1 (2001)</w:t>
      </w:r>
      <w:r>
        <w:t>.</w:t>
      </w:r>
    </w:p>
    <w:p w14:paraId="74423239">
      <w:pPr>
        <w:spacing w:before="0" w:beforeAutospacing="0" w:after="0" w:afterAutospacing="0"/>
      </w:pPr>
      <w:r>
        <w:fldChar w:fldCharType="begin"/>
      </w:r>
      <w:r>
        <w:instrText xml:space="preserve"> XE "comment:N11AB1" </w:instrText>
      </w:r>
      <w:r>
        <w:fldChar w:fldCharType="end"/>
      </w:r>
      <w:r>
        <w:t>#Comment Begins</w:t>
      </w:r>
    </w:p>
    <w:p w14:paraId="388E8833">
      <w:pPr>
        <w:pStyle w:val="31"/>
      </w:pPr>
      <w:r>
        <w:fldChar w:fldCharType="begin"/>
      </w:r>
      <w:r>
        <w:instrText xml:space="preserve"> XE "para:N11ABA" </w:instrText>
      </w:r>
      <w:r>
        <w:fldChar w:fldCharType="end"/>
      </w:r>
      <w:r>
        <w:br w:type="textWrapping"/>
      </w:r>
      <w:r>
        <w:rPr>
          <w:b/>
          <w:bCs/>
        </w:rPr>
        <w:t> Strategic Point</w:t>
      </w:r>
      <w:r>
        <w:t>: In order to avoid dismissal of the motion, you should keep documentary proof, i.e., letters, e-mails, reclaims, etc., of all efforts made to advance the motion and prepare the matter for a court hearing.</w:t>
      </w:r>
    </w:p>
    <w:p w14:paraId="70C2BEC5">
      <w:pPr>
        <w:spacing w:before="0" w:beforeAutospacing="0" w:after="0" w:afterAutospacing="0"/>
        <w:rPr>
          <w:ins w:id="156" w:author="Louise Truax" w:date="2024-08-11T08:22:00Z"/>
        </w:rPr>
      </w:pPr>
      <w:r>
        <w:br w:type="textWrapping"/>
      </w:r>
      <w:r>
        <w:t>#Comment Ends</w:t>
      </w:r>
    </w:p>
    <w:p w14:paraId="2B6A3F3C">
      <w:pPr>
        <w:spacing w:before="0" w:beforeAutospacing="0" w:after="0" w:afterAutospacing="0"/>
        <w:rPr>
          <w:ins w:id="157" w:author="Louise Truax" w:date="2024-08-11T08:22:00Z"/>
        </w:rPr>
      </w:pPr>
    </w:p>
    <w:p w14:paraId="3B132380">
      <w:pPr>
        <w:spacing w:before="0" w:beforeAutospacing="0" w:after="0" w:afterAutospacing="0"/>
      </w:pPr>
      <w:ins w:id="158" w:author="Louise Truax" w:date="2024-08-11T08:22:00Z">
        <w:r>
          <w:rPr/>
          <w:tab/>
        </w:r>
      </w:ins>
      <w:ins w:id="159" w:author="Louise Truax" w:date="2024-08-11T08:22:00Z">
        <w:r>
          <w:rPr/>
          <w:t xml:space="preserve">In </w:t>
        </w:r>
      </w:ins>
      <w:ins w:id="160" w:author="Louise Truax" w:date="2024-08-11T08:23:00Z">
        <w:r>
          <w:rPr/>
          <w:t xml:space="preserve">custody and visitation </w:t>
        </w:r>
      </w:ins>
      <w:ins w:id="161" w:author="Louise Truax" w:date="2024-08-11T08:22:00Z">
        <w:r>
          <w:rPr/>
          <w:t xml:space="preserve">actions, other than </w:t>
        </w:r>
      </w:ins>
      <w:ins w:id="162" w:author="Louise Truax" w:date="2024-08-11T08:23:00Z">
        <w:r>
          <w:rPr/>
          <w:t xml:space="preserve">in a dissolution proceeding, </w:t>
        </w:r>
      </w:ins>
      <w:ins w:id="163" w:author="Louise Truax" w:date="2024-08-11T08:24:00Z">
        <w:r>
          <w:rPr/>
          <w:t>the hearing date shall be no more than 35 days from the filing of the application.  P.B. §§ 25-3 and 25-4.</w:t>
        </w:r>
      </w:ins>
    </w:p>
    <w:p w14:paraId="4B3FCB83">
      <w:pPr>
        <w:pStyle w:val="43"/>
      </w:pPr>
      <w:r>
        <w:fldChar w:fldCharType="begin"/>
      </w:r>
      <w:r>
        <w:instrText xml:space="preserve"> XE "desig:N11AD6" </w:instrText>
      </w:r>
      <w:r>
        <w:fldChar w:fldCharType="end"/>
      </w:r>
      <w:r>
        <w:br w:type="textWrapping"/>
      </w:r>
      <w:r>
        <w:t xml:space="preserve">PART III: </w:t>
      </w:r>
      <w:r>
        <w:fldChar w:fldCharType="begin"/>
      </w:r>
      <w:r>
        <w:instrText xml:space="preserve"> XE "title:N11ADA" </w:instrText>
      </w:r>
      <w:r>
        <w:fldChar w:fldCharType="end"/>
      </w:r>
      <w:r>
        <w:t>PREPARING SPECIFIC PLEADINGS</w:t>
      </w:r>
    </w:p>
    <w:p w14:paraId="3EEDDA72">
      <w:pPr>
        <w:pStyle w:val="44"/>
        <w:rPr>
          <w:vanish w:val="0"/>
        </w:rPr>
      </w:pPr>
      <w:r>
        <w:fldChar w:fldCharType="begin"/>
      </w:r>
      <w:r>
        <w:rPr>
          <w:vanish w:val="0"/>
        </w:rPr>
        <w:instrText xml:space="preserve"> XE "title-alt:N11AE1" </w:instrText>
      </w:r>
      <w:r>
        <w:rPr>
          <w:vanish w:val="0"/>
        </w:rPr>
        <w:fldChar w:fldCharType="end"/>
      </w:r>
      <w:r>
        <w:rPr>
          <w:rStyle w:val="92"/>
          <w:b/>
          <w:bCs/>
          <w:vanish w:val="0"/>
        </w:rPr>
        <w:t>Pretrial Pleadings and Discovery</w:t>
      </w:r>
      <w:r>
        <w:rPr>
          <w:vanish w:val="0"/>
        </w:rPr>
        <w:t xml:space="preserve"> </w:t>
      </w:r>
    </w:p>
    <w:p w14:paraId="657AEE4B">
      <w:pPr>
        <w:pStyle w:val="39"/>
      </w:pPr>
      <w:r>
        <w:fldChar w:fldCharType="begin"/>
      </w:r>
      <w:r>
        <w:instrText xml:space="preserve"> XE "desig:N11B0A:Heading 1" </w:instrText>
      </w:r>
      <w:r>
        <w:fldChar w:fldCharType="end"/>
      </w:r>
      <w:r>
        <w:t xml:space="preserve">§ 4.08 </w:t>
      </w:r>
      <w:r>
        <w:fldChar w:fldCharType="begin"/>
      </w:r>
      <w:r>
        <w:instrText xml:space="preserve"> XE "title:N11B0E:Heading 1" </w:instrText>
      </w:r>
      <w:r>
        <w:fldChar w:fldCharType="end"/>
      </w:r>
      <w:r>
        <w:t>CHECKLIST: Preparing Specific Pleadings</w:t>
      </w:r>
    </w:p>
    <w:p w14:paraId="75F1746A">
      <w:pPr>
        <w:pStyle w:val="43"/>
      </w:pPr>
      <w:r>
        <w:fldChar w:fldCharType="begin"/>
      </w:r>
      <w:r>
        <w:instrText xml:space="preserve"> XE "desig:N11B26" </w:instrText>
      </w:r>
      <w:r>
        <w:fldChar w:fldCharType="end"/>
      </w:r>
      <w:r>
        <w:br w:type="textWrapping"/>
      </w:r>
      <w:r>
        <w:t xml:space="preserve">4.08.1 </w:t>
      </w:r>
      <w:r>
        <w:fldChar w:fldCharType="begin"/>
      </w:r>
      <w:r>
        <w:instrText xml:space="preserve"> XE "title:N11B2A" </w:instrText>
      </w:r>
      <w:r>
        <w:fldChar w:fldCharType="end"/>
      </w:r>
      <w:r>
        <w:t>Preparing Specific Pleadings</w:t>
      </w:r>
    </w:p>
    <w:p w14:paraId="1D5653FC">
      <w:pPr>
        <w:pStyle w:val="34"/>
      </w:pPr>
      <w:r>
        <w:fldChar w:fldCharType="begin"/>
      </w:r>
      <w:r>
        <w:instrText xml:space="preserve"> XE "para:N11B72" </w:instrText>
      </w:r>
      <w:r>
        <w:fldChar w:fldCharType="end"/>
      </w:r>
      <w:r>
        <w:t>□ Preparing a motion to dismiss:</w:t>
      </w:r>
    </w:p>
    <w:p w14:paraId="0893195A">
      <w:pPr>
        <w:pStyle w:val="34"/>
      </w:pPr>
      <w:r>
        <w:fldChar w:fldCharType="begin"/>
      </w:r>
      <w:r>
        <w:instrText xml:space="preserve"> XE "para:N11B7E" </w:instrText>
      </w:r>
      <w:r>
        <w:fldChar w:fldCharType="end"/>
      </w:r>
      <w:r>
        <w:t>    ○ There are no special appearances in Connecticut.</w:t>
      </w:r>
    </w:p>
    <w:p w14:paraId="0BCFB498">
      <w:pPr>
        <w:pStyle w:val="34"/>
      </w:pPr>
      <w:r>
        <w:fldChar w:fldCharType="begin"/>
      </w:r>
      <w:r>
        <w:instrText xml:space="preserve"> XE "para:N11B87" </w:instrText>
      </w:r>
      <w:r>
        <w:fldChar w:fldCharType="end"/>
      </w:r>
      <w:r>
        <w:t>    ○ Limited appearances in family cases may be used to allow an attorney to appear only to contest jurisdiction.</w:t>
      </w:r>
    </w:p>
    <w:p w14:paraId="344ED36C">
      <w:pPr>
        <w:pStyle w:val="34"/>
      </w:pPr>
      <w:r>
        <w:fldChar w:fldCharType="begin"/>
      </w:r>
      <w:r>
        <w:instrText xml:space="preserve"> XE "para:N11B90" </w:instrText>
      </w:r>
      <w:r>
        <w:fldChar w:fldCharType="end"/>
      </w:r>
      <w:r>
        <w:t>    ○ Motions to dismiss, together with a memorandum of law and supporting affidavits, must be filed within thirty days of the defendant filing an appearance.</w:t>
      </w:r>
    </w:p>
    <w:p w14:paraId="5A3550C7">
      <w:pPr>
        <w:pStyle w:val="34"/>
      </w:pPr>
      <w:r>
        <w:fldChar w:fldCharType="begin"/>
      </w:r>
      <w:r>
        <w:instrText xml:space="preserve"> XE "para:N11B9C" </w:instrText>
      </w:r>
      <w:r>
        <w:fldChar w:fldCharType="end"/>
      </w:r>
      <w:r>
        <w:t>        • Failure to file a timely motion to dismiss will constitute a waiver of the defect.</w:t>
      </w:r>
    </w:p>
    <w:p w14:paraId="0FD8D637">
      <w:pPr>
        <w:pStyle w:val="34"/>
      </w:pPr>
      <w:r>
        <w:fldChar w:fldCharType="begin"/>
      </w:r>
      <w:r>
        <w:instrText xml:space="preserve"> XE "para:N11BA5" </w:instrText>
      </w:r>
      <w:r>
        <w:fldChar w:fldCharType="end"/>
      </w:r>
      <w:r>
        <w:t>        • Subject matter may never be waived.</w:t>
      </w:r>
    </w:p>
    <w:p w14:paraId="38674ADF">
      <w:pPr>
        <w:pStyle w:val="34"/>
      </w:pPr>
      <w:r>
        <w:fldChar w:fldCharType="begin"/>
      </w:r>
      <w:r>
        <w:instrText xml:space="preserve"> XE "para:N11BAE" </w:instrText>
      </w:r>
      <w:r>
        <w:fldChar w:fldCharType="end"/>
      </w:r>
      <w:r>
        <w:t xml:space="preserve">    ○ Objections to a motion to dismiss must be filed five or more days prior to it being considered on short calendar, together with a memorandum of law and affidavits. </w:t>
      </w:r>
      <w:r>
        <w:fldChar w:fldCharType="begin"/>
      </w:r>
      <w:r>
        <w:instrText xml:space="preserve"> XE "title:N11BBB" </w:instrText>
      </w:r>
      <w:r>
        <w:fldChar w:fldCharType="end"/>
      </w:r>
      <w:r>
        <w:rPr>
          <w:b/>
        </w:rPr>
        <w:t>Authority:</w:t>
      </w:r>
      <w:r>
        <w:t xml:space="preserve">  </w:t>
      </w:r>
      <w:r>
        <w:fldChar w:fldCharType="begin"/>
      </w:r>
      <w:r>
        <w:instrText xml:space="preserve"> XE "para:N11BC4" </w:instrText>
      </w:r>
      <w:r>
        <w:fldChar w:fldCharType="end"/>
      </w:r>
      <w:r>
        <w:rPr>
          <w:rStyle w:val="104"/>
          <w:rFonts w:ascii="Times New Roman" w:hAnsi="Times New Roman"/>
          <w:i/>
          <w:iCs/>
          <w:color w:val="339966"/>
        </w:rPr>
        <w:t>LaBow v. LaBow</w:t>
      </w:r>
      <w:r>
        <w:rPr>
          <w:rStyle w:val="104"/>
          <w:rFonts w:ascii="Times New Roman" w:hAnsi="Times New Roman"/>
          <w:color w:val="339966"/>
        </w:rPr>
        <w:t>, 171 Conn. 433 (1976)</w:t>
      </w:r>
      <w:r>
        <w:t xml:space="preserve"> and </w:t>
      </w:r>
      <w:r>
        <w:rPr>
          <w:rStyle w:val="104"/>
          <w:rFonts w:ascii="Times New Roman" w:hAnsi="Times New Roman"/>
          <w:i/>
          <w:iCs/>
          <w:color w:val="339966"/>
        </w:rPr>
        <w:t>Foster v. Smith</w:t>
      </w:r>
      <w:r>
        <w:rPr>
          <w:rStyle w:val="104"/>
          <w:rFonts w:ascii="Times New Roman" w:hAnsi="Times New Roman"/>
          <w:color w:val="339966"/>
        </w:rPr>
        <w:t>, 91 Conn. App. 528 (2005)</w:t>
      </w:r>
      <w:r>
        <w:t xml:space="preserve">; P.B. §§ 3–8, 10-30 to 10-34, 25-12, 25-13, and 25-13(b). </w:t>
      </w:r>
      <w:r>
        <w:fldChar w:fldCharType="begin"/>
      </w:r>
      <w:r>
        <w:instrText xml:space="preserve"> XE "title:N11CFE" </w:instrText>
      </w:r>
      <w:r>
        <w:fldChar w:fldCharType="end"/>
      </w:r>
      <w:r>
        <w:rPr>
          <w:b/>
        </w:rPr>
        <w:t>Discussion:</w:t>
      </w:r>
      <w:r>
        <w:t xml:space="preserve">  </w:t>
      </w:r>
      <w:r>
        <w:fldChar w:fldCharType="begin"/>
      </w:r>
      <w:r>
        <w:instrText xml:space="preserve"> XE "para:N11D07" </w:instrText>
      </w:r>
      <w:r>
        <w:fldChar w:fldCharType="end"/>
      </w:r>
      <w:r>
        <w:rPr>
          <w:i/>
          <w:iCs/>
        </w:rPr>
        <w:t>See</w:t>
      </w:r>
      <w:r>
        <w:t xml:space="preserve"> </w:t>
      </w:r>
      <w:r>
        <w:rPr>
          <w:rStyle w:val="104"/>
          <w:rFonts w:ascii="Times New Roman" w:hAnsi="Times New Roman"/>
          <w:color w:val="339966"/>
        </w:rPr>
        <w:t>§§ 4.09[1]</w:t>
      </w:r>
      <w:r>
        <w:t xml:space="preserve"> and </w:t>
      </w:r>
      <w:r>
        <w:rPr>
          <w:rStyle w:val="104"/>
          <w:rFonts w:ascii="Times New Roman" w:hAnsi="Times New Roman"/>
          <w:color w:val="339966"/>
        </w:rPr>
        <w:t xml:space="preserve">4.09[2],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Chapter 3</w:t>
      </w:r>
      <w:r>
        <w:t xml:space="preserve">, </w:t>
      </w:r>
      <w:r>
        <w:rPr>
          <w:rStyle w:val="104"/>
          <w:rFonts w:ascii="Times New Roman" w:hAnsi="Times New Roman"/>
          <w:color w:val="339966"/>
        </w:rPr>
        <w:t xml:space="preserve">§ 3.19[3], </w:t>
      </w:r>
      <w:r>
        <w:rPr>
          <w:rStyle w:val="104"/>
          <w:rFonts w:ascii="Times New Roman" w:hAnsi="Times New Roman"/>
          <w:i/>
          <w:iCs/>
          <w:color w:val="339966"/>
        </w:rPr>
        <w:t>above</w:t>
      </w:r>
      <w:r>
        <w:t>.</w:t>
      </w:r>
    </w:p>
    <w:p w14:paraId="10F69983">
      <w:pPr>
        <w:pStyle w:val="34"/>
      </w:pPr>
      <w:r>
        <w:fldChar w:fldCharType="begin"/>
      </w:r>
      <w:r>
        <w:instrText xml:space="preserve"> XE "para:N11DBD" </w:instrText>
      </w:r>
      <w:r>
        <w:fldChar w:fldCharType="end"/>
      </w:r>
      <w:r>
        <w:t>□ Asserting grounds for a motion to dismiss:</w:t>
      </w:r>
    </w:p>
    <w:p w14:paraId="19FF7F14">
      <w:pPr>
        <w:pStyle w:val="34"/>
      </w:pPr>
      <w:r>
        <w:fldChar w:fldCharType="begin"/>
      </w:r>
      <w:r>
        <w:instrText xml:space="preserve"> XE "para:N11DC9" </w:instrText>
      </w:r>
      <w:r>
        <w:fldChar w:fldCharType="end"/>
      </w:r>
      <w:r>
        <w:t>    ○ Lack of subject matter jurisdiction.</w:t>
      </w:r>
    </w:p>
    <w:p w14:paraId="38EEC8DC">
      <w:pPr>
        <w:pStyle w:val="34"/>
      </w:pPr>
      <w:r>
        <w:fldChar w:fldCharType="begin"/>
      </w:r>
      <w:r>
        <w:instrText xml:space="preserve"> XE "para:N11DD5" </w:instrText>
      </w:r>
      <w:r>
        <w:fldChar w:fldCharType="end"/>
      </w:r>
      <w:r>
        <w:t>        • This implicates the court’s authority to act.</w:t>
      </w:r>
    </w:p>
    <w:p w14:paraId="159C40F6">
      <w:pPr>
        <w:pStyle w:val="34"/>
      </w:pPr>
      <w:r>
        <w:fldChar w:fldCharType="begin"/>
      </w:r>
      <w:r>
        <w:instrText xml:space="preserve"> XE "para:N11DDE" </w:instrText>
      </w:r>
      <w:r>
        <w:fldChar w:fldCharType="end"/>
      </w:r>
      <w:r>
        <w:t>        • Subject matter jurisdiction can never be waived.</w:t>
      </w:r>
    </w:p>
    <w:p w14:paraId="3B6FF95E">
      <w:pPr>
        <w:pStyle w:val="34"/>
      </w:pPr>
      <w:r>
        <w:fldChar w:fldCharType="begin"/>
      </w:r>
      <w:r>
        <w:instrText xml:space="preserve"> XE "para:N11DE7" </w:instrText>
      </w:r>
      <w:r>
        <w:fldChar w:fldCharType="end"/>
      </w:r>
      <w:r>
        <w:t>        • Once it is raised, it must be decided by the court.</w:t>
      </w:r>
    </w:p>
    <w:p w14:paraId="69C08F41">
      <w:pPr>
        <w:pStyle w:val="34"/>
      </w:pPr>
      <w:r>
        <w:fldChar w:fldCharType="begin"/>
      </w:r>
      <w:r>
        <w:instrText xml:space="preserve"> XE "para:N11DF0" </w:instrText>
      </w:r>
      <w:r>
        <w:fldChar w:fldCharType="end"/>
      </w:r>
      <w:r>
        <w:t>    ○ Lack of personal jurisdiction.</w:t>
      </w:r>
    </w:p>
    <w:p w14:paraId="3F0EE220">
      <w:pPr>
        <w:pStyle w:val="34"/>
      </w:pPr>
      <w:r>
        <w:fldChar w:fldCharType="begin"/>
      </w:r>
      <w:r>
        <w:instrText xml:space="preserve"> XE "para:N11DFC" </w:instrText>
      </w:r>
      <w:r>
        <w:fldChar w:fldCharType="end"/>
      </w:r>
      <w:r>
        <w:t>        • This implicates the court’s ability to make orders binding on a party personally.</w:t>
      </w:r>
    </w:p>
    <w:p w14:paraId="02116D0A">
      <w:pPr>
        <w:pStyle w:val="34"/>
      </w:pPr>
      <w:r>
        <w:fldChar w:fldCharType="begin"/>
      </w:r>
      <w:r>
        <w:instrText xml:space="preserve"> XE "para:N11E05" </w:instrText>
      </w:r>
      <w:r>
        <w:fldChar w:fldCharType="end"/>
      </w:r>
      <w:r>
        <w:t>        • Notice and residency requirements must be established.</w:t>
      </w:r>
    </w:p>
    <w:p w14:paraId="59C0DF9A">
      <w:pPr>
        <w:pStyle w:val="34"/>
      </w:pPr>
      <w:r>
        <w:fldChar w:fldCharType="begin"/>
      </w:r>
      <w:r>
        <w:instrText xml:space="preserve"> XE "para:N11E0E" </w:instrText>
      </w:r>
      <w:r>
        <w:fldChar w:fldCharType="end"/>
      </w:r>
      <w:r>
        <w:t>    ○ Improper venue.</w:t>
      </w:r>
    </w:p>
    <w:p w14:paraId="5099150B">
      <w:pPr>
        <w:pStyle w:val="34"/>
      </w:pPr>
      <w:r>
        <w:fldChar w:fldCharType="begin"/>
      </w:r>
      <w:r>
        <w:instrText xml:space="preserve"> XE "para:N11E1A" </w:instrText>
      </w:r>
      <w:r>
        <w:fldChar w:fldCharType="end"/>
      </w:r>
      <w:r>
        <w:t>        • If the case is brought to the wrong court, a motion to dismiss may be filed.</w:t>
      </w:r>
    </w:p>
    <w:p w14:paraId="2E73F776">
      <w:pPr>
        <w:pStyle w:val="34"/>
      </w:pPr>
      <w:r>
        <w:fldChar w:fldCharType="begin"/>
      </w:r>
      <w:r>
        <w:instrText xml:space="preserve"> XE "para:N11E23" </w:instrText>
      </w:r>
      <w:r>
        <w:fldChar w:fldCharType="end"/>
      </w:r>
      <w:r>
        <w:t>        • Typically, the court will transfer the case to the proper venue.</w:t>
      </w:r>
    </w:p>
    <w:p w14:paraId="51ABFECA">
      <w:pPr>
        <w:pStyle w:val="34"/>
      </w:pPr>
      <w:r>
        <w:fldChar w:fldCharType="begin"/>
      </w:r>
      <w:r>
        <w:instrText xml:space="preserve"> XE "para:N11E2C" </w:instrText>
      </w:r>
      <w:r>
        <w:fldChar w:fldCharType="end"/>
      </w:r>
      <w:r>
        <w:t>    ○ Insufficiency of process.</w:t>
      </w:r>
    </w:p>
    <w:p w14:paraId="445D6722">
      <w:pPr>
        <w:pStyle w:val="34"/>
      </w:pPr>
      <w:r>
        <w:fldChar w:fldCharType="begin"/>
      </w:r>
      <w:r>
        <w:instrText xml:space="preserve"> XE "para:N11E38" </w:instrText>
      </w:r>
      <w:r>
        <w:fldChar w:fldCharType="end"/>
      </w:r>
      <w:r>
        <w:t>        • If all of the documents are not served on the defendant or there is an improper date, it may be an insufficiency of process.</w:t>
      </w:r>
    </w:p>
    <w:p w14:paraId="67CFC53D">
      <w:pPr>
        <w:pStyle w:val="34"/>
      </w:pPr>
      <w:r>
        <w:fldChar w:fldCharType="begin"/>
      </w:r>
      <w:r>
        <w:instrText xml:space="preserve"> XE "para:N11E41" </w:instrText>
      </w:r>
      <w:r>
        <w:fldChar w:fldCharType="end"/>
      </w:r>
      <w:r>
        <w:t>        • It will be likely that the plaintiff will be permitted to cure the defect.</w:t>
      </w:r>
    </w:p>
    <w:p w14:paraId="676383ED">
      <w:pPr>
        <w:pStyle w:val="34"/>
      </w:pPr>
      <w:r>
        <w:fldChar w:fldCharType="begin"/>
      </w:r>
      <w:r>
        <w:instrText xml:space="preserve"> XE "para:N11E4A" </w:instrText>
      </w:r>
      <w:r>
        <w:fldChar w:fldCharType="end"/>
      </w:r>
      <w:r>
        <w:t>    ○ Insufficiency of service of process.</w:t>
      </w:r>
    </w:p>
    <w:p w14:paraId="71BE6176">
      <w:pPr>
        <w:pStyle w:val="34"/>
      </w:pPr>
      <w:r>
        <w:fldChar w:fldCharType="begin"/>
      </w:r>
      <w:r>
        <w:instrText xml:space="preserve"> XE "para:N11E56" </w:instrText>
      </w:r>
      <w:r>
        <w:fldChar w:fldCharType="end"/>
      </w:r>
      <w:r>
        <w:t xml:space="preserve">        • If service is not made properly or the defendant does not receive notice, he or she may file a motion to dismiss. </w:t>
      </w:r>
      <w:r>
        <w:fldChar w:fldCharType="begin"/>
      </w:r>
      <w:r>
        <w:instrText xml:space="preserve"> XE "title:N11E63" </w:instrText>
      </w:r>
      <w:r>
        <w:fldChar w:fldCharType="end"/>
      </w:r>
      <w:r>
        <w:rPr>
          <w:b/>
        </w:rPr>
        <w:t>Authority:</w:t>
      </w:r>
      <w:r>
        <w:t xml:space="preserve">  </w:t>
      </w:r>
      <w:r>
        <w:fldChar w:fldCharType="begin"/>
      </w:r>
      <w:r>
        <w:instrText xml:space="preserve"> XE "para:N11E6C" </w:instrText>
      </w:r>
      <w:r>
        <w:fldChar w:fldCharType="end"/>
      </w:r>
      <w:r>
        <w:rPr>
          <w:rStyle w:val="104"/>
          <w:rFonts w:ascii="Times New Roman" w:hAnsi="Times New Roman"/>
          <w:color w:val="339966"/>
        </w:rPr>
        <w:t>Conn. Gen. Stat. §§ 46b-1</w:t>
      </w:r>
      <w:r>
        <w:t xml:space="preserve">, </w:t>
      </w:r>
      <w:r>
        <w:rPr>
          <w:rStyle w:val="104"/>
          <w:rFonts w:ascii="Times New Roman" w:hAnsi="Times New Roman"/>
          <w:color w:val="339966"/>
        </w:rPr>
        <w:t>46b-46</w:t>
      </w:r>
      <w:r>
        <w:t xml:space="preserve">, </w:t>
      </w:r>
      <w:r>
        <w:rPr>
          <w:rStyle w:val="104"/>
          <w:rFonts w:ascii="Times New Roman" w:hAnsi="Times New Roman"/>
          <w:color w:val="339966"/>
        </w:rPr>
        <w:t>51-251</w:t>
      </w:r>
      <w:r>
        <w:t xml:space="preserve">, </w:t>
      </w:r>
      <w:r>
        <w:rPr>
          <w:rStyle w:val="104"/>
          <w:rFonts w:ascii="Times New Roman" w:hAnsi="Times New Roman"/>
          <w:color w:val="339966"/>
        </w:rPr>
        <w:t>51-345</w:t>
      </w:r>
      <w:r>
        <w:t xml:space="preserve">, </w:t>
      </w:r>
      <w:r>
        <w:rPr>
          <w:rStyle w:val="104"/>
          <w:rFonts w:ascii="Times New Roman" w:hAnsi="Times New Roman"/>
          <w:color w:val="339966"/>
        </w:rPr>
        <w:t>52-57</w:t>
      </w:r>
      <w:r>
        <w:t xml:space="preserve"> and </w:t>
      </w:r>
      <w:r>
        <w:rPr>
          <w:rStyle w:val="104"/>
          <w:rFonts w:ascii="Times New Roman" w:hAnsi="Times New Roman"/>
          <w:color w:val="339966"/>
        </w:rPr>
        <w:t>52-72</w:t>
      </w:r>
      <w:r>
        <w:t xml:space="preserve">; </w:t>
      </w:r>
      <w:r>
        <w:rPr>
          <w:rStyle w:val="104"/>
          <w:rFonts w:ascii="Times New Roman" w:hAnsi="Times New Roman"/>
          <w:i/>
          <w:iCs/>
          <w:color w:val="339966"/>
        </w:rPr>
        <w:t>Narayan v. Narayan</w:t>
      </w:r>
      <w:r>
        <w:rPr>
          <w:rStyle w:val="104"/>
          <w:rFonts w:ascii="Times New Roman" w:hAnsi="Times New Roman"/>
          <w:color w:val="339966"/>
        </w:rPr>
        <w:t>, 305 Conn. 394 (2012)</w:t>
      </w:r>
      <w:r>
        <w:t xml:space="preserve">, </w:t>
      </w:r>
      <w:r>
        <w:rPr>
          <w:rStyle w:val="104"/>
          <w:rFonts w:ascii="Times New Roman" w:hAnsi="Times New Roman"/>
          <w:i/>
          <w:iCs/>
          <w:color w:val="339966"/>
        </w:rPr>
        <w:t>Morgan v. Hartford Hosp.</w:t>
      </w:r>
      <w:r>
        <w:rPr>
          <w:rStyle w:val="104"/>
          <w:rFonts w:ascii="Times New Roman" w:hAnsi="Times New Roman"/>
          <w:color w:val="339966"/>
        </w:rPr>
        <w:t>, 301 Conn. 388 (2011)</w:t>
      </w:r>
      <w:r>
        <w:t xml:space="preserve">, </w:t>
      </w:r>
      <w:r>
        <w:rPr>
          <w:rStyle w:val="104"/>
          <w:rFonts w:ascii="Times New Roman" w:hAnsi="Times New Roman"/>
          <w:i/>
          <w:iCs/>
          <w:color w:val="339966"/>
        </w:rPr>
        <w:t>Amodio v. Amodio</w:t>
      </w:r>
      <w:r>
        <w:rPr>
          <w:rStyle w:val="104"/>
          <w:rFonts w:ascii="Times New Roman" w:hAnsi="Times New Roman"/>
          <w:color w:val="339966"/>
        </w:rPr>
        <w:t>, 247 Conn. 724 (1999)</w:t>
      </w:r>
      <w:r>
        <w:t xml:space="preserve">, </w:t>
      </w:r>
      <w:r>
        <w:rPr>
          <w:rStyle w:val="104"/>
          <w:rFonts w:ascii="Times New Roman" w:hAnsi="Times New Roman"/>
          <w:i/>
          <w:iCs/>
          <w:color w:val="339966"/>
        </w:rPr>
        <w:t>Haigh v. Haigh</w:t>
      </w:r>
      <w:r>
        <w:rPr>
          <w:rStyle w:val="104"/>
          <w:rFonts w:ascii="Times New Roman" w:hAnsi="Times New Roman"/>
          <w:color w:val="339966"/>
        </w:rPr>
        <w:t>, 50 Conn. App. 456 (1998)</w:t>
      </w:r>
      <w:r>
        <w:t xml:space="preserve">, </w:t>
      </w:r>
      <w:r>
        <w:rPr>
          <w:rStyle w:val="104"/>
          <w:rFonts w:ascii="Times New Roman" w:hAnsi="Times New Roman"/>
          <w:i/>
          <w:iCs/>
          <w:color w:val="339966"/>
        </w:rPr>
        <w:t>Cashman v. Cashman</w:t>
      </w:r>
      <w:r>
        <w:rPr>
          <w:rStyle w:val="104"/>
          <w:rFonts w:ascii="Times New Roman" w:hAnsi="Times New Roman"/>
          <w:color w:val="339966"/>
        </w:rPr>
        <w:t>, 41 Conn. App. 382 (1996)</w:t>
      </w:r>
      <w:r>
        <w:t xml:space="preserve">, </w:t>
      </w:r>
      <w:r>
        <w:rPr>
          <w:rStyle w:val="104"/>
          <w:rFonts w:ascii="Times New Roman" w:hAnsi="Times New Roman"/>
          <w:i/>
          <w:iCs/>
          <w:color w:val="339966"/>
        </w:rPr>
        <w:t>Lasky v. Pivnick</w:t>
      </w:r>
      <w:r>
        <w:rPr>
          <w:rStyle w:val="104"/>
          <w:rFonts w:ascii="Times New Roman" w:hAnsi="Times New Roman"/>
          <w:color w:val="339966"/>
        </w:rPr>
        <w:t>, 46 Conn. Supp. 539 (2000)</w:t>
      </w:r>
      <w:r>
        <w:t xml:space="preserve">, and </w:t>
      </w:r>
      <w:r>
        <w:rPr>
          <w:rStyle w:val="104"/>
          <w:rFonts w:ascii="Times New Roman" w:hAnsi="Times New Roman"/>
          <w:i/>
          <w:iCs/>
          <w:color w:val="339966"/>
        </w:rPr>
        <w:t>Grayson v. Wofsey, Rosen, Kweskin &amp; Kuriansky</w:t>
      </w:r>
      <w:r>
        <w:rPr>
          <w:rStyle w:val="104"/>
          <w:rFonts w:ascii="Times New Roman" w:hAnsi="Times New Roman"/>
          <w:color w:val="339966"/>
        </w:rPr>
        <w:t>, 40 Conn. Supp. 1 (1984)</w:t>
      </w:r>
      <w:r>
        <w:t xml:space="preserve">; P.B. §§ 10-30, 25-13(a) and 25-14. </w:t>
      </w:r>
      <w:r>
        <w:fldChar w:fldCharType="begin"/>
      </w:r>
      <w:r>
        <w:instrText xml:space="preserve"> XE "title:N12396" </w:instrText>
      </w:r>
      <w:r>
        <w:fldChar w:fldCharType="end"/>
      </w:r>
      <w:r>
        <w:rPr>
          <w:b/>
        </w:rPr>
        <w:t>Discussion:</w:t>
      </w:r>
      <w:r>
        <w:t xml:space="preserve">  </w:t>
      </w:r>
      <w:r>
        <w:fldChar w:fldCharType="begin"/>
      </w:r>
      <w:r>
        <w:instrText xml:space="preserve"> XE "para:N1239F" </w:instrText>
      </w:r>
      <w:r>
        <w:fldChar w:fldCharType="end"/>
      </w:r>
      <w:r>
        <w:rPr>
          <w:i/>
          <w:iCs/>
        </w:rPr>
        <w:t>See</w:t>
      </w:r>
      <w:r>
        <w:t xml:space="preserve"> </w:t>
      </w:r>
      <w:r>
        <w:rPr>
          <w:rStyle w:val="104"/>
          <w:rFonts w:ascii="Times New Roman" w:hAnsi="Times New Roman"/>
          <w:color w:val="339966"/>
        </w:rPr>
        <w:t>§ 4.09[3]</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2.31</w:t>
      </w:r>
      <w:r>
        <w:t>–</w:t>
      </w:r>
      <w:r>
        <w:rPr>
          <w:rStyle w:val="104"/>
          <w:rFonts w:ascii="Times New Roman" w:hAnsi="Times New Roman"/>
          <w:color w:val="339966"/>
        </w:rPr>
        <w:t>2.32</w:t>
      </w:r>
      <w:r>
        <w:t xml:space="preserve">, </w:t>
      </w:r>
      <w:r>
        <w:rPr>
          <w:rStyle w:val="104"/>
          <w:rFonts w:ascii="Times New Roman" w:hAnsi="Times New Roman"/>
          <w:color w:val="339966"/>
        </w:rPr>
        <w:t>2.17</w:t>
      </w:r>
      <w:r>
        <w:t>–</w:t>
      </w:r>
      <w:r>
        <w:rPr>
          <w:rStyle w:val="104"/>
          <w:rFonts w:ascii="Times New Roman" w:hAnsi="Times New Roman"/>
          <w:color w:val="339966"/>
        </w:rPr>
        <w:t>2.21</w:t>
      </w:r>
      <w:r>
        <w:t xml:space="preserve">, </w:t>
      </w:r>
      <w:r>
        <w:rPr>
          <w:rStyle w:val="104"/>
          <w:rFonts w:ascii="Times New Roman" w:hAnsi="Times New Roman"/>
          <w:color w:val="339966"/>
        </w:rPr>
        <w:t>2.36</w:t>
      </w:r>
      <w:r>
        <w:t>–</w:t>
      </w:r>
      <w:r>
        <w:rPr>
          <w:rStyle w:val="104"/>
          <w:rFonts w:ascii="Times New Roman" w:hAnsi="Times New Roman"/>
          <w:color w:val="339966"/>
        </w:rPr>
        <w:t>2.37</w:t>
      </w:r>
      <w:r>
        <w:t xml:space="preserve">, and </w:t>
      </w:r>
      <w:r>
        <w:rPr>
          <w:rStyle w:val="104"/>
          <w:rFonts w:ascii="Times New Roman" w:hAnsi="Times New Roman"/>
          <w:color w:val="339966"/>
        </w:rPr>
        <w:t>2.10</w:t>
      </w:r>
      <w:r>
        <w:t>–</w:t>
      </w:r>
      <w:r>
        <w:rPr>
          <w:rStyle w:val="104"/>
          <w:rFonts w:ascii="Times New Roman" w:hAnsi="Times New Roman"/>
          <w:color w:val="339966"/>
        </w:rPr>
        <w:t xml:space="preserve">2.15, </w:t>
      </w:r>
      <w:r>
        <w:rPr>
          <w:rStyle w:val="104"/>
          <w:rFonts w:ascii="Times New Roman" w:hAnsi="Times New Roman"/>
          <w:i/>
          <w:iCs/>
          <w:color w:val="339966"/>
        </w:rPr>
        <w:t>above</w:t>
      </w:r>
      <w:r>
        <w:t>.</w:t>
      </w:r>
    </w:p>
    <w:p w14:paraId="6670E5F3">
      <w:pPr>
        <w:pStyle w:val="34"/>
      </w:pPr>
      <w:r>
        <w:fldChar w:fldCharType="begin"/>
      </w:r>
      <w:r>
        <w:instrText xml:space="preserve"> XE "para:N12542" </w:instrText>
      </w:r>
      <w:r>
        <w:fldChar w:fldCharType="end"/>
      </w:r>
      <w:r>
        <w:t>□ Preparing a motion to strike:</w:t>
      </w:r>
    </w:p>
    <w:p w14:paraId="27B52301">
      <w:pPr>
        <w:pStyle w:val="34"/>
      </w:pPr>
      <w:r>
        <w:fldChar w:fldCharType="begin"/>
      </w:r>
      <w:r>
        <w:instrText xml:space="preserve"> XE "para:N1254E" </w:instrText>
      </w:r>
      <w:r>
        <w:fldChar w:fldCharType="end"/>
      </w:r>
      <w:r>
        <w:t>    ○ It may be filed where a party is contesting:</w:t>
      </w:r>
    </w:p>
    <w:p w14:paraId="690CC23B">
      <w:pPr>
        <w:pStyle w:val="34"/>
      </w:pPr>
      <w:r>
        <w:fldChar w:fldCharType="begin"/>
      </w:r>
      <w:r>
        <w:instrText xml:space="preserve"> XE "para:N1255A" </w:instrText>
      </w:r>
      <w:r>
        <w:fldChar w:fldCharType="end"/>
      </w:r>
      <w:r>
        <w:t>        • The legal sufficiency of a complaint or cross-complaint.</w:t>
      </w:r>
    </w:p>
    <w:p w14:paraId="01D4D5CD">
      <w:pPr>
        <w:pStyle w:val="34"/>
      </w:pPr>
      <w:r>
        <w:fldChar w:fldCharType="begin"/>
      </w:r>
      <w:r>
        <w:instrText xml:space="preserve"> XE "para:N12563" </w:instrText>
      </w:r>
      <w:r>
        <w:fldChar w:fldCharType="end"/>
      </w:r>
      <w:r>
        <w:t>        • The legal sufficiency of a claim for relief.</w:t>
      </w:r>
    </w:p>
    <w:p w14:paraId="75A2FCDD">
      <w:pPr>
        <w:pStyle w:val="34"/>
      </w:pPr>
      <w:r>
        <w:fldChar w:fldCharType="begin"/>
      </w:r>
      <w:r>
        <w:instrText xml:space="preserve"> XE "para:N1256C" </w:instrText>
      </w:r>
      <w:r>
        <w:fldChar w:fldCharType="end"/>
      </w:r>
      <w:r>
        <w:t>        • The failure to include a necessary party.</w:t>
      </w:r>
    </w:p>
    <w:p w14:paraId="011B0ED4">
      <w:pPr>
        <w:pStyle w:val="34"/>
      </w:pPr>
      <w:r>
        <w:fldChar w:fldCharType="begin"/>
      </w:r>
      <w:r>
        <w:instrText xml:space="preserve"> XE "para:N12575" </w:instrText>
      </w:r>
      <w:r>
        <w:fldChar w:fldCharType="end"/>
      </w:r>
      <w:r>
        <w:t>        • Improper joinder of causes of action under one complaint.</w:t>
      </w:r>
    </w:p>
    <w:p w14:paraId="7BFA23DF">
      <w:pPr>
        <w:pStyle w:val="34"/>
      </w:pPr>
      <w:r>
        <w:fldChar w:fldCharType="begin"/>
      </w:r>
      <w:r>
        <w:instrText xml:space="preserve"> XE "para:N1257E" </w:instrText>
      </w:r>
      <w:r>
        <w:fldChar w:fldCharType="end"/>
      </w:r>
      <w:r>
        <w:t>        • The legal sufficiency of an answer or cross-complaint.</w:t>
      </w:r>
    </w:p>
    <w:p w14:paraId="1373ABC8">
      <w:pPr>
        <w:pStyle w:val="34"/>
      </w:pPr>
      <w:r>
        <w:fldChar w:fldCharType="begin"/>
      </w:r>
      <w:r>
        <w:instrText xml:space="preserve"> XE "para:N12587" </w:instrText>
      </w:r>
      <w:r>
        <w:fldChar w:fldCharType="end"/>
      </w:r>
      <w:r>
        <w:t>    ○ It may not be used to test the legal sufficiency of pleadings.</w:t>
      </w:r>
    </w:p>
    <w:p w14:paraId="33EF6040">
      <w:pPr>
        <w:pStyle w:val="34"/>
      </w:pPr>
      <w:r>
        <w:fldChar w:fldCharType="begin"/>
      </w:r>
      <w:r>
        <w:instrText xml:space="preserve"> XE "para:N12590" </w:instrText>
      </w:r>
      <w:r>
        <w:fldChar w:fldCharType="end"/>
      </w:r>
      <w:r>
        <w:t>    ○ A memorandum of law must be filed with the motion to strike and any objection.</w:t>
      </w:r>
    </w:p>
    <w:p w14:paraId="35B7C072">
      <w:pPr>
        <w:pStyle w:val="34"/>
      </w:pPr>
      <w:r>
        <w:fldChar w:fldCharType="begin"/>
      </w:r>
      <w:r>
        <w:instrText xml:space="preserve"> XE "para:N12599" </w:instrText>
      </w:r>
      <w:r>
        <w:fldChar w:fldCharType="end"/>
      </w:r>
      <w:r>
        <w:t>    ○ An objection must be filed at least five days prior to the hearing date.</w:t>
      </w:r>
    </w:p>
    <w:p w14:paraId="04EE45D0">
      <w:pPr>
        <w:pStyle w:val="34"/>
      </w:pPr>
      <w:r>
        <w:fldChar w:fldCharType="begin"/>
      </w:r>
      <w:r>
        <w:instrText xml:space="preserve"> XE "para:N125A2" </w:instrText>
      </w:r>
      <w:r>
        <w:fldChar w:fldCharType="end"/>
      </w:r>
      <w:r>
        <w:t>    ○ The court must issue a memorandum of decision if the motion to strike has more than one ground.</w:t>
      </w:r>
    </w:p>
    <w:p w14:paraId="38B409F4">
      <w:pPr>
        <w:pStyle w:val="34"/>
      </w:pPr>
      <w:r>
        <w:fldChar w:fldCharType="begin"/>
      </w:r>
      <w:r>
        <w:instrText xml:space="preserve"> XE "para:N125AB" </w:instrText>
      </w:r>
      <w:r>
        <w:fldChar w:fldCharType="end"/>
      </w:r>
      <w:r>
        <w:t xml:space="preserve">    ○ A party has fifteen days to file a new pleading after the ruling on a motion to strike. </w:t>
      </w:r>
      <w:r>
        <w:fldChar w:fldCharType="begin"/>
      </w:r>
      <w:r>
        <w:instrText xml:space="preserve"> XE "title:N125B8" </w:instrText>
      </w:r>
      <w:r>
        <w:fldChar w:fldCharType="end"/>
      </w:r>
      <w:r>
        <w:rPr>
          <w:b/>
        </w:rPr>
        <w:t>Authority:</w:t>
      </w:r>
      <w:r>
        <w:t xml:space="preserve">  </w:t>
      </w:r>
      <w:r>
        <w:fldChar w:fldCharType="begin"/>
      </w:r>
      <w:r>
        <w:instrText xml:space="preserve"> XE "para:N125C1" </w:instrText>
      </w:r>
      <w:r>
        <w:fldChar w:fldCharType="end"/>
      </w:r>
      <w:r>
        <w:rPr>
          <w:rStyle w:val="104"/>
          <w:rFonts w:ascii="Times New Roman" w:hAnsi="Times New Roman"/>
          <w:i/>
          <w:iCs/>
          <w:color w:val="339966"/>
        </w:rPr>
        <w:t>Zirinsky v. Zirinsky</w:t>
      </w:r>
      <w:r>
        <w:rPr>
          <w:rStyle w:val="104"/>
          <w:rFonts w:ascii="Times New Roman" w:hAnsi="Times New Roman"/>
          <w:color w:val="339966"/>
        </w:rPr>
        <w:t>, 87 Conn. App. 257 (2005)</w:t>
      </w:r>
      <w:r>
        <w:t xml:space="preserve">, </w:t>
      </w:r>
      <w:r>
        <w:rPr>
          <w:rStyle w:val="104"/>
          <w:rFonts w:ascii="Times New Roman" w:hAnsi="Times New Roman"/>
          <w:i/>
          <w:iCs/>
          <w:color w:val="339966"/>
        </w:rPr>
        <w:t>Sheiman v. Sheiman</w:t>
      </w:r>
      <w:r>
        <w:rPr>
          <w:rStyle w:val="104"/>
          <w:rFonts w:ascii="Times New Roman" w:hAnsi="Times New Roman"/>
          <w:color w:val="339966"/>
        </w:rPr>
        <w:t>, 72 Conn. App. 193 (2002)</w:t>
      </w:r>
      <w:r>
        <w:t xml:space="preserve">, </w:t>
      </w:r>
      <w:r>
        <w:rPr>
          <w:rStyle w:val="104"/>
          <w:rFonts w:ascii="Times New Roman" w:hAnsi="Times New Roman"/>
          <w:i/>
          <w:iCs/>
          <w:color w:val="339966"/>
        </w:rPr>
        <w:t>Gaudio v. Gaudio</w:t>
      </w:r>
      <w:r>
        <w:rPr>
          <w:rStyle w:val="104"/>
          <w:rFonts w:ascii="Times New Roman" w:hAnsi="Times New Roman"/>
          <w:color w:val="339966"/>
        </w:rPr>
        <w:t>, 23 Conn. App. 287 (1990)</w:t>
      </w:r>
      <w:r>
        <w:t xml:space="preserve">, </w:t>
      </w:r>
      <w:r>
        <w:rPr>
          <w:rStyle w:val="104"/>
          <w:rFonts w:ascii="Times New Roman" w:hAnsi="Times New Roman"/>
          <w:i/>
          <w:iCs/>
          <w:color w:val="339966"/>
        </w:rPr>
        <w:t>Hodgdon v. Hodgdon</w:t>
      </w:r>
      <w:r>
        <w:rPr>
          <w:rStyle w:val="104"/>
          <w:rFonts w:ascii="Times New Roman" w:hAnsi="Times New Roman"/>
          <w:color w:val="339966"/>
        </w:rPr>
        <w:t>, 2011 Conn. Super. LEXIS 338 (2011)</w:t>
      </w:r>
      <w:r>
        <w:t xml:space="preserve">, and </w:t>
      </w:r>
      <w:r>
        <w:rPr>
          <w:rStyle w:val="104"/>
          <w:rFonts w:ascii="Times New Roman" w:hAnsi="Times New Roman"/>
          <w:i/>
          <w:iCs/>
          <w:color w:val="339966"/>
        </w:rPr>
        <w:t>Drajewicz v. Drajewicz</w:t>
      </w:r>
      <w:r>
        <w:rPr>
          <w:rStyle w:val="104"/>
          <w:rFonts w:ascii="Times New Roman" w:hAnsi="Times New Roman"/>
          <w:color w:val="339966"/>
        </w:rPr>
        <w:t>, 2009 Conn. Super. LEXIS 968 (2009)</w:t>
      </w:r>
      <w:r>
        <w:t xml:space="preserve">; P.B. §§ 10-35 to 10-38, 25-16(a), 25-16(b), 25-17, 25-19(a), 25-19(b), 25-20, 25-21, and 25-22. </w:t>
      </w:r>
      <w:r>
        <w:fldChar w:fldCharType="begin"/>
      </w:r>
      <w:r>
        <w:instrText xml:space="preserve"> XE "title:N12850" </w:instrText>
      </w:r>
      <w:r>
        <w:fldChar w:fldCharType="end"/>
      </w:r>
      <w:r>
        <w:rPr>
          <w:b/>
        </w:rPr>
        <w:t>Discussion:</w:t>
      </w:r>
      <w:r>
        <w:t xml:space="preserve">  </w:t>
      </w:r>
      <w:r>
        <w:fldChar w:fldCharType="begin"/>
      </w:r>
      <w:r>
        <w:instrText xml:space="preserve"> XE "para:N12859" </w:instrText>
      </w:r>
      <w:r>
        <w:fldChar w:fldCharType="end"/>
      </w:r>
      <w:r>
        <w:rPr>
          <w:i/>
          <w:iCs/>
        </w:rPr>
        <w:t>See</w:t>
      </w:r>
      <w:r>
        <w:t xml:space="preserve"> </w:t>
      </w:r>
      <w:r>
        <w:rPr>
          <w:rStyle w:val="104"/>
          <w:rFonts w:ascii="Times New Roman" w:hAnsi="Times New Roman"/>
          <w:color w:val="339966"/>
        </w:rPr>
        <w:t>§ 4.10</w:t>
      </w:r>
      <w:r>
        <w:t xml:space="preserve">, </w:t>
      </w:r>
      <w:r>
        <w:rPr>
          <w:i/>
          <w:iCs/>
        </w:rPr>
        <w:t>below</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xml:space="preserve">§ 2.29[2], </w:t>
      </w:r>
      <w:r>
        <w:rPr>
          <w:rStyle w:val="104"/>
          <w:rFonts w:ascii="Times New Roman" w:hAnsi="Times New Roman"/>
          <w:i/>
          <w:iCs/>
          <w:color w:val="339966"/>
        </w:rPr>
        <w:t>above</w:t>
      </w:r>
      <w:r>
        <w:t>.</w:t>
      </w:r>
    </w:p>
    <w:p w14:paraId="698BDBA6">
      <w:pPr>
        <w:pStyle w:val="34"/>
      </w:pPr>
      <w:r>
        <w:fldChar w:fldCharType="begin"/>
      </w:r>
      <w:r>
        <w:instrText xml:space="preserve"> XE "para:N128E8" </w:instrText>
      </w:r>
      <w:r>
        <w:fldChar w:fldCharType="end"/>
      </w:r>
      <w:r>
        <w:t xml:space="preserve">□ Filing a </w:t>
      </w:r>
      <w:r>
        <w:rPr>
          <w:i/>
          <w:iCs/>
        </w:rPr>
        <w:t>lis pendens</w:t>
      </w:r>
      <w:r>
        <w:t>:</w:t>
      </w:r>
    </w:p>
    <w:p w14:paraId="231A97EC">
      <w:pPr>
        <w:pStyle w:val="34"/>
      </w:pPr>
      <w:r>
        <w:fldChar w:fldCharType="begin"/>
      </w:r>
      <w:r>
        <w:instrText xml:space="preserve"> XE "para:N128F8" </w:instrText>
      </w:r>
      <w:r>
        <w:fldChar w:fldCharType="end"/>
      </w:r>
      <w:r>
        <w:t xml:space="preserve">    ○ A </w:t>
      </w:r>
      <w:r>
        <w:rPr>
          <w:i/>
          <w:iCs/>
        </w:rPr>
        <w:t>lis pendens</w:t>
      </w:r>
      <w:r>
        <w:t xml:space="preserve"> may be filed as a prejudgment remedy to secure an interest in property owned by one or both parties, not an entity, and is not a violation of the automatic orders.</w:t>
      </w:r>
    </w:p>
    <w:p w14:paraId="62485B78">
      <w:pPr>
        <w:pStyle w:val="34"/>
      </w:pPr>
      <w:r>
        <w:fldChar w:fldCharType="begin"/>
      </w:r>
      <w:r>
        <w:instrText xml:space="preserve"> XE "para:N12905" </w:instrText>
      </w:r>
      <w:r>
        <w:fldChar w:fldCharType="end"/>
      </w:r>
      <w:r>
        <w:t xml:space="preserve">    ○ A </w:t>
      </w:r>
      <w:r>
        <w:rPr>
          <w:i/>
          <w:iCs/>
        </w:rPr>
        <w:t>lis pendens</w:t>
      </w:r>
      <w:r>
        <w:t xml:space="preserve"> should contain:</w:t>
      </w:r>
    </w:p>
    <w:p w14:paraId="14057FB0">
      <w:pPr>
        <w:pStyle w:val="34"/>
      </w:pPr>
      <w:r>
        <w:fldChar w:fldCharType="begin"/>
      </w:r>
      <w:r>
        <w:instrText xml:space="preserve"> XE "para:N12915" </w:instrText>
      </w:r>
      <w:r>
        <w:fldChar w:fldCharType="end"/>
      </w:r>
      <w:r>
        <w:t>        • The case caption.</w:t>
      </w:r>
    </w:p>
    <w:p w14:paraId="7758A521">
      <w:pPr>
        <w:pStyle w:val="34"/>
      </w:pPr>
      <w:r>
        <w:fldChar w:fldCharType="begin"/>
      </w:r>
      <w:r>
        <w:instrText xml:space="preserve"> XE "para:N1291E" </w:instrText>
      </w:r>
      <w:r>
        <w:fldChar w:fldCharType="end"/>
      </w:r>
      <w:r>
        <w:t>        • The nature of the action.</w:t>
      </w:r>
    </w:p>
    <w:p w14:paraId="67E0AD16">
      <w:pPr>
        <w:pStyle w:val="34"/>
      </w:pPr>
      <w:r>
        <w:fldChar w:fldCharType="begin"/>
      </w:r>
      <w:r>
        <w:instrText xml:space="preserve"> XE "para:N12927" </w:instrText>
      </w:r>
      <w:r>
        <w:fldChar w:fldCharType="end"/>
      </w:r>
      <w:r>
        <w:t>        • The court where the action is pending.</w:t>
      </w:r>
    </w:p>
    <w:p w14:paraId="7F77CD8E">
      <w:pPr>
        <w:pStyle w:val="34"/>
      </w:pPr>
      <w:r>
        <w:fldChar w:fldCharType="begin"/>
      </w:r>
      <w:r>
        <w:instrText xml:space="preserve"> XE "para:N12930" </w:instrText>
      </w:r>
      <w:r>
        <w:fldChar w:fldCharType="end"/>
      </w:r>
      <w:r>
        <w:t>        • The date and return date of the complaint.</w:t>
      </w:r>
    </w:p>
    <w:p w14:paraId="465A690F">
      <w:pPr>
        <w:pStyle w:val="34"/>
      </w:pPr>
      <w:r>
        <w:fldChar w:fldCharType="begin"/>
      </w:r>
      <w:r>
        <w:instrText xml:space="preserve"> XE "para:N12939" </w:instrText>
      </w:r>
      <w:r>
        <w:fldChar w:fldCharType="end"/>
      </w:r>
      <w:r>
        <w:t>        • The legal description of the property.</w:t>
      </w:r>
    </w:p>
    <w:p w14:paraId="5CA0F910">
      <w:pPr>
        <w:pStyle w:val="34"/>
      </w:pPr>
      <w:r>
        <w:fldChar w:fldCharType="begin"/>
      </w:r>
      <w:r>
        <w:instrText xml:space="preserve"> XE "para:N12942" </w:instrText>
      </w:r>
      <w:r>
        <w:fldChar w:fldCharType="end"/>
      </w:r>
      <w:r>
        <w:t>        • Notice that a subsequent encumbrance will be bound by the dissolution proceedings.</w:t>
      </w:r>
    </w:p>
    <w:p w14:paraId="66942376">
      <w:pPr>
        <w:pStyle w:val="34"/>
      </w:pPr>
      <w:r>
        <w:fldChar w:fldCharType="begin"/>
      </w:r>
      <w:r>
        <w:instrText xml:space="preserve"> XE "para:N1294B" </w:instrText>
      </w:r>
      <w:r>
        <w:fldChar w:fldCharType="end"/>
      </w:r>
      <w:r>
        <w:t xml:space="preserve">    ○ The </w:t>
      </w:r>
      <w:r>
        <w:rPr>
          <w:i/>
          <w:iCs/>
        </w:rPr>
        <w:t>lis pendens</w:t>
      </w:r>
      <w:r>
        <w:t xml:space="preserve"> must be filed in the town in which the property is located and then served on the opposing party.</w:t>
      </w:r>
    </w:p>
    <w:p w14:paraId="774D6CDC">
      <w:pPr>
        <w:pStyle w:val="34"/>
      </w:pPr>
      <w:r>
        <w:fldChar w:fldCharType="begin"/>
      </w:r>
      <w:r>
        <w:instrText xml:space="preserve"> XE "para:N12958" </w:instrText>
      </w:r>
      <w:r>
        <w:fldChar w:fldCharType="end"/>
      </w:r>
      <w:r>
        <w:t xml:space="preserve">    ○ A bond must be posted as substitute security to release a </w:t>
      </w:r>
      <w:r>
        <w:rPr>
          <w:i/>
          <w:iCs/>
        </w:rPr>
        <w:t>lis pendens</w:t>
      </w:r>
      <w:r>
        <w:t xml:space="preserve">. </w:t>
      </w:r>
      <w:r>
        <w:fldChar w:fldCharType="begin"/>
      </w:r>
      <w:r>
        <w:instrText xml:space="preserve"> XE "title:N12969" </w:instrText>
      </w:r>
      <w:r>
        <w:fldChar w:fldCharType="end"/>
      </w:r>
      <w:r>
        <w:rPr>
          <w:b/>
        </w:rPr>
        <w:t>Authority:</w:t>
      </w:r>
      <w:r>
        <w:t xml:space="preserve">  </w:t>
      </w:r>
      <w:r>
        <w:fldChar w:fldCharType="begin"/>
      </w:r>
      <w:r>
        <w:instrText xml:space="preserve"> XE "para:N12972" </w:instrText>
      </w:r>
      <w:r>
        <w:fldChar w:fldCharType="end"/>
      </w:r>
      <w:r>
        <w:rPr>
          <w:rStyle w:val="104"/>
          <w:rFonts w:ascii="Times New Roman" w:hAnsi="Times New Roman"/>
          <w:i/>
          <w:iCs/>
          <w:color w:val="339966"/>
        </w:rPr>
        <w:t>Grencom, LLC v. Collins</w:t>
      </w:r>
      <w:r>
        <w:rPr>
          <w:rStyle w:val="104"/>
          <w:rFonts w:ascii="Times New Roman" w:hAnsi="Times New Roman"/>
          <w:color w:val="339966"/>
        </w:rPr>
        <w:t>, 2014 Conn. Super. LEXIS 303 (Feb. 7, 2014)</w:t>
      </w:r>
      <w:r>
        <w:t xml:space="preserve">; </w:t>
      </w:r>
      <w:r>
        <w:rPr>
          <w:rStyle w:val="104"/>
          <w:rFonts w:ascii="Times New Roman" w:hAnsi="Times New Roman"/>
          <w:color w:val="339966"/>
        </w:rPr>
        <w:t>Conn. Gen. Stat. §§ 46b-80</w:t>
      </w:r>
      <w:r>
        <w:t xml:space="preserve"> and </w:t>
      </w:r>
      <w:r>
        <w:rPr>
          <w:rStyle w:val="104"/>
          <w:rFonts w:ascii="Times New Roman" w:hAnsi="Times New Roman"/>
          <w:color w:val="339966"/>
        </w:rPr>
        <w:t>52-325</w:t>
      </w:r>
      <w:r>
        <w:t xml:space="preserve">; </w:t>
      </w:r>
      <w:r>
        <w:rPr>
          <w:rStyle w:val="104"/>
          <w:rFonts w:ascii="Times New Roman" w:hAnsi="Times New Roman"/>
          <w:i/>
          <w:iCs/>
          <w:color w:val="339966"/>
        </w:rPr>
        <w:t>Manaker v. Manaker</w:t>
      </w:r>
      <w:r>
        <w:rPr>
          <w:rStyle w:val="104"/>
          <w:rFonts w:ascii="Times New Roman" w:hAnsi="Times New Roman"/>
          <w:color w:val="339966"/>
        </w:rPr>
        <w:t>, 11 Conn. App. 653 (1987)</w:t>
      </w:r>
      <w:r>
        <w:t xml:space="preserve">; P.B. § 25-5(b)(3). </w:t>
      </w:r>
      <w:r>
        <w:fldChar w:fldCharType="begin"/>
      </w:r>
      <w:r>
        <w:instrText xml:space="preserve"> XE "title:N12AC8" </w:instrText>
      </w:r>
      <w:r>
        <w:fldChar w:fldCharType="end"/>
      </w:r>
      <w:r>
        <w:rPr>
          <w:b/>
        </w:rPr>
        <w:t>Discussion:</w:t>
      </w:r>
      <w:r>
        <w:t xml:space="preserve">  </w:t>
      </w:r>
      <w:r>
        <w:fldChar w:fldCharType="begin"/>
      </w:r>
      <w:r>
        <w:instrText xml:space="preserve"> XE "para:N12AD1" </w:instrText>
      </w:r>
      <w:r>
        <w:fldChar w:fldCharType="end"/>
      </w:r>
      <w:r>
        <w:rPr>
          <w:i/>
          <w:iCs/>
        </w:rPr>
        <w:t>See</w:t>
      </w:r>
      <w:r>
        <w:t xml:space="preserve"> </w:t>
      </w:r>
      <w:r>
        <w:rPr>
          <w:rStyle w:val="104"/>
          <w:rFonts w:ascii="Times New Roman" w:hAnsi="Times New Roman"/>
          <w:color w:val="339966"/>
        </w:rPr>
        <w:t>§ 4.11</w:t>
      </w:r>
      <w:r>
        <w:t xml:space="preserve">, </w:t>
      </w:r>
      <w:r>
        <w:rPr>
          <w:i/>
          <w:iCs/>
        </w:rPr>
        <w:t>below</w:t>
      </w:r>
      <w:r>
        <w:t xml:space="preserve">. </w:t>
      </w:r>
      <w:r>
        <w:fldChar w:fldCharType="begin"/>
      </w:r>
      <w:r>
        <w:instrText xml:space="preserve"> XE "title:N12B0D" </w:instrText>
      </w:r>
      <w:r>
        <w:fldChar w:fldCharType="end"/>
      </w:r>
      <w:r>
        <w:rPr>
          <w:b/>
        </w:rPr>
        <w:t>Form:</w:t>
      </w:r>
      <w:r>
        <w:t xml:space="preserve">  </w:t>
      </w:r>
      <w:r>
        <w:fldChar w:fldCharType="begin"/>
      </w:r>
      <w:r>
        <w:instrText xml:space="preserve"> XE "para:N12B16" </w:instrText>
      </w:r>
      <w:r>
        <w:fldChar w:fldCharType="end"/>
      </w:r>
      <w:r>
        <w:rPr>
          <w:i/>
          <w:iCs/>
        </w:rPr>
        <w:t>Lis Pendens</w:t>
      </w:r>
      <w:r>
        <w:t xml:space="preserv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20.45, </w:t>
      </w:r>
      <w:r>
        <w:rPr>
          <w:rStyle w:val="104"/>
          <w:rFonts w:ascii="Times New Roman" w:hAnsi="Times New Roman"/>
          <w:i/>
          <w:iCs/>
          <w:color w:val="339966"/>
        </w:rPr>
        <w:t>below</w:t>
      </w:r>
      <w:r>
        <w:t>.</w:t>
      </w:r>
    </w:p>
    <w:p w14:paraId="2A2C75DC">
      <w:pPr>
        <w:pStyle w:val="34"/>
      </w:pPr>
      <w:r>
        <w:fldChar w:fldCharType="begin"/>
      </w:r>
      <w:r>
        <w:instrText xml:space="preserve"> XE "para:N12B79" </w:instrText>
      </w:r>
      <w:r>
        <w:fldChar w:fldCharType="end"/>
      </w:r>
      <w:r>
        <w:t>□ Filing a motion for exclusive possession:</w:t>
      </w:r>
    </w:p>
    <w:p w14:paraId="14C099FC">
      <w:pPr>
        <w:pStyle w:val="34"/>
      </w:pPr>
      <w:r>
        <w:fldChar w:fldCharType="begin"/>
      </w:r>
      <w:r>
        <w:instrText xml:space="preserve"> XE "para:N12B85" </w:instrText>
      </w:r>
      <w:r>
        <w:fldChar w:fldCharType="end"/>
      </w:r>
      <w:r>
        <w:t>    ○ The motion for exclusive possession may be filed at any time after filing the complaint.</w:t>
      </w:r>
    </w:p>
    <w:p w14:paraId="1CC4B28E">
      <w:pPr>
        <w:pStyle w:val="34"/>
      </w:pPr>
      <w:r>
        <w:fldChar w:fldCharType="begin"/>
      </w:r>
      <w:r>
        <w:instrText xml:space="preserve"> XE "para:N12B8E" </w:instrText>
      </w:r>
      <w:r>
        <w:fldChar w:fldCharType="end"/>
      </w:r>
      <w:r>
        <w:t>    ○ The motion must state:</w:t>
      </w:r>
    </w:p>
    <w:p w14:paraId="13F67922">
      <w:pPr>
        <w:pStyle w:val="34"/>
      </w:pPr>
      <w:r>
        <w:fldChar w:fldCharType="begin"/>
      </w:r>
      <w:r>
        <w:instrText xml:space="preserve"> XE "para:N12B9A" </w:instrText>
      </w:r>
      <w:r>
        <w:fldChar w:fldCharType="end"/>
      </w:r>
      <w:r>
        <w:t>        • The type of property in which the party seeks exclusive possession.</w:t>
      </w:r>
    </w:p>
    <w:p w14:paraId="7FF4D80F">
      <w:pPr>
        <w:pStyle w:val="34"/>
      </w:pPr>
      <w:r>
        <w:fldChar w:fldCharType="begin"/>
      </w:r>
      <w:r>
        <w:instrText xml:space="preserve"> XE "para:N12BA3" </w:instrText>
      </w:r>
      <w:r>
        <w:fldChar w:fldCharType="end"/>
      </w:r>
      <w:r>
        <w:t>        • Whether the property is owned or rented by one or both parties.</w:t>
      </w:r>
    </w:p>
    <w:p w14:paraId="5F211E2B">
      <w:pPr>
        <w:pStyle w:val="34"/>
      </w:pPr>
      <w:r>
        <w:fldChar w:fldCharType="begin"/>
      </w:r>
      <w:r>
        <w:instrText xml:space="preserve"> XE "para:N12BAC" </w:instrText>
      </w:r>
      <w:r>
        <w:fldChar w:fldCharType="end"/>
      </w:r>
      <w:r>
        <w:t>        • The length of time each party has owned or rented the property.</w:t>
      </w:r>
    </w:p>
    <w:p w14:paraId="34D8B0F7">
      <w:pPr>
        <w:pStyle w:val="34"/>
      </w:pPr>
      <w:r>
        <w:fldChar w:fldCharType="begin"/>
      </w:r>
      <w:r>
        <w:instrText xml:space="preserve"> XE "para:N12BB5" </w:instrText>
      </w:r>
      <w:r>
        <w:fldChar w:fldCharType="end"/>
      </w:r>
      <w:r>
        <w:t>        • The family members residing in the property.</w:t>
      </w:r>
    </w:p>
    <w:p w14:paraId="7DDAADDE">
      <w:pPr>
        <w:pStyle w:val="34"/>
      </w:pPr>
      <w:r>
        <w:fldChar w:fldCharType="begin"/>
      </w:r>
      <w:r>
        <w:instrText xml:space="preserve"> XE "para:N12BBE" </w:instrText>
      </w:r>
      <w:r>
        <w:fldChar w:fldCharType="end"/>
      </w:r>
      <w:r>
        <w:t xml:space="preserve">        • The grounds upon which exclusive possession is sought. </w:t>
      </w:r>
      <w:r>
        <w:fldChar w:fldCharType="begin"/>
      </w:r>
      <w:r>
        <w:instrText xml:space="preserve"> XE "title:N12BCB" </w:instrText>
      </w:r>
      <w:r>
        <w:fldChar w:fldCharType="end"/>
      </w:r>
      <w:r>
        <w:rPr>
          <w:b/>
        </w:rPr>
        <w:t>Authority:</w:t>
      </w:r>
      <w:r>
        <w:t xml:space="preserve">  </w:t>
      </w:r>
      <w:r>
        <w:fldChar w:fldCharType="begin"/>
      </w:r>
      <w:r>
        <w:instrText xml:space="preserve"> XE "para:N12BD4" </w:instrText>
      </w:r>
      <w:r>
        <w:fldChar w:fldCharType="end"/>
      </w:r>
      <w:r>
        <w:rPr>
          <w:rStyle w:val="104"/>
          <w:rFonts w:ascii="Times New Roman" w:hAnsi="Times New Roman"/>
          <w:color w:val="339966"/>
        </w:rPr>
        <w:t>Conn. Gen. Stat. § 46b-83</w:t>
      </w:r>
      <w:r>
        <w:t xml:space="preserve">; </w:t>
      </w:r>
      <w:r>
        <w:rPr>
          <w:rStyle w:val="104"/>
          <w:rFonts w:ascii="Times New Roman" w:hAnsi="Times New Roman"/>
          <w:i/>
          <w:iCs/>
          <w:color w:val="339966"/>
        </w:rPr>
        <w:t>Gil v. Gil</w:t>
      </w:r>
      <w:r>
        <w:rPr>
          <w:rStyle w:val="104"/>
          <w:rFonts w:ascii="Times New Roman" w:hAnsi="Times New Roman"/>
          <w:color w:val="339966"/>
        </w:rPr>
        <w:t>, 94 Conn. App. 306 (2006)</w:t>
      </w:r>
      <w:r>
        <w:t xml:space="preserve">; P.B. § 25-25. </w:t>
      </w:r>
      <w:r>
        <w:fldChar w:fldCharType="begin"/>
      </w:r>
      <w:r>
        <w:instrText xml:space="preserve"> XE "title:N12CA1" </w:instrText>
      </w:r>
      <w:r>
        <w:fldChar w:fldCharType="end"/>
      </w:r>
      <w:r>
        <w:rPr>
          <w:b/>
        </w:rPr>
        <w:t>Discussion:</w:t>
      </w:r>
      <w:r>
        <w:t xml:space="preserve">  </w:t>
      </w:r>
      <w:r>
        <w:fldChar w:fldCharType="begin"/>
      </w:r>
      <w:r>
        <w:instrText xml:space="preserve"> XE "para:N12CAA" </w:instrText>
      </w:r>
      <w:r>
        <w:fldChar w:fldCharType="end"/>
      </w:r>
      <w:r>
        <w:rPr>
          <w:i/>
          <w:iCs/>
        </w:rPr>
        <w:t>See</w:t>
      </w:r>
      <w:r>
        <w:t xml:space="preserve"> </w:t>
      </w:r>
      <w:r>
        <w:rPr>
          <w:rStyle w:val="104"/>
          <w:rFonts w:ascii="Times New Roman" w:hAnsi="Times New Roman"/>
          <w:color w:val="339966"/>
        </w:rPr>
        <w:t>§ 4.12</w:t>
      </w:r>
      <w:r>
        <w:t xml:space="preserve">, </w:t>
      </w:r>
      <w:r>
        <w:rPr>
          <w:i/>
          <w:iCs/>
        </w:rPr>
        <w:t>below</w:t>
      </w:r>
      <w:r>
        <w:t xml:space="preserve">. </w:t>
      </w:r>
      <w:r>
        <w:fldChar w:fldCharType="begin"/>
      </w:r>
      <w:r>
        <w:instrText xml:space="preserve"> XE "title:N12CE6" </w:instrText>
      </w:r>
      <w:r>
        <w:fldChar w:fldCharType="end"/>
      </w:r>
      <w:r>
        <w:rPr>
          <w:b/>
        </w:rPr>
        <w:t>Forms:</w:t>
      </w:r>
      <w:r>
        <w:t xml:space="preserve">  </w:t>
      </w:r>
      <w:r>
        <w:fldChar w:fldCharType="begin"/>
      </w:r>
      <w:r>
        <w:instrText xml:space="preserve"> XE "para:N12CEF" </w:instrText>
      </w:r>
      <w:r>
        <w:fldChar w:fldCharType="end"/>
      </w:r>
      <w:r>
        <w:t xml:space="preserve">JD-FM-176—Motion for Orders Before Judgment (P.L.) in Family Cases,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20.20, </w:t>
      </w:r>
      <w:r>
        <w:rPr>
          <w:rStyle w:val="104"/>
          <w:rFonts w:ascii="Times New Roman" w:hAnsi="Times New Roman"/>
          <w:i/>
          <w:iCs/>
          <w:color w:val="339966"/>
        </w:rPr>
        <w:t>below</w:t>
      </w:r>
      <w:r>
        <w:t xml:space="preserve">, Motion for Exclusive Possession,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20.46, </w:t>
      </w:r>
      <w:r>
        <w:rPr>
          <w:rStyle w:val="104"/>
          <w:rFonts w:ascii="Times New Roman" w:hAnsi="Times New Roman"/>
          <w:i/>
          <w:iCs/>
          <w:color w:val="339966"/>
        </w:rPr>
        <w:t>below</w:t>
      </w:r>
      <w:r>
        <w:t>.</w:t>
      </w:r>
    </w:p>
    <w:p w14:paraId="33B0844D">
      <w:pPr>
        <w:pStyle w:val="34"/>
      </w:pPr>
      <w:r>
        <w:fldChar w:fldCharType="begin"/>
      </w:r>
      <w:r>
        <w:instrText xml:space="preserve"> XE "para:N12DA6" </w:instrText>
      </w:r>
      <w:r>
        <w:fldChar w:fldCharType="end"/>
      </w:r>
      <w:r>
        <w:t>□ Filing for temporary alimony and support:</w:t>
      </w:r>
    </w:p>
    <w:p w14:paraId="3AE5BF73">
      <w:pPr>
        <w:pStyle w:val="34"/>
      </w:pPr>
      <w:r>
        <w:fldChar w:fldCharType="begin"/>
      </w:r>
      <w:r>
        <w:instrText xml:space="preserve"> XE "para:N12DB2" </w:instrText>
      </w:r>
      <w:r>
        <w:fldChar w:fldCharType="end"/>
      </w:r>
      <w:r>
        <w:t>    ○ A temporary alimony and/or support order may be entered after the return date and retroactive to the date the motion is filed, with credit for payments made.</w:t>
      </w:r>
    </w:p>
    <w:p w14:paraId="6ECFF7EE">
      <w:pPr>
        <w:pStyle w:val="34"/>
      </w:pPr>
      <w:r>
        <w:fldChar w:fldCharType="begin"/>
      </w:r>
      <w:r>
        <w:instrText xml:space="preserve"> XE "para:N12DBB" </w:instrText>
      </w:r>
      <w:r>
        <w:fldChar w:fldCharType="end"/>
      </w:r>
      <w:r>
        <w:t xml:space="preserve">    ○ A financial affidavit should be filed within five </w:t>
      </w:r>
      <w:ins w:id="164" w:author="Louise Truax" w:date="2024-08-11T12:19:00Z">
        <w:r>
          <w:rPr/>
          <w:t xml:space="preserve">business </w:t>
        </w:r>
      </w:ins>
      <w:r>
        <w:t>days of the hearing.</w:t>
      </w:r>
    </w:p>
    <w:p w14:paraId="017A19B5">
      <w:pPr>
        <w:pStyle w:val="34"/>
      </w:pPr>
      <w:r>
        <w:fldChar w:fldCharType="begin"/>
      </w:r>
      <w:r>
        <w:instrText xml:space="preserve"> XE "para:N12DC4" </w:instrText>
      </w:r>
      <w:r>
        <w:fldChar w:fldCharType="end"/>
      </w:r>
      <w:r>
        <w:t xml:space="preserve">    ○ If a modification is sought when there is an arrearage in the orders, the court will determine if there is good cause for the arrearage. </w:t>
      </w:r>
      <w:r>
        <w:fldChar w:fldCharType="begin"/>
      </w:r>
      <w:r>
        <w:instrText xml:space="preserve"> XE "title:N12DD1" </w:instrText>
      </w:r>
      <w:r>
        <w:fldChar w:fldCharType="end"/>
      </w:r>
      <w:r>
        <w:rPr>
          <w:b/>
        </w:rPr>
        <w:t>Authority:</w:t>
      </w:r>
      <w:r>
        <w:t xml:space="preserve">  </w:t>
      </w:r>
      <w:r>
        <w:fldChar w:fldCharType="begin"/>
      </w:r>
      <w:r>
        <w:instrText xml:space="preserve"> XE "para:N12DDA" </w:instrText>
      </w:r>
      <w:r>
        <w:fldChar w:fldCharType="end"/>
      </w:r>
      <w:r>
        <w:rPr>
          <w:rStyle w:val="104"/>
          <w:rFonts w:ascii="Times New Roman" w:hAnsi="Times New Roman"/>
          <w:color w:val="339966"/>
        </w:rPr>
        <w:t>Conn. Gen. Stat. § 46b-83</w:t>
      </w:r>
      <w:r>
        <w:t xml:space="preserve">; P.B. §§ 25-24, 25-26(a), 25-30(a), and 25-56(a). </w:t>
      </w:r>
      <w:r>
        <w:fldChar w:fldCharType="begin"/>
      </w:r>
      <w:r>
        <w:instrText xml:space="preserve"> XE "title:N12E10" </w:instrText>
      </w:r>
      <w:r>
        <w:fldChar w:fldCharType="end"/>
      </w:r>
      <w:r>
        <w:rPr>
          <w:b/>
        </w:rPr>
        <w:t>Discussion:</w:t>
      </w:r>
      <w:r>
        <w:t xml:space="preserve">  </w:t>
      </w:r>
      <w:r>
        <w:fldChar w:fldCharType="begin"/>
      </w:r>
      <w:r>
        <w:instrText xml:space="preserve"> XE "para:N12E19" </w:instrText>
      </w:r>
      <w:r>
        <w:fldChar w:fldCharType="end"/>
      </w:r>
      <w:r>
        <w:rPr>
          <w:i/>
          <w:iCs/>
        </w:rPr>
        <w:t>See</w:t>
      </w:r>
      <w:r>
        <w:t xml:space="preserve"> </w:t>
      </w:r>
      <w:r>
        <w:rPr>
          <w:rStyle w:val="104"/>
          <w:rFonts w:ascii="Times New Roman" w:hAnsi="Times New Roman"/>
          <w:color w:val="339966"/>
        </w:rPr>
        <w:t>§ 4.13</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5.14</w:t>
      </w:r>
      <w:r>
        <w:t>–</w:t>
      </w:r>
      <w:r>
        <w:rPr>
          <w:rStyle w:val="104"/>
          <w:rFonts w:ascii="Times New Roman" w:hAnsi="Times New Roman"/>
          <w:color w:val="339966"/>
        </w:rPr>
        <w:t xml:space="preserve">5.20, </w:t>
      </w:r>
      <w:r>
        <w:rPr>
          <w:rStyle w:val="104"/>
          <w:rFonts w:ascii="Times New Roman" w:hAnsi="Times New Roman"/>
          <w:i/>
          <w:iCs/>
          <w:color w:val="339966"/>
        </w:rPr>
        <w:t>below</w:t>
      </w:r>
      <w:r>
        <w:t>.</w:t>
      </w:r>
    </w:p>
    <w:p w14:paraId="63845AB0">
      <w:pPr>
        <w:pStyle w:val="34"/>
      </w:pPr>
      <w:r>
        <w:fldChar w:fldCharType="begin"/>
      </w:r>
      <w:r>
        <w:instrText xml:space="preserve"> XE "para:N12ED0" </w:instrText>
      </w:r>
      <w:r>
        <w:fldChar w:fldCharType="end"/>
      </w:r>
      <w:r>
        <w:t>□ Filing a motion for counsel fees:</w:t>
      </w:r>
    </w:p>
    <w:p w14:paraId="7BDB5C80">
      <w:pPr>
        <w:pStyle w:val="34"/>
      </w:pPr>
      <w:r>
        <w:fldChar w:fldCharType="begin"/>
      </w:r>
      <w:r>
        <w:instrText xml:space="preserve"> XE "para:N12EDC" </w:instrText>
      </w:r>
      <w:r>
        <w:fldChar w:fldCharType="end"/>
      </w:r>
      <w:r>
        <w:t>    ○ Using assets is permitted for the payment of reasonable counsel fees.</w:t>
      </w:r>
    </w:p>
    <w:p w14:paraId="624DFC0B">
      <w:pPr>
        <w:pStyle w:val="34"/>
      </w:pPr>
      <w:r>
        <w:fldChar w:fldCharType="begin"/>
      </w:r>
      <w:r>
        <w:instrText xml:space="preserve"> XE "para:N12EE5" </w:instrText>
      </w:r>
      <w:r>
        <w:fldChar w:fldCharType="end"/>
      </w:r>
      <w:r>
        <w:t>    ○ A motion may be filed for the payment of counsel fees.</w:t>
      </w:r>
    </w:p>
    <w:p w14:paraId="70F7CAE0">
      <w:pPr>
        <w:pStyle w:val="34"/>
      </w:pPr>
      <w:r>
        <w:fldChar w:fldCharType="begin"/>
      </w:r>
      <w:r>
        <w:instrText xml:space="preserve"> XE "para:N12EEE" </w:instrText>
      </w:r>
      <w:r>
        <w:fldChar w:fldCharType="end"/>
      </w:r>
      <w:r>
        <w:t xml:space="preserve">    ○ Financial affidavits should be filed five </w:t>
      </w:r>
      <w:ins w:id="165" w:author="Louise Truax" w:date="2024-08-11T12:19:00Z">
        <w:r>
          <w:rPr/>
          <w:t xml:space="preserve">business </w:t>
        </w:r>
      </w:ins>
      <w:r>
        <w:t xml:space="preserve">days before the hearing. </w:t>
      </w:r>
      <w:r>
        <w:fldChar w:fldCharType="begin"/>
      </w:r>
      <w:r>
        <w:instrText xml:space="preserve"> XE "title:N12EFB" </w:instrText>
      </w:r>
      <w:r>
        <w:fldChar w:fldCharType="end"/>
      </w:r>
      <w:r>
        <w:rPr>
          <w:b/>
        </w:rPr>
        <w:t>Authority:</w:t>
      </w:r>
      <w:r>
        <w:t xml:space="preserve">  </w:t>
      </w:r>
      <w:r>
        <w:fldChar w:fldCharType="begin"/>
      </w:r>
      <w:r>
        <w:instrText xml:space="preserve"> XE "para:N12F04" </w:instrText>
      </w:r>
      <w:r>
        <w:fldChar w:fldCharType="end"/>
      </w:r>
      <w:r>
        <w:rPr>
          <w:rStyle w:val="104"/>
          <w:rFonts w:ascii="Times New Roman" w:hAnsi="Times New Roman"/>
          <w:color w:val="339966"/>
        </w:rPr>
        <w:t>Conn. Gen. Stat. § 46b-62</w:t>
      </w:r>
      <w:r>
        <w:t xml:space="preserve">; P.B. § 25-5(b)(1), 25-24, and 25-30(a). </w:t>
      </w:r>
      <w:r>
        <w:fldChar w:fldCharType="begin"/>
      </w:r>
      <w:r>
        <w:instrText xml:space="preserve"> XE "title:N12F3A" </w:instrText>
      </w:r>
      <w:r>
        <w:fldChar w:fldCharType="end"/>
      </w:r>
      <w:r>
        <w:rPr>
          <w:b/>
        </w:rPr>
        <w:t>Discussion:</w:t>
      </w:r>
      <w:r>
        <w:t xml:space="preserve">  </w:t>
      </w:r>
      <w:r>
        <w:fldChar w:fldCharType="begin"/>
      </w:r>
      <w:r>
        <w:instrText xml:space="preserve"> XE "para:N12F43" </w:instrText>
      </w:r>
      <w:r>
        <w:fldChar w:fldCharType="end"/>
      </w:r>
      <w:r>
        <w:rPr>
          <w:i/>
          <w:iCs/>
        </w:rPr>
        <w:t>See</w:t>
      </w:r>
      <w:r>
        <w:t xml:space="preserve"> </w:t>
      </w:r>
      <w:r>
        <w:rPr>
          <w:rStyle w:val="104"/>
          <w:rFonts w:ascii="Times New Roman" w:hAnsi="Times New Roman"/>
          <w:color w:val="339966"/>
        </w:rPr>
        <w:t>§ 4.14</w:t>
      </w:r>
      <w:r>
        <w:t xml:space="preserve">, </w:t>
      </w:r>
      <w:r>
        <w:rPr>
          <w:i/>
          <w:iCs/>
        </w:rPr>
        <w:t>below</w:t>
      </w:r>
      <w:r>
        <w:t xml:space="preserve">. </w:t>
      </w:r>
      <w:r>
        <w:rPr>
          <w:i/>
          <w:iCs/>
        </w:rPr>
        <w:t>See also</w:t>
      </w:r>
      <w:r>
        <w:t xml:space="preserve"> </w:t>
      </w:r>
      <w:r>
        <w:rPr>
          <w:rStyle w:val="104"/>
          <w:rFonts w:ascii="Times New Roman" w:hAnsi="Times New Roman"/>
          <w:color w:val="339966"/>
        </w:rPr>
        <w:t>Chapter 15</w:t>
      </w:r>
      <w:r>
        <w:t xml:space="preserve">, </w:t>
      </w:r>
      <w:r>
        <w:rPr>
          <w:rStyle w:val="104"/>
          <w:rFonts w:ascii="Times New Roman" w:hAnsi="Times New Roman"/>
          <w:color w:val="339966"/>
        </w:rPr>
        <w:t>§§ 15.06</w:t>
      </w:r>
      <w:r>
        <w:t>–</w:t>
      </w:r>
      <w:r>
        <w:rPr>
          <w:rStyle w:val="104"/>
          <w:rFonts w:ascii="Times New Roman" w:hAnsi="Times New Roman"/>
          <w:color w:val="339966"/>
        </w:rPr>
        <w:t xml:space="preserve">15.10, </w:t>
      </w:r>
      <w:r>
        <w:rPr>
          <w:rStyle w:val="104"/>
          <w:rFonts w:ascii="Times New Roman" w:hAnsi="Times New Roman"/>
          <w:i/>
          <w:iCs/>
          <w:color w:val="339966"/>
        </w:rPr>
        <w:t>below</w:t>
      </w:r>
      <w:r>
        <w:t>.</w:t>
      </w:r>
    </w:p>
    <w:p w14:paraId="68B7398B">
      <w:pPr>
        <w:pStyle w:val="34"/>
      </w:pPr>
      <w:r>
        <w:fldChar w:fldCharType="begin"/>
      </w:r>
      <w:r>
        <w:instrText xml:space="preserve"> XE "para:N12FFA" </w:instrText>
      </w:r>
      <w:r>
        <w:fldChar w:fldCharType="end"/>
      </w:r>
      <w:r>
        <w:t>□ Filing for temporary custody and visitation:</w:t>
      </w:r>
    </w:p>
    <w:p w14:paraId="38B4D6DD">
      <w:pPr>
        <w:pStyle w:val="34"/>
      </w:pPr>
      <w:r>
        <w:fldChar w:fldCharType="begin"/>
      </w:r>
      <w:r>
        <w:instrText xml:space="preserve"> XE "para:N13006" </w:instrText>
      </w:r>
      <w:r>
        <w:fldChar w:fldCharType="end"/>
      </w:r>
      <w:r>
        <w:t>    ○ A motion for temporary custody and visitation may be filed any time after the return date.</w:t>
      </w:r>
    </w:p>
    <w:p w14:paraId="27D57F6D">
      <w:pPr>
        <w:pStyle w:val="34"/>
      </w:pPr>
      <w:r>
        <w:fldChar w:fldCharType="begin"/>
      </w:r>
      <w:r>
        <w:instrText xml:space="preserve"> XE "para:N1300F" </w:instrText>
      </w:r>
      <w:r>
        <w:fldChar w:fldCharType="end"/>
      </w:r>
      <w:r>
        <w:t xml:space="preserve">    ○ It is likely that an attorney for the child or a guardian </w:t>
      </w:r>
      <w:r>
        <w:rPr>
          <w:i/>
          <w:iCs/>
        </w:rPr>
        <w:t>ad litem</w:t>
      </w:r>
      <w:r>
        <w:t xml:space="preserve"> will be appointed. </w:t>
      </w:r>
      <w:r>
        <w:fldChar w:fldCharType="begin"/>
      </w:r>
      <w:r>
        <w:instrText xml:space="preserve"> XE "title:N13020" </w:instrText>
      </w:r>
      <w:r>
        <w:fldChar w:fldCharType="end"/>
      </w:r>
      <w:r>
        <w:rPr>
          <w:b/>
        </w:rPr>
        <w:t>Authority:</w:t>
      </w:r>
      <w:r>
        <w:t xml:space="preserve">  </w:t>
      </w:r>
      <w:r>
        <w:fldChar w:fldCharType="begin"/>
      </w:r>
      <w:r>
        <w:instrText xml:space="preserve"> XE "para:N13029" </w:instrText>
      </w:r>
      <w:r>
        <w:fldChar w:fldCharType="end"/>
      </w:r>
      <w:r>
        <w:rPr>
          <w:rStyle w:val="104"/>
          <w:rFonts w:ascii="Times New Roman" w:hAnsi="Times New Roman"/>
          <w:color w:val="339966"/>
        </w:rPr>
        <w:t>Conn. Gen. Stat. § 46b-56</w:t>
      </w:r>
      <w:r>
        <w:t xml:space="preserve">; P.B. §§ 25-24, 25-62 and 25-62A. </w:t>
      </w:r>
      <w:r>
        <w:fldChar w:fldCharType="begin"/>
      </w:r>
      <w:r>
        <w:instrText xml:space="preserve"> XE "title:N1305F" </w:instrText>
      </w:r>
      <w:r>
        <w:fldChar w:fldCharType="end"/>
      </w:r>
      <w:r>
        <w:rPr>
          <w:b/>
        </w:rPr>
        <w:t>Discussion:</w:t>
      </w:r>
      <w:r>
        <w:t xml:space="preserve">  </w:t>
      </w:r>
      <w:r>
        <w:fldChar w:fldCharType="begin"/>
      </w:r>
      <w:r>
        <w:instrText xml:space="preserve"> XE "para:N13068" </w:instrText>
      </w:r>
      <w:r>
        <w:fldChar w:fldCharType="end"/>
      </w:r>
      <w:r>
        <w:rPr>
          <w:i/>
          <w:iCs/>
        </w:rPr>
        <w:t>See</w:t>
      </w:r>
      <w:r>
        <w:t xml:space="preserve"> </w:t>
      </w:r>
      <w:r>
        <w:rPr>
          <w:rStyle w:val="104"/>
          <w:rFonts w:ascii="Times New Roman" w:hAnsi="Times New Roman"/>
          <w:color w:val="339966"/>
        </w:rPr>
        <w:t>§ 4.15</w:t>
      </w:r>
      <w:r>
        <w:t xml:space="preserve">, </w:t>
      </w:r>
      <w:r>
        <w:rPr>
          <w:i/>
          <w:iCs/>
        </w:rPr>
        <w:t>below</w:t>
      </w:r>
      <w:r>
        <w:t xml:space="preserve">. </w:t>
      </w:r>
      <w:r>
        <w:rPr>
          <w:i/>
          <w:iCs/>
        </w:rPr>
        <w:t>See also</w:t>
      </w:r>
      <w:r>
        <w:t xml:space="preserve"> </w:t>
      </w:r>
      <w:r>
        <w:rPr>
          <w:rStyle w:val="104"/>
          <w:rFonts w:ascii="Times New Roman" w:hAnsi="Times New Roman"/>
          <w:color w:val="339966"/>
        </w:rPr>
        <w:t>Chapter 8</w:t>
      </w:r>
      <w:r>
        <w:t xml:space="preserve">, </w:t>
      </w:r>
      <w:r>
        <w:rPr>
          <w:rStyle w:val="104"/>
          <w:rFonts w:ascii="Times New Roman" w:hAnsi="Times New Roman"/>
          <w:color w:val="339966"/>
        </w:rPr>
        <w:t>§§ 8.26</w:t>
      </w:r>
      <w:r>
        <w:t>–</w:t>
      </w:r>
      <w:r>
        <w:rPr>
          <w:rStyle w:val="104"/>
          <w:rFonts w:ascii="Times New Roman" w:hAnsi="Times New Roman"/>
          <w:color w:val="339966"/>
        </w:rPr>
        <w:t xml:space="preserve">8.27, </w:t>
      </w:r>
      <w:r>
        <w:rPr>
          <w:rStyle w:val="104"/>
          <w:rFonts w:ascii="Times New Roman" w:hAnsi="Times New Roman"/>
          <w:i/>
          <w:iCs/>
          <w:color w:val="339966"/>
        </w:rPr>
        <w:t>below</w:t>
      </w:r>
      <w:r>
        <w:t>.</w:t>
      </w:r>
    </w:p>
    <w:p w14:paraId="4B41D432">
      <w:pPr>
        <w:pStyle w:val="34"/>
      </w:pPr>
      <w:r>
        <w:fldChar w:fldCharType="begin"/>
      </w:r>
      <w:r>
        <w:instrText xml:space="preserve"> XE "para:N1311F" </w:instrText>
      </w:r>
      <w:r>
        <w:fldChar w:fldCharType="end"/>
      </w:r>
      <w:r>
        <w:t>□ Filing a motion for modification:</w:t>
      </w:r>
    </w:p>
    <w:p w14:paraId="76FA5C1F">
      <w:pPr>
        <w:pStyle w:val="34"/>
      </w:pPr>
      <w:r>
        <w:fldChar w:fldCharType="begin"/>
      </w:r>
      <w:r>
        <w:instrText xml:space="preserve"> XE "para:N1312B" </w:instrText>
      </w:r>
      <w:r>
        <w:fldChar w:fldCharType="end"/>
      </w:r>
      <w:r>
        <w:t>    ○ The motion for modification must be the basis for the motion and the appropriate standard of proof.</w:t>
      </w:r>
    </w:p>
    <w:p w14:paraId="7077CD60">
      <w:pPr>
        <w:pStyle w:val="34"/>
      </w:pPr>
      <w:r>
        <w:fldChar w:fldCharType="begin"/>
      </w:r>
      <w:r>
        <w:instrText xml:space="preserve"> XE "para:N13134" </w:instrText>
      </w:r>
      <w:r>
        <w:fldChar w:fldCharType="end"/>
      </w:r>
      <w:r>
        <w:t xml:space="preserve">    ○ If the motion for modification concerns financial issues, financial affidavits must be exchanged five </w:t>
      </w:r>
      <w:ins w:id="166" w:author="Louise Truax" w:date="2024-08-11T12:19:00Z">
        <w:r>
          <w:rPr/>
          <w:t xml:space="preserve">business </w:t>
        </w:r>
      </w:ins>
      <w:r>
        <w:t>days prior to the hearing.</w:t>
      </w:r>
    </w:p>
    <w:p w14:paraId="69B19798">
      <w:pPr>
        <w:pStyle w:val="34"/>
      </w:pPr>
      <w:r>
        <w:fldChar w:fldCharType="begin"/>
      </w:r>
      <w:r>
        <w:instrText xml:space="preserve"> XE "para:N1313D" </w:instrText>
      </w:r>
      <w:r>
        <w:fldChar w:fldCharType="end"/>
      </w:r>
      <w:r>
        <w:t xml:space="preserve">    ○ The change in circumstances must be since the rendering of the last order. </w:t>
      </w:r>
      <w:r>
        <w:fldChar w:fldCharType="begin"/>
      </w:r>
      <w:r>
        <w:instrText xml:space="preserve"> XE "title:N1314A" </w:instrText>
      </w:r>
      <w:r>
        <w:fldChar w:fldCharType="end"/>
      </w:r>
      <w:r>
        <w:rPr>
          <w:b/>
        </w:rPr>
        <w:t>Authority:</w:t>
      </w:r>
      <w:r>
        <w:t xml:space="preserve">  </w:t>
      </w:r>
      <w:r>
        <w:fldChar w:fldCharType="begin"/>
      </w:r>
      <w:r>
        <w:instrText xml:space="preserve"> XE "para:N13153" </w:instrText>
      </w:r>
      <w:r>
        <w:fldChar w:fldCharType="end"/>
      </w:r>
      <w:r>
        <w:rPr>
          <w:rStyle w:val="104"/>
          <w:rFonts w:ascii="Times New Roman" w:hAnsi="Times New Roman"/>
          <w:color w:val="339966"/>
        </w:rPr>
        <w:t>Conn. Gen. Stat. § 46b-56(b)</w:t>
      </w:r>
      <w:r>
        <w:t xml:space="preserve">; P.B. § 25-26, 25-26(e), 25-26(f), and 25-30(a). </w:t>
      </w:r>
      <w:r>
        <w:fldChar w:fldCharType="begin"/>
      </w:r>
      <w:r>
        <w:instrText xml:space="preserve"> XE "title:N13189" </w:instrText>
      </w:r>
      <w:r>
        <w:fldChar w:fldCharType="end"/>
      </w:r>
      <w:r>
        <w:rPr>
          <w:b/>
        </w:rPr>
        <w:t>Discussion:</w:t>
      </w:r>
      <w:r>
        <w:t xml:space="preserve">  </w:t>
      </w:r>
      <w:r>
        <w:fldChar w:fldCharType="begin"/>
      </w:r>
      <w:r>
        <w:instrText xml:space="preserve"> XE "para:N13192" </w:instrText>
      </w:r>
      <w:r>
        <w:fldChar w:fldCharType="end"/>
      </w:r>
      <w:r>
        <w:rPr>
          <w:i/>
          <w:iCs/>
        </w:rPr>
        <w:t>See</w:t>
      </w:r>
      <w:r>
        <w:t xml:space="preserve"> </w:t>
      </w:r>
      <w:r>
        <w:rPr>
          <w:rStyle w:val="104"/>
          <w:rFonts w:ascii="Times New Roman" w:hAnsi="Times New Roman"/>
          <w:color w:val="339966"/>
        </w:rPr>
        <w:t>§ 4.16</w:t>
      </w:r>
      <w:r>
        <w:t xml:space="preserve">, </w:t>
      </w:r>
      <w:r>
        <w:rPr>
          <w:i/>
          <w:iCs/>
        </w:rPr>
        <w:t>below</w:t>
      </w:r>
      <w:r>
        <w:t xml:space="preserve">. </w:t>
      </w:r>
      <w:r>
        <w:rPr>
          <w:i/>
          <w:iCs/>
        </w:rPr>
        <w:t>See also</w:t>
      </w:r>
      <w:r>
        <w:t xml:space="preserve"> </w:t>
      </w:r>
      <w:r>
        <w:rPr>
          <w:rStyle w:val="104"/>
          <w:rFonts w:ascii="Times New Roman" w:hAnsi="Times New Roman"/>
          <w:color w:val="339966"/>
        </w:rPr>
        <w:t>Chapter 5</w:t>
      </w:r>
      <w:r>
        <w:t xml:space="preserve">, </w:t>
      </w:r>
      <w:r>
        <w:rPr>
          <w:rStyle w:val="104"/>
          <w:rFonts w:ascii="Times New Roman" w:hAnsi="Times New Roman"/>
          <w:color w:val="339966"/>
        </w:rPr>
        <w:t xml:space="preserve">§ 5.20, </w:t>
      </w:r>
      <w:r>
        <w:rPr>
          <w:rStyle w:val="104"/>
          <w:rFonts w:ascii="Times New Roman" w:hAnsi="Times New Roman"/>
          <w:i/>
          <w:iCs/>
          <w:color w:val="339966"/>
        </w:rPr>
        <w:t>below</w:t>
      </w:r>
      <w:r>
        <w:t xml:space="preserve">; </w:t>
      </w:r>
      <w:r>
        <w:rPr>
          <w:rStyle w:val="104"/>
          <w:rFonts w:ascii="Times New Roman" w:hAnsi="Times New Roman"/>
          <w:color w:val="339966"/>
        </w:rPr>
        <w:t>Chapter 7</w:t>
      </w:r>
      <w:r>
        <w:t xml:space="preserve">, </w:t>
      </w:r>
      <w:r>
        <w:rPr>
          <w:rStyle w:val="104"/>
          <w:rFonts w:ascii="Times New Roman" w:hAnsi="Times New Roman"/>
          <w:color w:val="339966"/>
        </w:rPr>
        <w:t>§§ 7.55</w:t>
      </w:r>
      <w:r>
        <w:t>–</w:t>
      </w:r>
      <w:r>
        <w:rPr>
          <w:rStyle w:val="104"/>
          <w:rFonts w:ascii="Times New Roman" w:hAnsi="Times New Roman"/>
          <w:color w:val="339966"/>
        </w:rPr>
        <w:t xml:space="preserve">7.59, </w:t>
      </w:r>
      <w:r>
        <w:rPr>
          <w:rStyle w:val="104"/>
          <w:rFonts w:ascii="Times New Roman" w:hAnsi="Times New Roman"/>
          <w:i/>
          <w:iCs/>
          <w:color w:val="339966"/>
        </w:rPr>
        <w:t>below</w:t>
      </w:r>
      <w:r>
        <w:t xml:space="preserve">; and </w:t>
      </w:r>
      <w:r>
        <w:rPr>
          <w:rStyle w:val="104"/>
          <w:rFonts w:ascii="Times New Roman" w:hAnsi="Times New Roman"/>
          <w:color w:val="339966"/>
        </w:rPr>
        <w:t>Chapter 8</w:t>
      </w:r>
      <w:r>
        <w:t xml:space="preserve">, </w:t>
      </w:r>
      <w:r>
        <w:rPr>
          <w:rStyle w:val="104"/>
          <w:rFonts w:ascii="Times New Roman" w:hAnsi="Times New Roman"/>
          <w:color w:val="339966"/>
        </w:rPr>
        <w:t>§§ 8.40</w:t>
      </w:r>
      <w:r>
        <w:t>–</w:t>
      </w:r>
      <w:r>
        <w:rPr>
          <w:rStyle w:val="104"/>
          <w:rFonts w:ascii="Times New Roman" w:hAnsi="Times New Roman"/>
          <w:color w:val="339966"/>
        </w:rPr>
        <w:t xml:space="preserve">8.43, </w:t>
      </w:r>
      <w:r>
        <w:rPr>
          <w:rStyle w:val="104"/>
          <w:rFonts w:ascii="Times New Roman" w:hAnsi="Times New Roman"/>
          <w:i/>
          <w:iCs/>
          <w:color w:val="339966"/>
        </w:rPr>
        <w:t>below</w:t>
      </w:r>
      <w:r>
        <w:t>.</w:t>
      </w:r>
    </w:p>
    <w:p w14:paraId="632E6000">
      <w:pPr>
        <w:pStyle w:val="34"/>
      </w:pPr>
      <w:r>
        <w:fldChar w:fldCharType="begin"/>
      </w:r>
      <w:r>
        <w:instrText xml:space="preserve"> XE "para:N13317" </w:instrText>
      </w:r>
      <w:r>
        <w:fldChar w:fldCharType="end"/>
      </w:r>
      <w:r>
        <w:t>□ Filing a motion for contempt:</w:t>
      </w:r>
    </w:p>
    <w:p w14:paraId="51D02CB3">
      <w:pPr>
        <w:pStyle w:val="34"/>
      </w:pPr>
      <w:r>
        <w:fldChar w:fldCharType="begin"/>
      </w:r>
      <w:r>
        <w:instrText xml:space="preserve"> XE "para:N13323" </w:instrText>
      </w:r>
      <w:r>
        <w:fldChar w:fldCharType="end"/>
      </w:r>
      <w:r>
        <w:t>    ○ The motion must be captioned with the type of order violated and contain the following:</w:t>
      </w:r>
    </w:p>
    <w:p w14:paraId="65EC6C3B">
      <w:pPr>
        <w:pStyle w:val="34"/>
      </w:pPr>
      <w:r>
        <w:fldChar w:fldCharType="begin"/>
      </w:r>
      <w:r>
        <w:instrText xml:space="preserve"> XE "para:N1332F" </w:instrText>
      </w:r>
      <w:r>
        <w:fldChar w:fldCharType="end"/>
      </w:r>
      <w:r>
        <w:t>        • The date and specific language of the court order violated.</w:t>
      </w:r>
    </w:p>
    <w:p w14:paraId="3B77E92C">
      <w:pPr>
        <w:pStyle w:val="34"/>
      </w:pPr>
      <w:r>
        <w:fldChar w:fldCharType="begin"/>
      </w:r>
      <w:r>
        <w:instrText xml:space="preserve"> XE "para:N13338" </w:instrText>
      </w:r>
      <w:r>
        <w:fldChar w:fldCharType="end"/>
      </w:r>
      <w:r>
        <w:t>        • Specific acts constituting the contempt.</w:t>
      </w:r>
    </w:p>
    <w:p w14:paraId="55569082">
      <w:pPr>
        <w:pStyle w:val="34"/>
      </w:pPr>
      <w:r>
        <w:fldChar w:fldCharType="begin"/>
      </w:r>
      <w:r>
        <w:instrText xml:space="preserve"> XE "para:N13341" </w:instrText>
      </w:r>
      <w:r>
        <w:fldChar w:fldCharType="end"/>
      </w:r>
      <w:r>
        <w:t>        • If the contempt is on a financial order, the amount of the arrearage as of a specified date.</w:t>
      </w:r>
    </w:p>
    <w:p w14:paraId="224F9614">
      <w:pPr>
        <w:pStyle w:val="34"/>
      </w:pPr>
      <w:r>
        <w:fldChar w:fldCharType="begin"/>
      </w:r>
      <w:r>
        <w:instrText xml:space="preserve"> XE "para:N1334A" </w:instrText>
      </w:r>
      <w:r>
        <w:fldChar w:fldCharType="end"/>
      </w:r>
      <w:r>
        <w:t>        • Claims for relief.</w:t>
      </w:r>
    </w:p>
    <w:p w14:paraId="7870272C">
      <w:pPr>
        <w:pStyle w:val="34"/>
      </w:pPr>
      <w:r>
        <w:fldChar w:fldCharType="begin"/>
      </w:r>
      <w:r>
        <w:instrText xml:space="preserve"> XE "para:N13353" </w:instrText>
      </w:r>
      <w:r>
        <w:fldChar w:fldCharType="end"/>
      </w:r>
      <w:r>
        <w:t>    ○ If incarceration is possible, a self-represented party has the right to counsel, which may be waived if:</w:t>
      </w:r>
    </w:p>
    <w:p w14:paraId="747E7098">
      <w:pPr>
        <w:pStyle w:val="34"/>
      </w:pPr>
      <w:r>
        <w:fldChar w:fldCharType="begin"/>
      </w:r>
      <w:r>
        <w:instrText xml:space="preserve"> XE "para:N1335F" </w:instrText>
      </w:r>
      <w:r>
        <w:fldChar w:fldCharType="end"/>
      </w:r>
      <w:r>
        <w:t>        • The party has been advised of his or her right to counsel.</w:t>
      </w:r>
    </w:p>
    <w:p w14:paraId="630A9E09">
      <w:pPr>
        <w:pStyle w:val="34"/>
      </w:pPr>
      <w:r>
        <w:fldChar w:fldCharType="begin"/>
      </w:r>
      <w:r>
        <w:instrText xml:space="preserve"> XE "para:N13368" </w:instrText>
      </w:r>
      <w:r>
        <w:fldChar w:fldCharType="end"/>
      </w:r>
      <w:r>
        <w:t>        • He or she has the ability to understand the decision to remain self-represented.</w:t>
      </w:r>
    </w:p>
    <w:p w14:paraId="7A459CB7">
      <w:pPr>
        <w:pStyle w:val="34"/>
      </w:pPr>
      <w:r>
        <w:fldChar w:fldCharType="begin"/>
      </w:r>
      <w:r>
        <w:instrText xml:space="preserve"> XE "para:N13371" </w:instrText>
      </w:r>
      <w:r>
        <w:fldChar w:fldCharType="end"/>
      </w:r>
      <w:r>
        <w:t>        • He or she understands the proceedings and the possibility of incarceration.</w:t>
      </w:r>
    </w:p>
    <w:p w14:paraId="5C791BF1">
      <w:pPr>
        <w:pStyle w:val="34"/>
      </w:pPr>
      <w:r>
        <w:fldChar w:fldCharType="begin"/>
      </w:r>
      <w:r>
        <w:instrText xml:space="preserve"> XE "para:N1337A" </w:instrText>
      </w:r>
      <w:r>
        <w:fldChar w:fldCharType="end"/>
      </w:r>
      <w:r>
        <w:t xml:space="preserve">        • He or she has been told of the risks of self-representation. </w:t>
      </w:r>
      <w:r>
        <w:fldChar w:fldCharType="begin"/>
      </w:r>
      <w:r>
        <w:instrText xml:space="preserve"> XE "title:N13387" </w:instrText>
      </w:r>
      <w:r>
        <w:fldChar w:fldCharType="end"/>
      </w:r>
      <w:r>
        <w:rPr>
          <w:b/>
        </w:rPr>
        <w:t>Authority:</w:t>
      </w:r>
      <w:r>
        <w:t xml:space="preserve">  </w:t>
      </w:r>
      <w:r>
        <w:fldChar w:fldCharType="begin"/>
      </w:r>
      <w:r>
        <w:instrText xml:space="preserve"> XE "para:N13390" </w:instrText>
      </w:r>
      <w:r>
        <w:fldChar w:fldCharType="end"/>
      </w:r>
      <w:r>
        <w:rPr>
          <w:rStyle w:val="104"/>
          <w:rFonts w:ascii="Times New Roman" w:hAnsi="Times New Roman"/>
          <w:i/>
          <w:iCs/>
          <w:color w:val="339966"/>
        </w:rPr>
        <w:t>Gil v. Gil</w:t>
      </w:r>
      <w:r>
        <w:rPr>
          <w:rStyle w:val="104"/>
          <w:rFonts w:ascii="Times New Roman" w:hAnsi="Times New Roman"/>
          <w:color w:val="339966"/>
        </w:rPr>
        <w:t>, 94 Conn. App. 306 (2006)</w:t>
      </w:r>
      <w:r>
        <w:t xml:space="preserve">; P.B. §§ 25-27(a), 25-27(b), 25-63, and 25-64. </w:t>
      </w:r>
      <w:r>
        <w:fldChar w:fldCharType="begin"/>
      </w:r>
      <w:r>
        <w:instrText xml:space="preserve"> XE "title:N13433" </w:instrText>
      </w:r>
      <w:r>
        <w:fldChar w:fldCharType="end"/>
      </w:r>
      <w:r>
        <w:rPr>
          <w:b/>
        </w:rPr>
        <w:t>Discussion:</w:t>
      </w:r>
      <w:r>
        <w:t xml:space="preserve">  </w:t>
      </w:r>
      <w:r>
        <w:fldChar w:fldCharType="begin"/>
      </w:r>
      <w:r>
        <w:instrText xml:space="preserve"> XE "para:N1343C" </w:instrText>
      </w:r>
      <w:r>
        <w:fldChar w:fldCharType="end"/>
      </w:r>
      <w:r>
        <w:rPr>
          <w:i/>
          <w:iCs/>
        </w:rPr>
        <w:t>See</w:t>
      </w:r>
      <w:r>
        <w:t xml:space="preserve"> </w:t>
      </w:r>
      <w:r>
        <w:rPr>
          <w:rStyle w:val="104"/>
          <w:rFonts w:ascii="Times New Roman" w:hAnsi="Times New Roman"/>
          <w:color w:val="339966"/>
        </w:rPr>
        <w:t>§ 4.17</w:t>
      </w:r>
      <w:r>
        <w:t xml:space="preserve">, </w:t>
      </w:r>
      <w:r>
        <w:rPr>
          <w:i/>
          <w:iCs/>
        </w:rPr>
        <w:t>below</w:t>
      </w:r>
      <w:r>
        <w:t xml:space="preserve">. </w:t>
      </w:r>
      <w:r>
        <w:rPr>
          <w:i/>
          <w:iCs/>
        </w:rPr>
        <w:t>See also</w:t>
      </w:r>
      <w:r>
        <w:t xml:space="preserve"> </w:t>
      </w:r>
      <w:r>
        <w:rPr>
          <w:rStyle w:val="104"/>
          <w:rFonts w:ascii="Times New Roman" w:hAnsi="Times New Roman"/>
          <w:color w:val="339966"/>
        </w:rPr>
        <w:t>Chapter 17</w:t>
      </w:r>
      <w:r>
        <w:t xml:space="preserve">, </w:t>
      </w:r>
      <w:r>
        <w:rPr>
          <w:rStyle w:val="104"/>
          <w:rFonts w:ascii="Times New Roman" w:hAnsi="Times New Roman"/>
          <w:color w:val="339966"/>
        </w:rPr>
        <w:t>§§ 17.04</w:t>
      </w:r>
      <w:r>
        <w:t>–</w:t>
      </w:r>
      <w:r>
        <w:rPr>
          <w:rStyle w:val="104"/>
          <w:rFonts w:ascii="Times New Roman" w:hAnsi="Times New Roman"/>
          <w:color w:val="339966"/>
        </w:rPr>
        <w:t xml:space="preserve">17.08, </w:t>
      </w:r>
      <w:r>
        <w:rPr>
          <w:rStyle w:val="104"/>
          <w:rFonts w:ascii="Times New Roman" w:hAnsi="Times New Roman"/>
          <w:i/>
          <w:iCs/>
          <w:color w:val="339966"/>
        </w:rPr>
        <w:t>below</w:t>
      </w:r>
      <w:r>
        <w:t>.</w:t>
      </w:r>
    </w:p>
    <w:p w14:paraId="0FDD2E55">
      <w:pPr>
        <w:pStyle w:val="34"/>
      </w:pPr>
      <w:r>
        <w:fldChar w:fldCharType="begin"/>
      </w:r>
      <w:r>
        <w:instrText xml:space="preserve"> XE "para:N134F3" </w:instrText>
      </w:r>
      <w:r>
        <w:fldChar w:fldCharType="end"/>
      </w:r>
      <w:r>
        <w:t>□ Filing a motion for order:</w:t>
      </w:r>
    </w:p>
    <w:p w14:paraId="2A5044EE">
      <w:pPr>
        <w:pStyle w:val="34"/>
      </w:pPr>
      <w:r>
        <w:fldChar w:fldCharType="begin"/>
      </w:r>
      <w:r>
        <w:instrText xml:space="preserve"> XE "para:N134FF" </w:instrText>
      </w:r>
      <w:r>
        <w:fldChar w:fldCharType="end"/>
      </w:r>
      <w:r>
        <w:t>    ○ When no other motion is specified, it may be classified as a motion for order.</w:t>
      </w:r>
    </w:p>
    <w:p w14:paraId="14C568BA">
      <w:pPr>
        <w:pStyle w:val="34"/>
      </w:pPr>
      <w:r>
        <w:fldChar w:fldCharType="begin"/>
      </w:r>
      <w:r>
        <w:instrText xml:space="preserve"> XE "para:N13508" </w:instrText>
      </w:r>
      <w:r>
        <w:fldChar w:fldCharType="end"/>
      </w:r>
      <w:r>
        <w:t xml:space="preserve">    ○ If the motion concerns financial issues, a financial affidavit should be filed five </w:t>
      </w:r>
      <w:ins w:id="167" w:author="Louise Truax" w:date="2024-08-11T12:19:00Z">
        <w:r>
          <w:rPr/>
          <w:t xml:space="preserve">business </w:t>
        </w:r>
      </w:ins>
      <w:r>
        <w:t xml:space="preserve">days in advance of a hearing. </w:t>
      </w:r>
      <w:r>
        <w:fldChar w:fldCharType="begin"/>
      </w:r>
      <w:r>
        <w:instrText xml:space="preserve"> XE "title:N13515" </w:instrText>
      </w:r>
      <w:r>
        <w:fldChar w:fldCharType="end"/>
      </w:r>
      <w:r>
        <w:rPr>
          <w:b/>
        </w:rPr>
        <w:t>Authority:</w:t>
      </w:r>
      <w:r>
        <w:t xml:space="preserve">  </w:t>
      </w:r>
      <w:r>
        <w:fldChar w:fldCharType="begin"/>
      </w:r>
      <w:r>
        <w:instrText xml:space="preserve"> XE "para:N1351E" </w:instrText>
      </w:r>
      <w:r>
        <w:fldChar w:fldCharType="end"/>
      </w:r>
      <w:r>
        <w:t xml:space="preserve">P.B. § 25-30(a). </w:t>
      </w:r>
      <w:r>
        <w:fldChar w:fldCharType="begin"/>
      </w:r>
      <w:r>
        <w:instrText xml:space="preserve"> XE "title:N1352B" </w:instrText>
      </w:r>
      <w:r>
        <w:fldChar w:fldCharType="end"/>
      </w:r>
      <w:r>
        <w:rPr>
          <w:b/>
        </w:rPr>
        <w:t>Discussion:</w:t>
      </w:r>
      <w:r>
        <w:t xml:space="preserve">  </w:t>
      </w:r>
      <w:r>
        <w:fldChar w:fldCharType="begin"/>
      </w:r>
      <w:r>
        <w:instrText xml:space="preserve"> XE "para:N13534" </w:instrText>
      </w:r>
      <w:r>
        <w:fldChar w:fldCharType="end"/>
      </w:r>
      <w:r>
        <w:rPr>
          <w:i/>
          <w:iCs/>
        </w:rPr>
        <w:t>See</w:t>
      </w:r>
      <w:r>
        <w:t xml:space="preserve"> </w:t>
      </w:r>
      <w:r>
        <w:rPr>
          <w:rStyle w:val="104"/>
          <w:rFonts w:ascii="Times New Roman" w:hAnsi="Times New Roman"/>
          <w:color w:val="339966"/>
        </w:rPr>
        <w:t>§ 4.18</w:t>
      </w:r>
      <w:r>
        <w:t xml:space="preserve">, </w:t>
      </w:r>
      <w:r>
        <w:rPr>
          <w:i/>
          <w:iCs/>
        </w:rPr>
        <w:t>below</w:t>
      </w:r>
      <w:r>
        <w:t>.</w:t>
      </w:r>
    </w:p>
    <w:p w14:paraId="123072C5">
      <w:pPr>
        <w:pStyle w:val="34"/>
      </w:pPr>
      <w:r>
        <w:fldChar w:fldCharType="begin"/>
      </w:r>
      <w:r>
        <w:instrText xml:space="preserve"> XE "para:N1356C" </w:instrText>
      </w:r>
      <w:r>
        <w:fldChar w:fldCharType="end"/>
      </w:r>
      <w:r>
        <w:t>□ Preparing a temporary injunction:</w:t>
      </w:r>
    </w:p>
    <w:p w14:paraId="452BA252">
      <w:pPr>
        <w:pStyle w:val="34"/>
      </w:pPr>
      <w:r>
        <w:fldChar w:fldCharType="begin"/>
      </w:r>
      <w:r>
        <w:instrText xml:space="preserve"> XE "para:N13578" </w:instrText>
      </w:r>
      <w:r>
        <w:fldChar w:fldCharType="end"/>
      </w:r>
      <w:r>
        <w:t>    ○ A temporary injunction is designed to maintain the status quo.</w:t>
      </w:r>
    </w:p>
    <w:p w14:paraId="2D0C6281">
      <w:pPr>
        <w:pStyle w:val="34"/>
      </w:pPr>
      <w:r>
        <w:fldChar w:fldCharType="begin"/>
      </w:r>
      <w:r>
        <w:instrText xml:space="preserve"> XE "para:N13581" </w:instrText>
      </w:r>
      <w:r>
        <w:fldChar w:fldCharType="end"/>
      </w:r>
      <w:r>
        <w:t>    ○ To obtain a temporary injunction, it must be proven that:</w:t>
      </w:r>
    </w:p>
    <w:p w14:paraId="66EC563F">
      <w:pPr>
        <w:pStyle w:val="34"/>
      </w:pPr>
      <w:r>
        <w:fldChar w:fldCharType="begin"/>
      </w:r>
      <w:r>
        <w:instrText xml:space="preserve"> XE "para:N1358D" </w:instrText>
      </w:r>
      <w:r>
        <w:fldChar w:fldCharType="end"/>
      </w:r>
      <w:r>
        <w:t>        • There is no adequate remedy at law.</w:t>
      </w:r>
    </w:p>
    <w:p w14:paraId="1CA0A47D">
      <w:pPr>
        <w:pStyle w:val="34"/>
      </w:pPr>
      <w:r>
        <w:fldChar w:fldCharType="begin"/>
      </w:r>
      <w:r>
        <w:instrText xml:space="preserve"> XE "para:N13596" </w:instrText>
      </w:r>
      <w:r>
        <w:fldChar w:fldCharType="end"/>
      </w:r>
      <w:r>
        <w:t>        • The party filing for the temporary injunction will suffer irreparable harm unless the injunction is granted.</w:t>
      </w:r>
    </w:p>
    <w:p w14:paraId="2A2E4B94">
      <w:pPr>
        <w:pStyle w:val="34"/>
      </w:pPr>
      <w:r>
        <w:fldChar w:fldCharType="begin"/>
      </w:r>
      <w:r>
        <w:instrText xml:space="preserve"> XE "para:N1359F" </w:instrText>
      </w:r>
      <w:r>
        <w:fldChar w:fldCharType="end"/>
      </w:r>
      <w:r>
        <w:t>        • There is a likelihood of the moving party to prevail on the merits of the underlying action.</w:t>
      </w:r>
    </w:p>
    <w:p w14:paraId="57CBDEC8">
      <w:pPr>
        <w:pStyle w:val="34"/>
      </w:pPr>
      <w:r>
        <w:fldChar w:fldCharType="begin"/>
      </w:r>
      <w:r>
        <w:instrText xml:space="preserve"> XE "para:N135A8" </w:instrText>
      </w:r>
      <w:r>
        <w:fldChar w:fldCharType="end"/>
      </w:r>
      <w:r>
        <w:t>        • The balancing of the equities favors granting the injunction.</w:t>
      </w:r>
    </w:p>
    <w:p w14:paraId="1E6FF7C1">
      <w:pPr>
        <w:pStyle w:val="34"/>
      </w:pPr>
      <w:r>
        <w:fldChar w:fldCharType="begin"/>
      </w:r>
      <w:r>
        <w:instrText xml:space="preserve"> XE "para:N135B1" </w:instrText>
      </w:r>
      <w:r>
        <w:fldChar w:fldCharType="end"/>
      </w:r>
      <w:r>
        <w:t>    ○ When filing a temporary injunction, a notification provision must be filed stating one of the following:</w:t>
      </w:r>
    </w:p>
    <w:p w14:paraId="565045AE">
      <w:pPr>
        <w:pStyle w:val="34"/>
      </w:pPr>
      <w:r>
        <w:fldChar w:fldCharType="begin"/>
      </w:r>
      <w:r>
        <w:instrText xml:space="preserve"> XE "para:N135BD" </w:instrText>
      </w:r>
      <w:r>
        <w:fldChar w:fldCharType="end"/>
      </w:r>
      <w:r>
        <w:t>        • Notice was given to the opposing party within a reasonable time of the filing of the temporary injunction.</w:t>
      </w:r>
    </w:p>
    <w:p w14:paraId="257DC292">
      <w:pPr>
        <w:pStyle w:val="34"/>
      </w:pPr>
      <w:r>
        <w:fldChar w:fldCharType="begin"/>
      </w:r>
      <w:r>
        <w:instrText xml:space="preserve"> XE "para:N135C6" </w:instrText>
      </w:r>
      <w:r>
        <w:fldChar w:fldCharType="end"/>
      </w:r>
      <w:r>
        <w:t>        • The applicant tried but was unable to give notice.</w:t>
      </w:r>
    </w:p>
    <w:p w14:paraId="5C3DFD64">
      <w:pPr>
        <w:pStyle w:val="34"/>
      </w:pPr>
      <w:r>
        <w:fldChar w:fldCharType="begin"/>
      </w:r>
      <w:r>
        <w:instrText xml:space="preserve"> XE "para:N135CF" </w:instrText>
      </w:r>
      <w:r>
        <w:fldChar w:fldCharType="end"/>
      </w:r>
      <w:r>
        <w:t xml:space="preserve">        • Facts to establish good cause as to why notice should not be given to the opposing party. </w:t>
      </w:r>
      <w:r>
        <w:fldChar w:fldCharType="begin"/>
      </w:r>
      <w:r>
        <w:instrText xml:space="preserve"> XE "title:N135DC" </w:instrText>
      </w:r>
      <w:r>
        <w:fldChar w:fldCharType="end"/>
      </w:r>
      <w:r>
        <w:rPr>
          <w:b/>
        </w:rPr>
        <w:t>Authority:</w:t>
      </w:r>
      <w:r>
        <w:t xml:space="preserve">  </w:t>
      </w:r>
      <w:r>
        <w:fldChar w:fldCharType="begin"/>
      </w:r>
      <w:r>
        <w:instrText xml:space="preserve"> XE "para:N135E5" </w:instrText>
      </w:r>
      <w:r>
        <w:fldChar w:fldCharType="end"/>
      </w:r>
      <w:r>
        <w:rPr>
          <w:rStyle w:val="104"/>
          <w:rFonts w:ascii="Times New Roman" w:hAnsi="Times New Roman"/>
          <w:i/>
          <w:iCs/>
          <w:color w:val="339966"/>
        </w:rPr>
        <w:t>Moore v. Serafin</w:t>
      </w:r>
      <w:r>
        <w:rPr>
          <w:rStyle w:val="104"/>
          <w:rFonts w:ascii="Times New Roman" w:hAnsi="Times New Roman"/>
          <w:color w:val="339966"/>
        </w:rPr>
        <w:t>, 163 Conn. 1 (1972)</w:t>
      </w:r>
      <w:r>
        <w:t xml:space="preserve">, </w:t>
      </w:r>
      <w:r>
        <w:rPr>
          <w:rStyle w:val="104"/>
          <w:rFonts w:ascii="Times New Roman" w:hAnsi="Times New Roman"/>
          <w:i/>
          <w:iCs/>
          <w:color w:val="339966"/>
        </w:rPr>
        <w:t>Stocker v. Waterbury</w:t>
      </w:r>
      <w:r>
        <w:rPr>
          <w:rStyle w:val="104"/>
          <w:rFonts w:ascii="Times New Roman" w:hAnsi="Times New Roman"/>
          <w:color w:val="339966"/>
        </w:rPr>
        <w:t>, 154 Conn. 446 (1967)</w:t>
      </w:r>
      <w:r>
        <w:t xml:space="preserve">, </w:t>
      </w:r>
      <w:r>
        <w:rPr>
          <w:rStyle w:val="104"/>
          <w:rFonts w:ascii="Times New Roman" w:hAnsi="Times New Roman"/>
          <w:i/>
          <w:iCs/>
          <w:color w:val="339966"/>
        </w:rPr>
        <w:t>Parrotta v. Parrotta</w:t>
      </w:r>
      <w:r>
        <w:rPr>
          <w:rStyle w:val="104"/>
          <w:rFonts w:ascii="Times New Roman" w:hAnsi="Times New Roman"/>
          <w:color w:val="339966"/>
        </w:rPr>
        <w:t>, 119 Conn. App. 472 (2010)</w:t>
      </w:r>
      <w:r>
        <w:t xml:space="preserve">, </w:t>
      </w:r>
      <w:r>
        <w:rPr>
          <w:rStyle w:val="104"/>
          <w:rFonts w:ascii="Times New Roman" w:hAnsi="Times New Roman"/>
          <w:i/>
          <w:iCs/>
          <w:color w:val="339966"/>
        </w:rPr>
        <w:t>International Ass’n of Firefighters, Local 786 v. Serrani</w:t>
      </w:r>
      <w:r>
        <w:rPr>
          <w:rStyle w:val="104"/>
          <w:rFonts w:ascii="Times New Roman" w:hAnsi="Times New Roman"/>
          <w:color w:val="339966"/>
        </w:rPr>
        <w:t>, 26 Conn. App. 610 (1992)</w:t>
      </w:r>
      <w:r>
        <w:t xml:space="preserve">, </w:t>
      </w:r>
      <w:r>
        <w:rPr>
          <w:rStyle w:val="104"/>
          <w:rFonts w:ascii="Times New Roman" w:hAnsi="Times New Roman"/>
          <w:i/>
          <w:iCs/>
          <w:color w:val="339966"/>
        </w:rPr>
        <w:t>Jarjura v. State Elections Enforcement Comm’n</w:t>
      </w:r>
      <w:r>
        <w:rPr>
          <w:rStyle w:val="104"/>
          <w:rFonts w:ascii="Times New Roman" w:hAnsi="Times New Roman"/>
          <w:color w:val="339966"/>
        </w:rPr>
        <w:t>, 51 Conn. Supp. 483 (2010)</w:t>
      </w:r>
      <w:r>
        <w:t xml:space="preserve">, </w:t>
      </w:r>
      <w:r>
        <w:rPr>
          <w:rStyle w:val="104"/>
          <w:rFonts w:ascii="Times New Roman" w:hAnsi="Times New Roman"/>
          <w:i/>
          <w:iCs/>
          <w:color w:val="339966"/>
        </w:rPr>
        <w:t>Fleet Nat’l Bank v. Burke</w:t>
      </w:r>
      <w:r>
        <w:rPr>
          <w:rStyle w:val="104"/>
          <w:rFonts w:ascii="Times New Roman" w:hAnsi="Times New Roman"/>
          <w:color w:val="339966"/>
        </w:rPr>
        <w:t>, 45 Conn. Supp. 566 (1998)</w:t>
      </w:r>
      <w:r>
        <w:t xml:space="preserve">, </w:t>
      </w:r>
      <w:r>
        <w:rPr>
          <w:rStyle w:val="104"/>
          <w:rFonts w:ascii="Times New Roman" w:hAnsi="Times New Roman"/>
          <w:i/>
          <w:iCs/>
          <w:color w:val="339966"/>
        </w:rPr>
        <w:t>Connecticut State Medical Soc. v. Connecticut Medical Service, Inc.</w:t>
      </w:r>
      <w:r>
        <w:rPr>
          <w:rStyle w:val="104"/>
          <w:rFonts w:ascii="Times New Roman" w:hAnsi="Times New Roman"/>
          <w:color w:val="339966"/>
        </w:rPr>
        <w:t>, 29 Conn. Supp. 474 (1971)</w:t>
      </w:r>
      <w:r>
        <w:t xml:space="preserve">, and </w:t>
      </w:r>
      <w:r>
        <w:rPr>
          <w:rStyle w:val="104"/>
          <w:rFonts w:ascii="Times New Roman" w:hAnsi="Times New Roman"/>
          <w:i/>
          <w:iCs/>
          <w:color w:val="339966"/>
        </w:rPr>
        <w:t>Pagan v. Gonzalez</w:t>
      </w:r>
      <w:r>
        <w:rPr>
          <w:rStyle w:val="104"/>
          <w:rFonts w:ascii="Times New Roman" w:hAnsi="Times New Roman"/>
          <w:color w:val="339966"/>
        </w:rPr>
        <w:t>, 2005 Conn. Super. LEXIS 3218 (2005)</w:t>
      </w:r>
      <w:r>
        <w:t xml:space="preserve">; P.B. § 4-5(a). </w:t>
      </w:r>
      <w:r>
        <w:fldChar w:fldCharType="begin"/>
      </w:r>
      <w:r>
        <w:instrText xml:space="preserve"> XE "title:N13AA9" </w:instrText>
      </w:r>
      <w:r>
        <w:fldChar w:fldCharType="end"/>
      </w:r>
      <w:r>
        <w:rPr>
          <w:b/>
        </w:rPr>
        <w:t>Discussion:</w:t>
      </w:r>
      <w:r>
        <w:t xml:space="preserve">  </w:t>
      </w:r>
      <w:r>
        <w:fldChar w:fldCharType="begin"/>
      </w:r>
      <w:r>
        <w:instrText xml:space="preserve"> XE "para:N13AB2" </w:instrText>
      </w:r>
      <w:r>
        <w:fldChar w:fldCharType="end"/>
      </w:r>
      <w:r>
        <w:rPr>
          <w:i/>
          <w:iCs/>
        </w:rPr>
        <w:t>See</w:t>
      </w:r>
      <w:r>
        <w:t xml:space="preserve"> </w:t>
      </w:r>
      <w:r>
        <w:rPr>
          <w:rStyle w:val="104"/>
          <w:rFonts w:ascii="Times New Roman" w:hAnsi="Times New Roman"/>
          <w:color w:val="339966"/>
        </w:rPr>
        <w:t>§ 4.19</w:t>
      </w:r>
      <w:r>
        <w:t xml:space="preserve">, </w:t>
      </w:r>
      <w:r>
        <w:rPr>
          <w:i/>
          <w:iCs/>
        </w:rPr>
        <w:t>below</w:t>
      </w:r>
      <w:r>
        <w:t xml:space="preserve">. </w:t>
      </w:r>
      <w:r>
        <w:fldChar w:fldCharType="begin"/>
      </w:r>
      <w:r>
        <w:instrText xml:space="preserve"> XE "title:N13AEE" </w:instrText>
      </w:r>
      <w:r>
        <w:fldChar w:fldCharType="end"/>
      </w:r>
      <w:r>
        <w:rPr>
          <w:b/>
        </w:rPr>
        <w:t>Form</w:t>
      </w:r>
      <w:r>
        <w:t xml:space="preserve">: </w:t>
      </w:r>
      <w:r>
        <w:fldChar w:fldCharType="begin"/>
      </w:r>
      <w:r>
        <w:instrText xml:space="preserve"> XE "para:N13AF8" </w:instrText>
      </w:r>
      <w:r>
        <w:fldChar w:fldCharType="end"/>
      </w:r>
      <w:r>
        <w:rPr>
          <w:i/>
          <w:iCs/>
        </w:rPr>
        <w:t>Ex parte</w:t>
      </w:r>
      <w:r>
        <w:t xml:space="preserve"> injunction,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20.47, </w:t>
      </w:r>
      <w:r>
        <w:rPr>
          <w:rStyle w:val="104"/>
          <w:rFonts w:ascii="Times New Roman" w:hAnsi="Times New Roman"/>
          <w:i/>
          <w:iCs/>
          <w:color w:val="339966"/>
        </w:rPr>
        <w:t>below</w:t>
      </w:r>
      <w:r>
        <w:t>.</w:t>
      </w:r>
    </w:p>
    <w:p w14:paraId="0F4C4880">
      <w:pPr>
        <w:pStyle w:val="34"/>
      </w:pPr>
      <w:r>
        <w:fldChar w:fldCharType="begin"/>
      </w:r>
      <w:r>
        <w:instrText xml:space="preserve"> XE "para:N13B5B" </w:instrText>
      </w:r>
      <w:r>
        <w:fldChar w:fldCharType="end"/>
      </w:r>
      <w:r>
        <w:t>□ Seeking closure of the courtroom or sealing of records:</w:t>
      </w:r>
    </w:p>
    <w:p w14:paraId="2035895B">
      <w:pPr>
        <w:pStyle w:val="34"/>
      </w:pPr>
      <w:r>
        <w:fldChar w:fldCharType="begin"/>
      </w:r>
      <w:r>
        <w:instrText xml:space="preserve"> XE "para:N13B67" </w:instrText>
      </w:r>
      <w:r>
        <w:fldChar w:fldCharType="end"/>
      </w:r>
      <w:r>
        <w:t>    ○ The courtroom or documents may be sealed upon a finding that the interests of justice outweigh the public’s right to know.</w:t>
      </w:r>
    </w:p>
    <w:p w14:paraId="357F1060">
      <w:pPr>
        <w:pStyle w:val="34"/>
      </w:pPr>
      <w:r>
        <w:fldChar w:fldCharType="begin"/>
      </w:r>
      <w:r>
        <w:instrText xml:space="preserve"> XE "para:N13B70" </w:instrText>
      </w:r>
      <w:r>
        <w:fldChar w:fldCharType="end"/>
      </w:r>
      <w:r>
        <w:t xml:space="preserve">    ○ The sealing order must be narrowly tailored to the issues individually. </w:t>
      </w:r>
      <w:r>
        <w:fldChar w:fldCharType="begin"/>
      </w:r>
      <w:r>
        <w:instrText xml:space="preserve"> XE "title:N13B7D" </w:instrText>
      </w:r>
      <w:r>
        <w:fldChar w:fldCharType="end"/>
      </w:r>
      <w:r>
        <w:rPr>
          <w:b/>
        </w:rPr>
        <w:t>Authority:</w:t>
      </w:r>
      <w:r>
        <w:t xml:space="preserve">  </w:t>
      </w:r>
      <w:r>
        <w:fldChar w:fldCharType="begin"/>
      </w:r>
      <w:r>
        <w:instrText xml:space="preserve"> XE "para:N13B86" </w:instrText>
      </w:r>
      <w:r>
        <w:fldChar w:fldCharType="end"/>
      </w:r>
      <w:r>
        <w:rPr>
          <w:rStyle w:val="104"/>
          <w:rFonts w:ascii="Times New Roman" w:hAnsi="Times New Roman"/>
          <w:color w:val="339966"/>
        </w:rPr>
        <w:t>Conn. Gen. Stat. §§ 46b-11</w:t>
      </w:r>
      <w:r>
        <w:t xml:space="preserve"> and </w:t>
      </w:r>
      <w:r>
        <w:rPr>
          <w:rStyle w:val="104"/>
          <w:rFonts w:ascii="Times New Roman" w:hAnsi="Times New Roman"/>
          <w:color w:val="339966"/>
        </w:rPr>
        <w:t>46b-49</w:t>
      </w:r>
      <w:r>
        <w:t xml:space="preserve">; </w:t>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P.B. §§ 25-59 and 29-59A. </w:t>
      </w:r>
      <w:r>
        <w:fldChar w:fldCharType="begin"/>
      </w:r>
      <w:r>
        <w:instrText xml:space="preserve"> XE "title:N13C7D" </w:instrText>
      </w:r>
      <w:r>
        <w:fldChar w:fldCharType="end"/>
      </w:r>
      <w:r>
        <w:rPr>
          <w:b/>
        </w:rPr>
        <w:t>Discussion:</w:t>
      </w:r>
      <w:r>
        <w:t xml:space="preserve">  </w:t>
      </w:r>
      <w:r>
        <w:fldChar w:fldCharType="begin"/>
      </w:r>
      <w:r>
        <w:instrText xml:space="preserve"> XE "para:N13C86" </w:instrText>
      </w:r>
      <w:r>
        <w:fldChar w:fldCharType="end"/>
      </w:r>
      <w:r>
        <w:rPr>
          <w:i/>
          <w:iCs/>
        </w:rPr>
        <w:t>See</w:t>
      </w:r>
      <w:r>
        <w:t xml:space="preserve"> </w:t>
      </w:r>
      <w:r>
        <w:rPr>
          <w:rStyle w:val="104"/>
          <w:rFonts w:ascii="Times New Roman" w:hAnsi="Times New Roman"/>
          <w:color w:val="339966"/>
        </w:rPr>
        <w:t>§ 4.20</w:t>
      </w:r>
      <w:r>
        <w:t xml:space="preserve">, </w:t>
      </w:r>
      <w:r>
        <w:rPr>
          <w:i/>
          <w:iCs/>
        </w:rPr>
        <w:t>below</w:t>
      </w:r>
      <w:r>
        <w:t>.</w:t>
      </w:r>
    </w:p>
    <w:p w14:paraId="6DE02CC5">
      <w:pPr>
        <w:pStyle w:val="39"/>
      </w:pPr>
      <w:r>
        <w:fldChar w:fldCharType="begin"/>
      </w:r>
      <w:r>
        <w:instrText xml:space="preserve"> XE "desig:N13CDF:Heading 1" </w:instrText>
      </w:r>
      <w:r>
        <w:fldChar w:fldCharType="end"/>
      </w:r>
      <w:r>
        <w:t xml:space="preserve">§ 4.09 </w:t>
      </w:r>
      <w:r>
        <w:fldChar w:fldCharType="begin"/>
      </w:r>
      <w:r>
        <w:instrText xml:space="preserve"> XE "title:N13CE3:Heading 1" </w:instrText>
      </w:r>
      <w:r>
        <w:fldChar w:fldCharType="end"/>
      </w:r>
      <w:r>
        <w:t>Preparing a Motion to Dismiss</w:t>
      </w:r>
    </w:p>
    <w:p w14:paraId="76F43646">
      <w:pPr>
        <w:pStyle w:val="40"/>
      </w:pPr>
      <w:r>
        <w:fldChar w:fldCharType="begin"/>
      </w:r>
      <w:r>
        <w:instrText xml:space="preserve"> XE "desig:N13CF9:Heading 2" </w:instrText>
      </w:r>
      <w:r>
        <w:fldChar w:fldCharType="end"/>
      </w:r>
      <w:r>
        <w:t xml:space="preserve">[1] </w:t>
      </w:r>
      <w:r>
        <w:fldChar w:fldCharType="begin"/>
      </w:r>
      <w:r>
        <w:instrText xml:space="preserve"> XE "title:N13CFD:Heading 2" </w:instrText>
      </w:r>
      <w:r>
        <w:fldChar w:fldCharType="end"/>
      </w:r>
      <w:r>
        <w:t>Filing a Special Appearance Is Not Permitted</w:t>
      </w:r>
    </w:p>
    <w:p w14:paraId="2FDD08FD">
      <w:pPr>
        <w:pStyle w:val="31"/>
      </w:pPr>
      <w:r>
        <w:fldChar w:fldCharType="begin"/>
      </w:r>
      <w:r>
        <w:instrText xml:space="preserve"> XE "para:N13D04" </w:instrText>
      </w:r>
      <w:r>
        <w:fldChar w:fldCharType="end"/>
      </w:r>
      <w:r>
        <w:t xml:space="preserve">            Connecticut no longer has a “special” appearance in which counsel appears only to contest jurisdiction by way of a motion to dismiss. However, an attorney may be able to enter a limited appearance for the purpose of contesting a motion to dismiss. P.B. § 3-8. Such a limited appearance will not serve to change any of the time limitations to respond to a motion to dismiss. Therefore, if an appearance is entered, it will trigger timing deadlines for filing a motion to dismiss. For a more detailed discussion on limited appearances, </w:t>
      </w:r>
      <w:r>
        <w:rPr>
          <w:i/>
          <w:iCs/>
        </w:rPr>
        <w:t>see</w:t>
      </w:r>
      <w:r>
        <w:t xml:space="preserve"> </w:t>
      </w:r>
      <w:r>
        <w:rPr>
          <w:rStyle w:val="104"/>
          <w:color w:val="339966"/>
        </w:rPr>
        <w:t>Chapter 3</w:t>
      </w:r>
      <w:r>
        <w:t xml:space="preserve">, </w:t>
      </w:r>
      <w:r>
        <w:rPr>
          <w:rStyle w:val="104"/>
          <w:color w:val="339966"/>
        </w:rPr>
        <w:t xml:space="preserve">§ 3.19[3], </w:t>
      </w:r>
      <w:r>
        <w:rPr>
          <w:rStyle w:val="104"/>
          <w:i/>
          <w:iCs/>
          <w:color w:val="339966"/>
        </w:rPr>
        <w:t>above</w:t>
      </w:r>
      <w:r>
        <w:t>.</w:t>
      </w:r>
    </w:p>
    <w:p w14:paraId="252BCEEE">
      <w:pPr>
        <w:spacing w:before="0" w:beforeAutospacing="0" w:after="0" w:afterAutospacing="0"/>
      </w:pPr>
      <w:r>
        <w:fldChar w:fldCharType="begin"/>
      </w:r>
      <w:r>
        <w:instrText xml:space="preserve"> XE "comment:N13D61" </w:instrText>
      </w:r>
      <w:r>
        <w:fldChar w:fldCharType="end"/>
      </w:r>
      <w:r>
        <w:t>#Comment Begins</w:t>
      </w:r>
    </w:p>
    <w:p w14:paraId="47C4E35D">
      <w:pPr>
        <w:pStyle w:val="31"/>
      </w:pPr>
      <w:r>
        <w:fldChar w:fldCharType="begin"/>
      </w:r>
      <w:r>
        <w:instrText xml:space="preserve"> XE "para:N13D6A" </w:instrText>
      </w:r>
      <w:r>
        <w:fldChar w:fldCharType="end"/>
      </w:r>
      <w:r>
        <w:br w:type="textWrapping"/>
      </w:r>
      <w:r>
        <w:rPr>
          <w:b/>
          <w:bCs/>
        </w:rPr>
        <w:t> Strategic Point:</w:t>
      </w:r>
      <w:r>
        <w:t xml:space="preserve"> Although special appearances no longer exist, a limited appearance may be used in the same fashion as a special appearance was once used for filing a motion to dismiss. If the limited appearance is only for the motion to dismiss, the limited appearance will be completed upon resolution of that matter.</w:t>
      </w:r>
    </w:p>
    <w:p w14:paraId="2F50B724">
      <w:pPr>
        <w:spacing w:before="0" w:beforeAutospacing="0" w:after="0" w:afterAutospacing="0"/>
      </w:pPr>
      <w:r>
        <w:br w:type="textWrapping"/>
      </w:r>
      <w:r>
        <w:t>#Comment Ends</w:t>
      </w:r>
    </w:p>
    <w:p w14:paraId="0967DB4E">
      <w:pPr>
        <w:pStyle w:val="40"/>
      </w:pPr>
      <w:r>
        <w:fldChar w:fldCharType="begin"/>
      </w:r>
      <w:r>
        <w:instrText xml:space="preserve"> XE "desig:N13D84:Heading 2" </w:instrText>
      </w:r>
      <w:r>
        <w:fldChar w:fldCharType="end"/>
      </w:r>
      <w:r>
        <w:t xml:space="preserve">[2] </w:t>
      </w:r>
      <w:r>
        <w:fldChar w:fldCharType="begin"/>
      </w:r>
      <w:r>
        <w:instrText xml:space="preserve"> XE "title:N13D88:Heading 2" </w:instrText>
      </w:r>
      <w:r>
        <w:fldChar w:fldCharType="end"/>
      </w:r>
      <w:r>
        <w:t>Timing Deadlines for Filing a Motion to Dismiss and Objections</w:t>
      </w:r>
    </w:p>
    <w:p w14:paraId="2719B745">
      <w:pPr>
        <w:pStyle w:val="31"/>
      </w:pPr>
      <w:r>
        <w:fldChar w:fldCharType="begin"/>
      </w:r>
      <w:r>
        <w:instrText xml:space="preserve"> XE "para:N13D8F" </w:instrText>
      </w:r>
      <w:r>
        <w:fldChar w:fldCharType="end"/>
      </w:r>
      <w:r>
        <w:t xml:space="preserve">            Except for cases in which subject matter is contested, a motion to dismiss on any other ground must be made within thirty days of the filing of the defendant’s appearance. P.B. § 25-12. Failure to do so will constitute a waiver of such defects, and the defendant will be forever barred from raising the issues in the future. </w:t>
      </w:r>
      <w:r>
        <w:rPr>
          <w:rStyle w:val="104"/>
          <w:i/>
          <w:iCs/>
          <w:color w:val="339966"/>
        </w:rPr>
        <w:t>Foster v. Smith</w:t>
      </w:r>
      <w:r>
        <w:rPr>
          <w:rStyle w:val="104"/>
          <w:color w:val="339966"/>
        </w:rPr>
        <w:t>, 91 Conn. App. 528, 536 (2005)</w:t>
      </w:r>
      <w:r>
        <w:t xml:space="preserve">. However, subject matter jurisdiction may never be waived and technically, it may be raised at any time. </w:t>
      </w:r>
      <w:r>
        <w:rPr>
          <w:rStyle w:val="104"/>
          <w:i/>
          <w:iCs/>
          <w:color w:val="339966"/>
        </w:rPr>
        <w:t>LaBow v. LaBow</w:t>
      </w:r>
      <w:r>
        <w:rPr>
          <w:rStyle w:val="104"/>
          <w:color w:val="339966"/>
        </w:rPr>
        <w:t>, 171 Conn. 433 (1976)</w:t>
      </w:r>
      <w:r>
        <w:t>.</w:t>
      </w:r>
    </w:p>
    <w:p w14:paraId="12546A12">
      <w:pPr>
        <w:pStyle w:val="31"/>
      </w:pPr>
      <w:r>
        <w:fldChar w:fldCharType="begin"/>
      </w:r>
      <w:r>
        <w:instrText xml:space="preserve"> XE "para:N13EC9" </w:instrText>
      </w:r>
      <w:r>
        <w:fldChar w:fldCharType="end"/>
      </w:r>
      <w:r>
        <w:br w:type="textWrapping"/>
      </w:r>
      <w:r>
        <w:t>            Objections to a motion to dismiss must be filed at least five days prior to it being “considered” for short calendar, together with a supporting memorandum of law, and any sworn affidavits of fact. P.B. § 25-13(b). It is, therefore, prudent to immediately draft the response to the motion to dismiss as it will likely appear on the short calendar within two weeks of being filed. There is no specific rule permitting an extension of time to file a response to a motion to dismiss.</w:t>
      </w:r>
    </w:p>
    <w:p w14:paraId="662B5E99">
      <w:pPr>
        <w:spacing w:before="0" w:beforeAutospacing="0" w:after="0" w:afterAutospacing="0"/>
      </w:pPr>
      <w:r>
        <w:fldChar w:fldCharType="begin"/>
      </w:r>
      <w:r>
        <w:instrText xml:space="preserve"> XE "comment:N13ECF" </w:instrText>
      </w:r>
      <w:r>
        <w:fldChar w:fldCharType="end"/>
      </w:r>
      <w:r>
        <w:t>#Comment Begins</w:t>
      </w:r>
    </w:p>
    <w:p w14:paraId="05EBCF4F">
      <w:pPr>
        <w:pStyle w:val="31"/>
      </w:pPr>
      <w:r>
        <w:fldChar w:fldCharType="begin"/>
      </w:r>
      <w:r>
        <w:instrText xml:space="preserve"> XE "para:N13ED8" </w:instrText>
      </w:r>
      <w:r>
        <w:fldChar w:fldCharType="end"/>
      </w:r>
      <w:r>
        <w:br w:type="textWrapping"/>
      </w:r>
      <w:r>
        <w:rPr>
          <w:b/>
          <w:bCs/>
        </w:rPr>
        <w:t>  Warning:</w:t>
      </w:r>
      <w:r>
        <w:t xml:space="preserve"> The procedures for motions to dismiss regarding family matters are specifically set forth in P.B. § 25-12, whereas motions to dismiss in civil cases are covered by P.B. §§ 10-30 through 10-34. Significantly, P.B. § 25-13 does not incorporate P.B. §§ 10-30 through 10-34, which only apply to civil matters. Accordingly, reliance on civil cases for authority in prosecuting or defending a motion to dismiss should be exercised cautiously, as the rationale in the civil cases may have no applicability in a family case.</w:t>
      </w:r>
    </w:p>
    <w:p w14:paraId="32A01C72">
      <w:pPr>
        <w:spacing w:before="0" w:beforeAutospacing="0" w:after="0" w:afterAutospacing="0"/>
      </w:pPr>
      <w:r>
        <w:br w:type="textWrapping"/>
      </w:r>
      <w:r>
        <w:t>#Comment Ends</w:t>
      </w:r>
      <w:r>
        <w:fldChar w:fldCharType="begin"/>
      </w:r>
      <w:r>
        <w:instrText xml:space="preserve"> XE "comment:N13EE3" </w:instrText>
      </w:r>
      <w:r>
        <w:fldChar w:fldCharType="end"/>
      </w:r>
      <w:r>
        <w:t>#Comment Begins</w:t>
      </w:r>
    </w:p>
    <w:p w14:paraId="66467AFB">
      <w:pPr>
        <w:pStyle w:val="31"/>
      </w:pPr>
      <w:r>
        <w:fldChar w:fldCharType="begin"/>
      </w:r>
      <w:r>
        <w:instrText xml:space="preserve"> XE "para:N13EEC" </w:instrText>
      </w:r>
      <w:r>
        <w:fldChar w:fldCharType="end"/>
      </w:r>
      <w:r>
        <w:br w:type="textWrapping"/>
      </w:r>
      <w:r>
        <w:rPr>
          <w:b/>
          <w:bCs/>
        </w:rPr>
        <w:t>  Timing:</w:t>
      </w:r>
      <w:r>
        <w:t xml:space="preserve"> When contemplating filing a motion to dismiss at the outset of the case, be sure to time the filing of the appearance to enable proper preparation of the motion to dismiss, memorandum of law and supporting affidavits. Otherwise, there may be a risk of the thirty-day time period expiring before all of the necessary paperwork is completed. This could result in a waiver of the grounds to file a motion to dismiss in all cases other than claims regarding subject matter jurisdiction.</w:t>
      </w:r>
    </w:p>
    <w:p w14:paraId="50106D02">
      <w:pPr>
        <w:spacing w:before="0" w:beforeAutospacing="0" w:after="0" w:afterAutospacing="0"/>
      </w:pPr>
      <w:r>
        <w:br w:type="textWrapping"/>
      </w:r>
      <w:r>
        <w:t>#Comment Ends</w:t>
      </w:r>
    </w:p>
    <w:p w14:paraId="2AF539E8">
      <w:pPr>
        <w:pStyle w:val="40"/>
      </w:pPr>
      <w:r>
        <w:fldChar w:fldCharType="begin"/>
      </w:r>
      <w:r>
        <w:instrText xml:space="preserve"> XE "desig:N13F06:Heading 2" </w:instrText>
      </w:r>
      <w:r>
        <w:fldChar w:fldCharType="end"/>
      </w:r>
      <w:r>
        <w:t xml:space="preserve">[3] </w:t>
      </w:r>
      <w:r>
        <w:fldChar w:fldCharType="begin"/>
      </w:r>
      <w:r>
        <w:instrText xml:space="preserve"> XE "title:N13F0A:Heading 2" </w:instrText>
      </w:r>
      <w:r>
        <w:fldChar w:fldCharType="end"/>
      </w:r>
      <w:r>
        <w:t>Asserting Grounds for a Motion to Dismiss</w:t>
      </w:r>
    </w:p>
    <w:p w14:paraId="4CB8E27B">
      <w:pPr>
        <w:pStyle w:val="31"/>
      </w:pPr>
      <w:r>
        <w:fldChar w:fldCharType="begin"/>
      </w:r>
      <w:r>
        <w:instrText xml:space="preserve"> XE "para:N13F12" </w:instrText>
      </w:r>
      <w:r>
        <w:fldChar w:fldCharType="end"/>
      </w:r>
      <w:r>
        <w:t>            A motion to dismiss may be filed based on the following:</w:t>
      </w:r>
    </w:p>
    <w:p w14:paraId="5F385E36">
      <w:pPr>
        <w:pStyle w:val="103"/>
      </w:pPr>
      <w:r>
        <w:fldChar w:fldCharType="begin"/>
      </w:r>
      <w:r>
        <w:instrText xml:space="preserve"> XE "list:N13F18:LIST-ELEMENT" </w:instrText>
      </w:r>
      <w:r>
        <w:fldChar w:fldCharType="end"/>
      </w:r>
      <w:r>
        <w:fldChar w:fldCharType="begin"/>
      </w:r>
      <w:r>
        <w:instrText xml:space="preserve"> ADVANCE \r 1 </w:instrText>
      </w:r>
      <w:r>
        <w:fldChar w:fldCharType="end"/>
      </w:r>
      <w:r>
        <w:fldChar w:fldCharType="begin"/>
      </w:r>
      <w:r>
        <w:instrText xml:space="preserve"> XE "OA.TEMP:tmpN13F1F:List" </w:instrText>
      </w:r>
      <w:r>
        <w:fldChar w:fldCharType="end"/>
      </w:r>
      <w:r>
        <w:fldChar w:fldCharType="begin"/>
      </w:r>
      <w:r>
        <w:instrText xml:space="preserve"> XE "para:N13F21" </w:instrText>
      </w:r>
      <w:r>
        <w:fldChar w:fldCharType="end"/>
      </w:r>
      <w:r>
        <w:t>1. A lack of subject matter jurisdiction.</w:t>
      </w:r>
    </w:p>
    <w:p w14:paraId="78B8EB6B">
      <w:pPr>
        <w:pStyle w:val="103"/>
      </w:pPr>
      <w:r>
        <w:fldChar w:fldCharType="begin"/>
      </w:r>
      <w:r>
        <w:instrText xml:space="preserve"> XE "OA.TEMP:tmpN13F2A:List" </w:instrText>
      </w:r>
      <w:r>
        <w:fldChar w:fldCharType="end"/>
      </w:r>
      <w:r>
        <w:fldChar w:fldCharType="begin"/>
      </w:r>
      <w:r>
        <w:instrText xml:space="preserve"> XE "para:N13F2C" </w:instrText>
      </w:r>
      <w:r>
        <w:fldChar w:fldCharType="end"/>
      </w:r>
      <w:r>
        <w:t>2. A lack of personal jurisdiction.</w:t>
      </w:r>
    </w:p>
    <w:p w14:paraId="017DAF85">
      <w:pPr>
        <w:pStyle w:val="103"/>
      </w:pPr>
      <w:r>
        <w:fldChar w:fldCharType="begin"/>
      </w:r>
      <w:r>
        <w:instrText xml:space="preserve"> XE "OA.TEMP:tmpN13F35:List" </w:instrText>
      </w:r>
      <w:r>
        <w:fldChar w:fldCharType="end"/>
      </w:r>
      <w:r>
        <w:fldChar w:fldCharType="begin"/>
      </w:r>
      <w:r>
        <w:instrText xml:space="preserve"> XE "para:N13F37" </w:instrText>
      </w:r>
      <w:r>
        <w:fldChar w:fldCharType="end"/>
      </w:r>
      <w:r>
        <w:t>3. Improper venue.</w:t>
      </w:r>
    </w:p>
    <w:p w14:paraId="38BBC825">
      <w:pPr>
        <w:pStyle w:val="103"/>
      </w:pPr>
      <w:r>
        <w:fldChar w:fldCharType="begin"/>
      </w:r>
      <w:r>
        <w:instrText xml:space="preserve"> XE "OA.TEMP:tmpN13F40:List" </w:instrText>
      </w:r>
      <w:r>
        <w:fldChar w:fldCharType="end"/>
      </w:r>
      <w:r>
        <w:fldChar w:fldCharType="begin"/>
      </w:r>
      <w:r>
        <w:instrText xml:space="preserve"> XE "para:N13F42" </w:instrText>
      </w:r>
      <w:r>
        <w:fldChar w:fldCharType="end"/>
      </w:r>
      <w:r>
        <w:t>4. Insufficiency of process.</w:t>
      </w:r>
    </w:p>
    <w:p w14:paraId="14F3E0E5">
      <w:pPr>
        <w:pStyle w:val="103"/>
      </w:pPr>
      <w:r>
        <w:fldChar w:fldCharType="begin"/>
      </w:r>
      <w:r>
        <w:instrText xml:space="preserve"> XE "OA.TEMP:tmpN13F4B:List" </w:instrText>
      </w:r>
      <w:r>
        <w:fldChar w:fldCharType="end"/>
      </w:r>
      <w:r>
        <w:fldChar w:fldCharType="begin"/>
      </w:r>
      <w:r>
        <w:instrText xml:space="preserve"> XE "para:N13F4D" </w:instrText>
      </w:r>
      <w:r>
        <w:fldChar w:fldCharType="end"/>
      </w:r>
      <w:r>
        <w:t>5. Insufficiency of service of process.</w:t>
      </w:r>
    </w:p>
    <w:p w14:paraId="53ACCF00">
      <w:pPr>
        <w:pStyle w:val="31"/>
      </w:pPr>
      <w:r>
        <w:fldChar w:fldCharType="begin"/>
      </w:r>
      <w:r>
        <w:instrText xml:space="preserve"> XE "para:N13F53" </w:instrText>
      </w:r>
      <w:r>
        <w:fldChar w:fldCharType="end"/>
      </w:r>
      <w:r>
        <w:br w:type="textWrapping"/>
      </w:r>
      <w:r>
        <w:t>P.B. § 25-13(a). The motion to dismiss must be accompanied by a supporting memorandum of law. P.B. § 25-13(a). In addition, to the extent that certain facts must necessarily be brought to the court’s attention in support of the motion, the moving party may submit sworn affidavits setting forth those facts, which must be filed with the motion to dismiss. P.B. § 25-13(a).</w:t>
      </w:r>
    </w:p>
    <w:p w14:paraId="483554AD">
      <w:pPr>
        <w:spacing w:before="0" w:beforeAutospacing="0" w:after="0" w:afterAutospacing="0"/>
      </w:pPr>
      <w:r>
        <w:fldChar w:fldCharType="begin"/>
      </w:r>
      <w:r>
        <w:instrText xml:space="preserve"> XE "comment:N13F59" </w:instrText>
      </w:r>
      <w:r>
        <w:fldChar w:fldCharType="end"/>
      </w:r>
      <w:r>
        <w:t>#Comment Begins</w:t>
      </w:r>
    </w:p>
    <w:p w14:paraId="6B1C08B3">
      <w:pPr>
        <w:pStyle w:val="31"/>
      </w:pPr>
      <w:r>
        <w:fldChar w:fldCharType="begin"/>
      </w:r>
      <w:r>
        <w:instrText xml:space="preserve"> XE "para:N13F62" </w:instrText>
      </w:r>
      <w:r>
        <w:fldChar w:fldCharType="end"/>
      </w:r>
      <w:r>
        <w:br w:type="textWrapping"/>
      </w:r>
      <w:r>
        <w:rPr>
          <w:b/>
          <w:bCs/>
        </w:rPr>
        <w:t>  Warning:</w:t>
      </w:r>
      <w:r>
        <w:t xml:space="preserve"> P.B. § 10-30, addressing motions to dismiss in civil cases, eliminated the basis of improper venue for a motion to dismiss. However, this change was not made to P.B. § 25-13. It may be argued that this was an oversight as most cases challenging venue will result in a transfer of the case, not dismissal.</w:t>
      </w:r>
    </w:p>
    <w:p w14:paraId="34C503ED">
      <w:pPr>
        <w:spacing w:before="0" w:beforeAutospacing="0" w:after="0" w:afterAutospacing="0"/>
      </w:pPr>
      <w:r>
        <w:br w:type="textWrapping"/>
      </w:r>
      <w:r>
        <w:t>#Comment Ends</w:t>
      </w:r>
    </w:p>
    <w:p w14:paraId="253CC915">
      <w:pPr>
        <w:pStyle w:val="41"/>
      </w:pPr>
      <w:r>
        <w:fldChar w:fldCharType="begin"/>
      </w:r>
      <w:r>
        <w:instrText xml:space="preserve"> XE "desig:N13F71:Heading 3" </w:instrText>
      </w:r>
      <w:r>
        <w:fldChar w:fldCharType="end"/>
      </w:r>
      <w:r>
        <w:t xml:space="preserve">[a] </w:t>
      </w:r>
      <w:r>
        <w:fldChar w:fldCharType="begin"/>
      </w:r>
      <w:r>
        <w:instrText xml:space="preserve"> XE "title:N13F75:Heading 3" </w:instrText>
      </w:r>
      <w:r>
        <w:fldChar w:fldCharType="end"/>
      </w:r>
      <w:r>
        <w:t>Asserting a Lack of Subject Matter Jurisdiction</w:t>
      </w:r>
    </w:p>
    <w:p w14:paraId="1683D757">
      <w:pPr>
        <w:pStyle w:val="31"/>
      </w:pPr>
      <w:r>
        <w:fldChar w:fldCharType="begin"/>
      </w:r>
      <w:r>
        <w:instrText xml:space="preserve"> XE "para:N13F7C" </w:instrText>
      </w:r>
      <w:r>
        <w:fldChar w:fldCharType="end"/>
      </w:r>
      <w:r>
        <w:t xml:space="preserve">            Subject matter jurisdiction implies the court’s authority to act. </w:t>
      </w:r>
      <w:r>
        <w:rPr>
          <w:rStyle w:val="104"/>
          <w:i/>
          <w:iCs/>
          <w:color w:val="339966"/>
        </w:rPr>
        <w:t>Amodio v. Amodio</w:t>
      </w:r>
      <w:r>
        <w:rPr>
          <w:rStyle w:val="104"/>
          <w:color w:val="339966"/>
        </w:rPr>
        <w:t>, 247 Conn. 724, 727 (1999)</w:t>
      </w:r>
      <w:r>
        <w:t xml:space="preserve">. The court’s authority for family matters is defined primarily by </w:t>
      </w:r>
      <w:r>
        <w:rPr>
          <w:rStyle w:val="104"/>
          <w:color w:val="339966"/>
        </w:rPr>
        <w:t>Conn. Gen. Stat. § 46b-1</w:t>
      </w:r>
      <w:r>
        <w:t xml:space="preserve">. If the case is within the category of cases the court may hear pursuant to </w:t>
      </w:r>
      <w:r>
        <w:rPr>
          <w:rStyle w:val="104"/>
          <w:color w:val="339966"/>
        </w:rPr>
        <w:t>Conn. Gen. Stat. § 46b-1</w:t>
      </w:r>
      <w:r>
        <w:t xml:space="preserve">, the court has subject matter jurisdiction. </w:t>
      </w:r>
      <w:r>
        <w:rPr>
          <w:rStyle w:val="104"/>
          <w:i/>
          <w:iCs/>
          <w:color w:val="339966"/>
        </w:rPr>
        <w:t>Amodio</w:t>
      </w:r>
      <w:r>
        <w:rPr>
          <w:rStyle w:val="104"/>
          <w:color w:val="339966"/>
        </w:rPr>
        <w:t>, 247 Conn. at 727–730</w:t>
      </w:r>
      <w:r>
        <w:t xml:space="preserve">. If the court lacks subject matter jurisdiction, the action must be dismissed. P.B. § 25-14. A claim of lack of subject matter jurisdiction cannot be waived, and it may be raised by either party or </w:t>
      </w:r>
      <w:r>
        <w:rPr>
          <w:i/>
          <w:iCs/>
        </w:rPr>
        <w:t>sua sponte</w:t>
      </w:r>
      <w:r>
        <w:t xml:space="preserve"> by the court. </w:t>
      </w:r>
      <w:r>
        <w:rPr>
          <w:rStyle w:val="104"/>
          <w:i/>
          <w:iCs/>
          <w:color w:val="339966"/>
        </w:rPr>
        <w:t>Haigh v. Haigh</w:t>
      </w:r>
      <w:r>
        <w:rPr>
          <w:rStyle w:val="104"/>
          <w:color w:val="339966"/>
        </w:rPr>
        <w:t>, 50 Conn. App. 456, 460 (1998)</w:t>
      </w:r>
      <w:r>
        <w:t xml:space="preserve">. If the issue of subject matter jurisdiction is raised, it must be resolved prior to the court ruling on substantive issues. P.B. § 25-14. For a more in depth discussion of subject matter jurisdiction, </w:t>
      </w:r>
      <w:r>
        <w:rPr>
          <w:i/>
          <w:iCs/>
        </w:rPr>
        <w:t>see</w:t>
      </w:r>
      <w:r>
        <w:t xml:space="preserve"> </w:t>
      </w:r>
      <w:r>
        <w:rPr>
          <w:rStyle w:val="104"/>
          <w:color w:val="339966"/>
        </w:rPr>
        <w:t>Chapter 2</w:t>
      </w:r>
      <w:r>
        <w:t xml:space="preserve">, </w:t>
      </w:r>
      <w:r>
        <w:rPr>
          <w:rStyle w:val="104"/>
          <w:color w:val="339966"/>
        </w:rPr>
        <w:t>§§ 2.31</w:t>
      </w:r>
      <w:r>
        <w:t xml:space="preserve"> and </w:t>
      </w:r>
      <w:r>
        <w:rPr>
          <w:rStyle w:val="104"/>
          <w:color w:val="339966"/>
        </w:rPr>
        <w:t xml:space="preserve">2.32, </w:t>
      </w:r>
      <w:r>
        <w:rPr>
          <w:rStyle w:val="104"/>
          <w:i/>
          <w:iCs/>
          <w:color w:val="339966"/>
        </w:rPr>
        <w:t>above</w:t>
      </w:r>
      <w:r>
        <w:t>.</w:t>
      </w:r>
    </w:p>
    <w:p w14:paraId="7CE9BF82">
      <w:pPr>
        <w:pStyle w:val="41"/>
      </w:pPr>
      <w:r>
        <w:fldChar w:fldCharType="begin"/>
      </w:r>
      <w:r>
        <w:instrText xml:space="preserve"> XE "desig:N14226:Heading 3" </w:instrText>
      </w:r>
      <w:r>
        <w:fldChar w:fldCharType="end"/>
      </w:r>
      <w:r>
        <w:t xml:space="preserve">[b] </w:t>
      </w:r>
      <w:r>
        <w:fldChar w:fldCharType="begin"/>
      </w:r>
      <w:r>
        <w:instrText xml:space="preserve"> XE "title:N1422A:Heading 3" </w:instrText>
      </w:r>
      <w:r>
        <w:fldChar w:fldCharType="end"/>
      </w:r>
      <w:r>
        <w:t>Asserting a Lack of Personal Jurisdiction</w:t>
      </w:r>
    </w:p>
    <w:p w14:paraId="7BEA614F">
      <w:pPr>
        <w:pStyle w:val="31"/>
      </w:pPr>
      <w:r>
        <w:fldChar w:fldCharType="begin"/>
      </w:r>
      <w:r>
        <w:instrText xml:space="preserve"> XE "para:N14231" </w:instrText>
      </w:r>
      <w:r>
        <w:fldChar w:fldCharType="end"/>
      </w:r>
      <w:r>
        <w:t xml:space="preserve">            Personal jurisdiction is the court’s ability to make orders that are binding on the party personally. </w:t>
      </w:r>
      <w:r>
        <w:rPr>
          <w:rStyle w:val="104"/>
          <w:i/>
          <w:iCs/>
          <w:color w:val="339966"/>
        </w:rPr>
        <w:t>Cashman v. Cashman</w:t>
      </w:r>
      <w:r>
        <w:rPr>
          <w:rStyle w:val="104"/>
          <w:color w:val="339966"/>
        </w:rPr>
        <w:t>, 41 Conn. App. 382 (1996)</w:t>
      </w:r>
      <w:r>
        <w:t xml:space="preserve">. In order to obtain personal jurisdiction, notice and residency requirements must be met. </w:t>
      </w:r>
      <w:r>
        <w:rPr>
          <w:rStyle w:val="104"/>
          <w:i/>
          <w:iCs/>
          <w:color w:val="339966"/>
        </w:rPr>
        <w:t>Cashman</w:t>
      </w:r>
      <w:r>
        <w:rPr>
          <w:rStyle w:val="104"/>
          <w:color w:val="339966"/>
        </w:rPr>
        <w:t>, 41 Conn. App. at 382</w:t>
      </w:r>
      <w:r>
        <w:t xml:space="preserve">. Unlike subject matter jurisdiction, personal jurisdiction may be waived. </w:t>
      </w:r>
      <w:r>
        <w:rPr>
          <w:rStyle w:val="104"/>
          <w:i/>
          <w:iCs/>
          <w:color w:val="339966"/>
        </w:rPr>
        <w:t>Narayan v. Narayan</w:t>
      </w:r>
      <w:r>
        <w:rPr>
          <w:rStyle w:val="104"/>
          <w:color w:val="339966"/>
        </w:rPr>
        <w:t>, 305 Conn. 394, 402 (2012)</w:t>
      </w:r>
      <w:r>
        <w:t xml:space="preserve">. For a more in depth discussion on personal jurisdiction, </w:t>
      </w:r>
      <w:r>
        <w:rPr>
          <w:i/>
          <w:iCs/>
        </w:rPr>
        <w:t>see</w:t>
      </w:r>
      <w:r>
        <w:t xml:space="preserve"> </w:t>
      </w:r>
      <w:r>
        <w:rPr>
          <w:rStyle w:val="104"/>
          <w:color w:val="339966"/>
        </w:rPr>
        <w:t>Chapter 2</w:t>
      </w:r>
      <w:r>
        <w:t xml:space="preserve">, </w:t>
      </w:r>
      <w:r>
        <w:rPr>
          <w:rStyle w:val="104"/>
          <w:color w:val="339966"/>
        </w:rPr>
        <w:t>§§ 2.17</w:t>
      </w:r>
      <w:r>
        <w:t>–</w:t>
      </w:r>
      <w:r>
        <w:rPr>
          <w:rStyle w:val="104"/>
          <w:color w:val="339966"/>
        </w:rPr>
        <w:t xml:space="preserve">2.21, </w:t>
      </w:r>
      <w:r>
        <w:rPr>
          <w:rStyle w:val="104"/>
          <w:i/>
          <w:iCs/>
          <w:color w:val="339966"/>
        </w:rPr>
        <w:t>above</w:t>
      </w:r>
      <w:r>
        <w:t>.</w:t>
      </w:r>
    </w:p>
    <w:p w14:paraId="0567107E">
      <w:pPr>
        <w:pStyle w:val="41"/>
      </w:pPr>
      <w:r>
        <w:fldChar w:fldCharType="begin"/>
      </w:r>
      <w:r>
        <w:instrText xml:space="preserve"> XE "desig:N1447C:Heading 3" </w:instrText>
      </w:r>
      <w:r>
        <w:fldChar w:fldCharType="end"/>
      </w:r>
      <w:r>
        <w:t xml:space="preserve">[c] </w:t>
      </w:r>
      <w:r>
        <w:fldChar w:fldCharType="begin"/>
      </w:r>
      <w:r>
        <w:instrText xml:space="preserve"> XE "title:N14480:Heading 3" </w:instrText>
      </w:r>
      <w:r>
        <w:fldChar w:fldCharType="end"/>
      </w:r>
      <w:r>
        <w:t>Asserting an Improper Venue</w:t>
      </w:r>
    </w:p>
    <w:p w14:paraId="7C36D881">
      <w:pPr>
        <w:pStyle w:val="31"/>
      </w:pPr>
      <w:r>
        <w:fldChar w:fldCharType="begin"/>
      </w:r>
      <w:r>
        <w:instrText xml:space="preserve"> XE "para:N14487" </w:instrText>
      </w:r>
      <w:r>
        <w:fldChar w:fldCharType="end"/>
      </w:r>
      <w:r>
        <w:t xml:space="preserve">            The venue of the case is where the matter may be brought for adjudication. </w:t>
      </w:r>
      <w:r>
        <w:rPr>
          <w:rStyle w:val="104"/>
          <w:color w:val="339966"/>
        </w:rPr>
        <w:t>Conn. Gen. Stat. § 51-345</w:t>
      </w:r>
      <w:r>
        <w:t xml:space="preserve">. While a motion to dismiss can attack an action which is brought in an improper venue, the more practical remedy is to seek to transfer the matter to the proper judicial district as the case will rarely, if ever, be dismissed. </w:t>
      </w:r>
      <w:r>
        <w:rPr>
          <w:rStyle w:val="104"/>
          <w:i/>
          <w:iCs/>
          <w:color w:val="339966"/>
        </w:rPr>
        <w:t>Lasky v. Pivnick</w:t>
      </w:r>
      <w:r>
        <w:rPr>
          <w:rStyle w:val="104"/>
          <w:color w:val="339966"/>
        </w:rPr>
        <w:t>, 46 Conn. Supp. 539, 543 (2000)</w:t>
      </w:r>
      <w:r>
        <w:t xml:space="preserve"> and </w:t>
      </w:r>
      <w:r>
        <w:rPr>
          <w:rStyle w:val="104"/>
          <w:color w:val="339966"/>
        </w:rPr>
        <w:t>Conn. Gen. Stat. § 51-351</w:t>
      </w:r>
      <w:r>
        <w:t xml:space="preserve">. For a more in depth discussion on improper venue, </w:t>
      </w:r>
      <w:r>
        <w:rPr>
          <w:i/>
          <w:iCs/>
        </w:rPr>
        <w:t>see</w:t>
      </w:r>
      <w:r>
        <w:t xml:space="preserve"> </w:t>
      </w:r>
      <w:r>
        <w:rPr>
          <w:rStyle w:val="104"/>
          <w:color w:val="339966"/>
        </w:rPr>
        <w:t>Chapter 2</w:t>
      </w:r>
      <w:r>
        <w:t xml:space="preserve">, </w:t>
      </w:r>
      <w:r>
        <w:rPr>
          <w:rStyle w:val="104"/>
          <w:color w:val="339966"/>
        </w:rPr>
        <w:t>§§ 2.36</w:t>
      </w:r>
      <w:r>
        <w:t xml:space="preserve"> and </w:t>
      </w:r>
      <w:r>
        <w:rPr>
          <w:rStyle w:val="104"/>
          <w:color w:val="339966"/>
        </w:rPr>
        <w:t xml:space="preserve">2.37, </w:t>
      </w:r>
      <w:r>
        <w:rPr>
          <w:rStyle w:val="104"/>
          <w:i/>
          <w:iCs/>
          <w:color w:val="339966"/>
        </w:rPr>
        <w:t>above</w:t>
      </w:r>
      <w:r>
        <w:t>.</w:t>
      </w:r>
    </w:p>
    <w:p w14:paraId="04CF91F2">
      <w:pPr>
        <w:pStyle w:val="41"/>
      </w:pPr>
      <w:r>
        <w:fldChar w:fldCharType="begin"/>
      </w:r>
      <w:r>
        <w:instrText xml:space="preserve"> XE "desig:N14601:Heading 3" </w:instrText>
      </w:r>
      <w:r>
        <w:fldChar w:fldCharType="end"/>
      </w:r>
      <w:r>
        <w:t xml:space="preserve">[d] </w:t>
      </w:r>
      <w:r>
        <w:fldChar w:fldCharType="begin"/>
      </w:r>
      <w:r>
        <w:instrText xml:space="preserve"> XE "title:N14605:Heading 3" </w:instrText>
      </w:r>
      <w:r>
        <w:fldChar w:fldCharType="end"/>
      </w:r>
      <w:r>
        <w:t>Asserting an Insufficiency of Process</w:t>
      </w:r>
    </w:p>
    <w:p w14:paraId="782842B6">
      <w:pPr>
        <w:pStyle w:val="31"/>
      </w:pPr>
      <w:r>
        <w:fldChar w:fldCharType="begin"/>
      </w:r>
      <w:r>
        <w:instrText xml:space="preserve"> XE "para:N1460C" </w:instrText>
      </w:r>
      <w:r>
        <w:fldChar w:fldCharType="end"/>
      </w:r>
      <w:r>
        <w:t xml:space="preserve">            Insufficiency of process implies the technical requirements for service of the appropriate documents. Although an improper return date may give rise to insufficiency of process, it may be cured and, therefore, the action will not be subject to dismissal. </w:t>
      </w:r>
      <w:r>
        <w:rPr>
          <w:rStyle w:val="104"/>
          <w:color w:val="339966"/>
        </w:rPr>
        <w:t>Conn. Gen. Stat. § 52-72</w:t>
      </w:r>
      <w:r>
        <w:t xml:space="preserve"> and </w:t>
      </w:r>
      <w:r>
        <w:rPr>
          <w:rStyle w:val="104"/>
          <w:i/>
          <w:iCs/>
          <w:color w:val="339966"/>
        </w:rPr>
        <w:t>Haigh v. Haigh</w:t>
      </w:r>
      <w:r>
        <w:rPr>
          <w:rStyle w:val="104"/>
          <w:color w:val="339966"/>
        </w:rPr>
        <w:t>, 50 Conn. App. 456 (1998)</w:t>
      </w:r>
      <w:r>
        <w:t xml:space="preserve">. Process could also be insufficient if the complaint was not served with the summons. </w:t>
      </w:r>
      <w:r>
        <w:rPr>
          <w:i/>
          <w:iCs/>
        </w:rPr>
        <w:t>See</w:t>
      </w:r>
      <w:r>
        <w:t xml:space="preserve"> </w:t>
      </w:r>
      <w:r>
        <w:rPr>
          <w:rStyle w:val="104"/>
          <w:i/>
          <w:iCs/>
          <w:color w:val="339966"/>
        </w:rPr>
        <w:t>Morgan v. Hartford Hosp.</w:t>
      </w:r>
      <w:r>
        <w:rPr>
          <w:rStyle w:val="104"/>
          <w:color w:val="339966"/>
        </w:rPr>
        <w:t>, 301 Conn. 388 (2011)</w:t>
      </w:r>
      <w:r>
        <w:t xml:space="preserve"> (insufficient process found where a letter from the health care provider was not attached to the complaint).</w:t>
      </w:r>
    </w:p>
    <w:p w14:paraId="50920A7D">
      <w:pPr>
        <w:pStyle w:val="41"/>
      </w:pPr>
      <w:r>
        <w:fldChar w:fldCharType="begin"/>
      </w:r>
      <w:r>
        <w:instrText xml:space="preserve"> XE "desig:N14773:Heading 3" </w:instrText>
      </w:r>
      <w:r>
        <w:fldChar w:fldCharType="end"/>
      </w:r>
      <w:r>
        <w:t xml:space="preserve">[e] </w:t>
      </w:r>
      <w:r>
        <w:fldChar w:fldCharType="begin"/>
      </w:r>
      <w:r>
        <w:instrText xml:space="preserve"> XE "title:N14777:Heading 3" </w:instrText>
      </w:r>
      <w:r>
        <w:fldChar w:fldCharType="end"/>
      </w:r>
      <w:r>
        <w:t>Asserting an Insufficiency of Service of Process</w:t>
      </w:r>
    </w:p>
    <w:p w14:paraId="41AF5811">
      <w:pPr>
        <w:pStyle w:val="31"/>
      </w:pPr>
      <w:r>
        <w:fldChar w:fldCharType="begin"/>
      </w:r>
      <w:r>
        <w:instrText xml:space="preserve"> XE "para:N1477E" </w:instrText>
      </w:r>
      <w:r>
        <w:fldChar w:fldCharType="end"/>
      </w:r>
      <w:r>
        <w:t xml:space="preserve">            Service of process is to be made by prescribed persons in authorized manners. </w:t>
      </w:r>
      <w:r>
        <w:rPr>
          <w:rStyle w:val="104"/>
          <w:color w:val="339966"/>
        </w:rPr>
        <w:t>Conn. Gen. Stat. §§ 46b-46</w:t>
      </w:r>
      <w:r>
        <w:t xml:space="preserve"> and </w:t>
      </w:r>
      <w:r>
        <w:rPr>
          <w:rStyle w:val="104"/>
          <w:color w:val="339966"/>
        </w:rPr>
        <w:t>52-57</w:t>
      </w:r>
      <w:r>
        <w:t xml:space="preserve">. When service is not made in accordance with these rules, the action is subject to being dismissed. </w:t>
      </w:r>
      <w:r>
        <w:rPr>
          <w:rStyle w:val="104"/>
          <w:i/>
          <w:iCs/>
          <w:color w:val="339966"/>
        </w:rPr>
        <w:t>Grayson v. Wofsey, Rosen, Kweskin &amp; Kuriansky</w:t>
      </w:r>
      <w:r>
        <w:rPr>
          <w:rStyle w:val="104"/>
          <w:color w:val="339966"/>
        </w:rPr>
        <w:t>, 40 Conn. Supp. 1 (1984)</w:t>
      </w:r>
      <w:r>
        <w:t xml:space="preserve">. For a more in depth discussion on insufficiency of service of process, </w:t>
      </w:r>
      <w:r>
        <w:rPr>
          <w:i/>
          <w:iCs/>
        </w:rPr>
        <w:t>see</w:t>
      </w:r>
      <w:r>
        <w:t xml:space="preserve"> </w:t>
      </w:r>
      <w:r>
        <w:rPr>
          <w:rStyle w:val="104"/>
          <w:color w:val="339966"/>
        </w:rPr>
        <w:t>Chapter 2</w:t>
      </w:r>
      <w:r>
        <w:t xml:space="preserve">, </w:t>
      </w:r>
      <w:r>
        <w:rPr>
          <w:rStyle w:val="104"/>
          <w:color w:val="339966"/>
        </w:rPr>
        <w:t>§§ 2.10</w:t>
      </w:r>
      <w:r>
        <w:t>–</w:t>
      </w:r>
      <w:r>
        <w:rPr>
          <w:rStyle w:val="104"/>
          <w:color w:val="339966"/>
        </w:rPr>
        <w:t xml:space="preserve">2.15, </w:t>
      </w:r>
      <w:r>
        <w:rPr>
          <w:rStyle w:val="104"/>
          <w:i/>
          <w:iCs/>
          <w:color w:val="339966"/>
        </w:rPr>
        <w:t>above</w:t>
      </w:r>
      <w:r>
        <w:t>.</w:t>
      </w:r>
    </w:p>
    <w:p w14:paraId="0B8F701A">
      <w:pPr>
        <w:pStyle w:val="39"/>
      </w:pPr>
      <w:r>
        <w:fldChar w:fldCharType="begin"/>
      </w:r>
      <w:r>
        <w:instrText xml:space="preserve"> XE "desig:N14912:Heading 1" </w:instrText>
      </w:r>
      <w:r>
        <w:fldChar w:fldCharType="end"/>
      </w:r>
      <w:r>
        <w:t xml:space="preserve">§ 4.10 </w:t>
      </w:r>
      <w:r>
        <w:fldChar w:fldCharType="begin"/>
      </w:r>
      <w:r>
        <w:instrText xml:space="preserve"> XE "title:N14916:Heading 1" </w:instrText>
      </w:r>
      <w:r>
        <w:fldChar w:fldCharType="end"/>
      </w:r>
      <w:r>
        <w:t>Preparing a Motion to Strike</w:t>
      </w:r>
    </w:p>
    <w:p w14:paraId="6389C1E7">
      <w:pPr>
        <w:pStyle w:val="40"/>
      </w:pPr>
      <w:r>
        <w:fldChar w:fldCharType="begin"/>
      </w:r>
      <w:r>
        <w:instrText xml:space="preserve"> XE "desig:N1492C:Heading 2" </w:instrText>
      </w:r>
      <w:r>
        <w:fldChar w:fldCharType="end"/>
      </w:r>
      <w:r>
        <w:t xml:space="preserve">[1] </w:t>
      </w:r>
      <w:r>
        <w:fldChar w:fldCharType="begin"/>
      </w:r>
      <w:r>
        <w:instrText xml:space="preserve"> XE "title:N14930:Heading 2" </w:instrText>
      </w:r>
      <w:r>
        <w:fldChar w:fldCharType="end"/>
      </w:r>
      <w:r>
        <w:t>Delineating Grounds for Filing a Motion to Strike</w:t>
      </w:r>
    </w:p>
    <w:p w14:paraId="2CD369F9">
      <w:pPr>
        <w:pStyle w:val="31"/>
      </w:pPr>
      <w:r>
        <w:fldChar w:fldCharType="begin"/>
      </w:r>
      <w:r>
        <w:instrText xml:space="preserve"> XE "para:N14937" </w:instrText>
      </w:r>
      <w:r>
        <w:fldChar w:fldCharType="end"/>
      </w:r>
      <w:r>
        <w:t>            A motion to strike is proper where a party is contesting:</w:t>
      </w:r>
    </w:p>
    <w:p w14:paraId="595255AF">
      <w:pPr>
        <w:pStyle w:val="103"/>
      </w:pPr>
      <w:r>
        <w:fldChar w:fldCharType="begin"/>
      </w:r>
      <w:r>
        <w:instrText xml:space="preserve"> XE "list:N1493D:LIST-ELEMENT" </w:instrText>
      </w:r>
      <w:r>
        <w:fldChar w:fldCharType="end"/>
      </w:r>
      <w:r>
        <w:fldChar w:fldCharType="begin"/>
      </w:r>
      <w:r>
        <w:instrText xml:space="preserve"> ADVANCE \r 1 </w:instrText>
      </w:r>
      <w:r>
        <w:fldChar w:fldCharType="end"/>
      </w:r>
      <w:r>
        <w:fldChar w:fldCharType="begin"/>
      </w:r>
      <w:r>
        <w:instrText xml:space="preserve"> XE "OA.TEMP:tmpN14944:List" </w:instrText>
      </w:r>
      <w:r>
        <w:fldChar w:fldCharType="end"/>
      </w:r>
      <w:r>
        <w:fldChar w:fldCharType="begin"/>
      </w:r>
      <w:r>
        <w:instrText xml:space="preserve"> XE "para:N14946" </w:instrText>
      </w:r>
      <w:r>
        <w:fldChar w:fldCharType="end"/>
      </w:r>
      <w:r>
        <w:t>1. The legal sufficiency of a complaint or cross-complaint, and where it fails to make a complete and accurate statement upon which relief may be granted by the court.</w:t>
      </w:r>
    </w:p>
    <w:p w14:paraId="2CD4EF88">
      <w:pPr>
        <w:pStyle w:val="103"/>
      </w:pPr>
      <w:r>
        <w:fldChar w:fldCharType="begin"/>
      </w:r>
      <w:r>
        <w:instrText xml:space="preserve"> XE "OA.TEMP:tmpN1494F:List" </w:instrText>
      </w:r>
      <w:r>
        <w:fldChar w:fldCharType="end"/>
      </w:r>
      <w:r>
        <w:fldChar w:fldCharType="begin"/>
      </w:r>
      <w:r>
        <w:instrText xml:space="preserve"> XE "para:N14951" </w:instrText>
      </w:r>
      <w:r>
        <w:fldChar w:fldCharType="end"/>
      </w:r>
      <w:r>
        <w:t>2. The legal sufficiency of a claim for relief in a complaint or cross-complaint.</w:t>
      </w:r>
    </w:p>
    <w:p w14:paraId="2484C099">
      <w:pPr>
        <w:pStyle w:val="103"/>
      </w:pPr>
      <w:r>
        <w:fldChar w:fldCharType="begin"/>
      </w:r>
      <w:r>
        <w:instrText xml:space="preserve"> XE "OA.TEMP:tmpN1495A:List" </w:instrText>
      </w:r>
      <w:r>
        <w:fldChar w:fldCharType="end"/>
      </w:r>
      <w:r>
        <w:fldChar w:fldCharType="begin"/>
      </w:r>
      <w:r>
        <w:instrText xml:space="preserve"> XE "para:N1495C" </w:instrText>
      </w:r>
      <w:r>
        <w:fldChar w:fldCharType="end"/>
      </w:r>
      <w:r>
        <w:t>3. Where a moving party has failed to include a necessary party.</w:t>
      </w:r>
    </w:p>
    <w:p w14:paraId="2908337C">
      <w:pPr>
        <w:pStyle w:val="103"/>
      </w:pPr>
      <w:r>
        <w:fldChar w:fldCharType="begin"/>
      </w:r>
      <w:r>
        <w:instrText xml:space="preserve"> XE "OA.TEMP:tmpN14965:List" </w:instrText>
      </w:r>
      <w:r>
        <w:fldChar w:fldCharType="end"/>
      </w:r>
      <w:r>
        <w:fldChar w:fldCharType="begin"/>
      </w:r>
      <w:r>
        <w:instrText xml:space="preserve"> XE "para:N14967" </w:instrText>
      </w:r>
      <w:r>
        <w:fldChar w:fldCharType="end"/>
      </w:r>
      <w:r>
        <w:t>4. Where the pleading is improperly joining two or more causes of action under one complaint.</w:t>
      </w:r>
    </w:p>
    <w:p w14:paraId="1AF9A988">
      <w:pPr>
        <w:pStyle w:val="103"/>
      </w:pPr>
      <w:r>
        <w:fldChar w:fldCharType="begin"/>
      </w:r>
      <w:r>
        <w:instrText xml:space="preserve"> XE "OA.TEMP:tmpN14970:List" </w:instrText>
      </w:r>
      <w:r>
        <w:fldChar w:fldCharType="end"/>
      </w:r>
      <w:r>
        <w:fldChar w:fldCharType="begin"/>
      </w:r>
      <w:r>
        <w:instrText xml:space="preserve"> XE "para:N14972" </w:instrText>
      </w:r>
      <w:r>
        <w:fldChar w:fldCharType="end"/>
      </w:r>
      <w:r>
        <w:t>5. Challenging the legal sufficiency of an answer or cross-complaint, or any part thereof, as filed by a defendant.</w:t>
      </w:r>
    </w:p>
    <w:p w14:paraId="5A7FE36E">
      <w:pPr>
        <w:pStyle w:val="31"/>
      </w:pPr>
      <w:r>
        <w:fldChar w:fldCharType="begin"/>
      </w:r>
      <w:r>
        <w:instrText xml:space="preserve"> XE "para:N14978" </w:instrText>
      </w:r>
      <w:r>
        <w:fldChar w:fldCharType="end"/>
      </w:r>
      <w:r>
        <w:br w:type="textWrapping"/>
      </w:r>
      <w:r>
        <w:t>P.B. § 25-16(a).</w:t>
      </w:r>
    </w:p>
    <w:p w14:paraId="6BE66BAB">
      <w:pPr>
        <w:pStyle w:val="31"/>
      </w:pPr>
      <w:r>
        <w:fldChar w:fldCharType="begin"/>
      </w:r>
      <w:r>
        <w:instrText xml:space="preserve"> XE "para:N1497E" </w:instrText>
      </w:r>
      <w:r>
        <w:fldChar w:fldCharType="end"/>
      </w:r>
      <w:r>
        <w:br w:type="textWrapping"/>
      </w:r>
      <w:r>
        <w:t xml:space="preserve">            A motion to strike must be directed at a complaint or cross-complaint. It may not be used to challenge the legal sufficiency of a motion. </w:t>
      </w:r>
      <w:r>
        <w:rPr>
          <w:rStyle w:val="104"/>
          <w:i/>
          <w:iCs/>
          <w:color w:val="339966"/>
        </w:rPr>
        <w:t>Zirinsky v. Zirinsky</w:t>
      </w:r>
      <w:r>
        <w:rPr>
          <w:rStyle w:val="104"/>
          <w:color w:val="339966"/>
        </w:rPr>
        <w:t>, 87 Conn. App. 257, 269 (2005)</w:t>
      </w:r>
      <w:r>
        <w:t xml:space="preserve"> and </w:t>
      </w:r>
      <w:r>
        <w:rPr>
          <w:rStyle w:val="104"/>
          <w:i/>
          <w:iCs/>
          <w:color w:val="339966"/>
        </w:rPr>
        <w:t>Sheiman v. Sheiman</w:t>
      </w:r>
      <w:r>
        <w:rPr>
          <w:rStyle w:val="104"/>
          <w:color w:val="339966"/>
        </w:rPr>
        <w:t>, 72 Conn. App. 193, 200 (2002)</w:t>
      </w:r>
      <w:r>
        <w:t>.</w:t>
      </w:r>
    </w:p>
    <w:p w14:paraId="33C8561E">
      <w:pPr>
        <w:pStyle w:val="31"/>
      </w:pPr>
      <w:r>
        <w:fldChar w:fldCharType="begin"/>
      </w:r>
      <w:r>
        <w:instrText xml:space="preserve"> XE "para:N14ABE" </w:instrText>
      </w:r>
      <w:r>
        <w:fldChar w:fldCharType="end"/>
      </w:r>
      <w:r>
        <w:br w:type="textWrapping"/>
      </w:r>
      <w:r>
        <w:t xml:space="preserve">            It will be a very rare circumstance under which a motion to strike may be filed in a family case, based upon the complaint or the claims for relief. Most complaints merely allege those facts giving the court jurisdiction. However, where a complaint is filed alleging an annulment, a motion to strike may be filed claiming that the contents of the complaint are insufficient to support an annulment. </w:t>
      </w:r>
      <w:r>
        <w:rPr>
          <w:rStyle w:val="104"/>
          <w:i/>
          <w:iCs/>
          <w:color w:val="339966"/>
        </w:rPr>
        <w:t>Drajewicz v. Drajewicz</w:t>
      </w:r>
      <w:r>
        <w:rPr>
          <w:rStyle w:val="104"/>
          <w:color w:val="339966"/>
        </w:rPr>
        <w:t>, 2009 Conn. Super. LEXIS 968 (2009)</w:t>
      </w:r>
      <w:r>
        <w:t xml:space="preserve">. A motion to strike cannot be used to strike a count of the complaint or cross-complaint asserting fault as a ground for the dissolution and which is alleged in addition to irretrievable breakdown. </w:t>
      </w:r>
      <w:r>
        <w:rPr>
          <w:rStyle w:val="104"/>
          <w:i/>
          <w:iCs/>
          <w:color w:val="339966"/>
        </w:rPr>
        <w:t>Hodgdon v. Hodgdon</w:t>
      </w:r>
      <w:r>
        <w:rPr>
          <w:rStyle w:val="104"/>
          <w:color w:val="339966"/>
        </w:rPr>
        <w:t>, 2011 Conn. Super. LEXIS 338 (2011)</w:t>
      </w:r>
      <w:r>
        <w:t>.</w:t>
      </w:r>
    </w:p>
    <w:p w14:paraId="214A4226">
      <w:pPr>
        <w:pStyle w:val="31"/>
      </w:pPr>
      <w:r>
        <w:fldChar w:fldCharType="begin"/>
      </w:r>
      <w:r>
        <w:instrText xml:space="preserve"> XE "para:N14B82" </w:instrText>
      </w:r>
      <w:r>
        <w:fldChar w:fldCharType="end"/>
      </w:r>
      <w:r>
        <w:br w:type="textWrapping"/>
      </w:r>
      <w:r>
        <w:t xml:space="preserve">            If one is alleging a failure to join a necessary party, the party filing the motion to strike is required to provide the name and address of the missing party. P.B. § 25-16(b). Joinder of parties to an action will be necessary where there is a claimed fraudulent conveyance. </w:t>
      </w:r>
      <w:r>
        <w:rPr>
          <w:rStyle w:val="104"/>
          <w:i/>
          <w:iCs/>
          <w:color w:val="339966"/>
        </w:rPr>
        <w:t>Gaudio v. Gaudio</w:t>
      </w:r>
      <w:r>
        <w:rPr>
          <w:rStyle w:val="104"/>
          <w:color w:val="339966"/>
        </w:rPr>
        <w:t>, 23 Conn. App. 287 (1990)</w:t>
      </w:r>
      <w:r>
        <w:t xml:space="preserve">. For a more thorough discussion on joinder, </w:t>
      </w:r>
      <w:r>
        <w:rPr>
          <w:i/>
          <w:iCs/>
        </w:rPr>
        <w:t>see</w:t>
      </w:r>
      <w:r>
        <w:t xml:space="preserve"> </w:t>
      </w:r>
      <w:r>
        <w:rPr>
          <w:rStyle w:val="104"/>
          <w:color w:val="339966"/>
        </w:rPr>
        <w:t>Chapter 2</w:t>
      </w:r>
      <w:r>
        <w:t xml:space="preserve">, </w:t>
      </w:r>
      <w:r>
        <w:rPr>
          <w:rStyle w:val="104"/>
          <w:color w:val="339966"/>
        </w:rPr>
        <w:t xml:space="preserve">§ 2.29[2], </w:t>
      </w:r>
      <w:r>
        <w:rPr>
          <w:rStyle w:val="104"/>
          <w:i/>
          <w:iCs/>
          <w:color w:val="339966"/>
        </w:rPr>
        <w:t>above</w:t>
      </w:r>
      <w:r>
        <w:t>.</w:t>
      </w:r>
    </w:p>
    <w:p w14:paraId="6A6F4BD3">
      <w:pPr>
        <w:spacing w:before="0" w:beforeAutospacing="0" w:after="0" w:afterAutospacing="0"/>
      </w:pPr>
      <w:r>
        <w:fldChar w:fldCharType="begin"/>
      </w:r>
      <w:r>
        <w:instrText xml:space="preserve"> XE "comment:N14C76" </w:instrText>
      </w:r>
      <w:r>
        <w:fldChar w:fldCharType="end"/>
      </w:r>
      <w:r>
        <w:t>#Comment Begins</w:t>
      </w:r>
    </w:p>
    <w:p w14:paraId="0CF318D4">
      <w:pPr>
        <w:pStyle w:val="31"/>
      </w:pPr>
      <w:r>
        <w:fldChar w:fldCharType="begin"/>
      </w:r>
      <w:r>
        <w:instrText xml:space="preserve"> XE "para:N14C7F" </w:instrText>
      </w:r>
      <w:r>
        <w:fldChar w:fldCharType="end"/>
      </w:r>
      <w:r>
        <w:br w:type="textWrapping"/>
      </w:r>
      <w:r>
        <w:rPr>
          <w:b/>
          <w:bCs/>
        </w:rPr>
        <w:t>  Warning:</w:t>
      </w:r>
      <w:r>
        <w:t xml:space="preserve"> A common misunderstanding with respect to family law procedure is the application of civil rules that do not have any recognized counterpart in family matters. One example is the request to revise, found in P.B. §§ 10-35 through 10-38, which is </w:t>
      </w:r>
      <w:r>
        <w:rPr>
          <w:i/>
          <w:iCs/>
        </w:rPr>
        <w:t>not</w:t>
      </w:r>
      <w:r>
        <w:t xml:space="preserve"> incorporated into the family matters rules, and thus not permitted in a family case.</w:t>
      </w:r>
    </w:p>
    <w:p w14:paraId="014DBB7A">
      <w:pPr>
        <w:spacing w:before="0" w:beforeAutospacing="0" w:after="0" w:afterAutospacing="0"/>
      </w:pPr>
      <w:r>
        <w:br w:type="textWrapping"/>
      </w:r>
      <w:r>
        <w:t>#Comment Ends</w:t>
      </w:r>
    </w:p>
    <w:p w14:paraId="19E932AF">
      <w:pPr>
        <w:pStyle w:val="40"/>
      </w:pPr>
      <w:r>
        <w:fldChar w:fldCharType="begin"/>
      </w:r>
      <w:r>
        <w:instrText xml:space="preserve"> XE "desig:N14C9D:Heading 2" </w:instrText>
      </w:r>
      <w:r>
        <w:fldChar w:fldCharType="end"/>
      </w:r>
      <w:r>
        <w:t xml:space="preserve">[2] </w:t>
      </w:r>
      <w:r>
        <w:fldChar w:fldCharType="begin"/>
      </w:r>
      <w:r>
        <w:instrText xml:space="preserve"> XE "title:N14CA1:Heading 2" </w:instrText>
      </w:r>
      <w:r>
        <w:fldChar w:fldCharType="end"/>
      </w:r>
      <w:r>
        <w:t>Filing Requirements</w:t>
      </w:r>
    </w:p>
    <w:p w14:paraId="2FFF64D2">
      <w:pPr>
        <w:pStyle w:val="31"/>
      </w:pPr>
      <w:r>
        <w:fldChar w:fldCharType="begin"/>
      </w:r>
      <w:r>
        <w:instrText xml:space="preserve"> XE "para:N14CA8" </w:instrText>
      </w:r>
      <w:r>
        <w:fldChar w:fldCharType="end"/>
      </w:r>
      <w:r>
        <w:t xml:space="preserve">            A party filing a motion to strike must submit a memorandum of law citing the legal authority upon which the motion is based. P.B. § 25-19(a). Further, an objection to a motion to strike must be filed at least five days before the matter is scheduled for a hearing on short calendar, which objection shall also be accompanied by memorandum of law. P.B. § 25-19(b). The motion to strike shall be </w:t>
      </w:r>
      <w:del w:id="168" w:author="Louise Truax" w:date="2024-08-11T12:04:00Z">
        <w:r>
          <w:rPr/>
          <w:delText>placed on the calendar</w:delText>
        </w:r>
      </w:del>
      <w:ins w:id="169" w:author="Louise Truax" w:date="2024-08-11T12:04:00Z">
        <w:r>
          <w:rPr/>
          <w:t>heard</w:t>
        </w:r>
      </w:ins>
      <w:r>
        <w:t xml:space="preserve"> no less than fifteen days after it was filed, except as otherwise determined by the court. P.B. § 25-17.</w:t>
      </w:r>
    </w:p>
    <w:p w14:paraId="41B28A74">
      <w:pPr>
        <w:spacing w:before="0" w:beforeAutospacing="0" w:after="0" w:afterAutospacing="0"/>
      </w:pPr>
      <w:r>
        <w:fldChar w:fldCharType="begin"/>
      </w:r>
      <w:r>
        <w:instrText xml:space="preserve"> XE "comment:N14CAE" </w:instrText>
      </w:r>
      <w:r>
        <w:fldChar w:fldCharType="end"/>
      </w:r>
      <w:r>
        <w:t>#Comment Begins</w:t>
      </w:r>
    </w:p>
    <w:p w14:paraId="03132390">
      <w:pPr>
        <w:pStyle w:val="31"/>
      </w:pPr>
      <w:r>
        <w:fldChar w:fldCharType="begin"/>
      </w:r>
      <w:r>
        <w:instrText xml:space="preserve"> XE "para:N14CB7" </w:instrText>
      </w:r>
      <w:r>
        <w:fldChar w:fldCharType="end"/>
      </w:r>
      <w:r>
        <w:br w:type="textWrapping"/>
      </w:r>
      <w:r>
        <w:rPr>
          <w:b/>
          <w:bCs/>
        </w:rPr>
        <w:t>  Timing:</w:t>
      </w:r>
      <w:r>
        <w:t xml:space="preserve"> Given how quickly motions come up on the short calendar, when a motion to strike is received, it should be answered immediately to avoid the inadvertent waiver of the time in which to file an objection.</w:t>
      </w:r>
    </w:p>
    <w:p w14:paraId="5EAAFB7A">
      <w:pPr>
        <w:spacing w:before="0" w:beforeAutospacing="0" w:after="0" w:afterAutospacing="0"/>
        <w:rPr>
          <w:ins w:id="170" w:author="Louise Truax" w:date="2024-08-11T12:05:00Z"/>
        </w:rPr>
      </w:pPr>
      <w:r>
        <w:br w:type="textWrapping"/>
      </w:r>
      <w:r>
        <w:t>#Comment Ends</w:t>
      </w:r>
    </w:p>
    <w:p w14:paraId="7556DACF">
      <w:pPr>
        <w:spacing w:before="0" w:beforeAutospacing="0" w:after="0" w:afterAutospacing="0"/>
        <w:rPr>
          <w:ins w:id="171" w:author="Louise Truax" w:date="2024-08-11T12:05:00Z"/>
        </w:rPr>
      </w:pPr>
    </w:p>
    <w:p w14:paraId="3E88D043">
      <w:pPr>
        <w:spacing w:before="0" w:beforeAutospacing="0" w:after="0" w:afterAutospacing="0"/>
      </w:pPr>
      <w:ins w:id="172" w:author="Louise Truax" w:date="2024-08-11T12:05:00Z">
        <w:r>
          <w:rPr>
            <w:b/>
            <w:bCs/>
          </w:rPr>
          <w:t>Warning</w:t>
        </w:r>
      </w:ins>
      <w:ins w:id="173" w:author="Louise Truax" w:date="2024-08-11T12:05:00Z">
        <w:r>
          <w:rPr/>
          <w:t>:  While the Court Rules were overhauled in 2024, primarily to take into account the Pathways Prog</w:t>
        </w:r>
      </w:ins>
      <w:ins w:id="174" w:author="Louise Truax" w:date="2024-08-11T12:06:00Z">
        <w:r>
          <w:rPr/>
          <w:t xml:space="preserve">ram and the abolishing of short calendar, certain of the Court Rules were not changed.  However, the addition of Practice Book §25-1(b) </w:t>
        </w:r>
      </w:ins>
      <w:ins w:id="175" w:author="Louise Truax" w:date="2024-08-11T12:08:00Z">
        <w:r>
          <w:rPr/>
          <w:t>provides that an reference to short calendar</w:t>
        </w:r>
      </w:ins>
      <w:ins w:id="176" w:author="Louise Truax" w:date="2024-08-11T12:09:00Z">
        <w:r>
          <w:rPr/>
          <w:t xml:space="preserve"> can be satisfied by scheduling the motion for a case date, the motion docket or other event.</w:t>
        </w:r>
      </w:ins>
    </w:p>
    <w:p w14:paraId="0BD3EB50">
      <w:pPr>
        <w:pStyle w:val="40"/>
      </w:pPr>
      <w:r>
        <w:fldChar w:fldCharType="begin"/>
      </w:r>
      <w:r>
        <w:instrText xml:space="preserve"> XE "desig:N14CD1:Heading 2" </w:instrText>
      </w:r>
      <w:r>
        <w:fldChar w:fldCharType="end"/>
      </w:r>
      <w:r>
        <w:t xml:space="preserve">[3] </w:t>
      </w:r>
      <w:r>
        <w:fldChar w:fldCharType="begin"/>
      </w:r>
      <w:r>
        <w:instrText xml:space="preserve"> XE "title:N14CD5:Heading 2" </w:instrText>
      </w:r>
      <w:r>
        <w:fldChar w:fldCharType="end"/>
      </w:r>
      <w:r>
        <w:t>Issuing a Memorandum of Decision</w:t>
      </w:r>
    </w:p>
    <w:p w14:paraId="643CE271">
      <w:pPr>
        <w:pStyle w:val="31"/>
      </w:pPr>
      <w:r>
        <w:fldChar w:fldCharType="begin"/>
      </w:r>
      <w:r>
        <w:instrText xml:space="preserve"> XE "para:N14CDC" </w:instrText>
      </w:r>
      <w:r>
        <w:fldChar w:fldCharType="end"/>
      </w:r>
      <w:r>
        <w:t>            If a party has filed a motion to strike on more than one ground, the Superior Court is required to issue a memorandum of decision setting forth specifically the grounds upon which its decision is based. P.B. § 25-20. There is no such requirement if it is filed on only one ground.</w:t>
      </w:r>
    </w:p>
    <w:p w14:paraId="55BCEE8C">
      <w:pPr>
        <w:pStyle w:val="40"/>
      </w:pPr>
      <w:r>
        <w:fldChar w:fldCharType="begin"/>
      </w:r>
      <w:r>
        <w:instrText xml:space="preserve"> XE "desig:N14CF1:Heading 2" </w:instrText>
      </w:r>
      <w:r>
        <w:fldChar w:fldCharType="end"/>
      </w:r>
      <w:r>
        <w:t xml:space="preserve">[4] </w:t>
      </w:r>
      <w:r>
        <w:fldChar w:fldCharType="begin"/>
      </w:r>
      <w:r>
        <w:instrText xml:space="preserve"> XE "title:N14CF5:Heading 2" </w:instrText>
      </w:r>
      <w:r>
        <w:fldChar w:fldCharType="end"/>
      </w:r>
      <w:r>
        <w:t>Filing a New Pleading When a Motion to Strike Is Granted</w:t>
      </w:r>
    </w:p>
    <w:p w14:paraId="20C51266">
      <w:pPr>
        <w:pStyle w:val="31"/>
      </w:pPr>
      <w:r>
        <w:fldChar w:fldCharType="begin"/>
      </w:r>
      <w:r>
        <w:instrText xml:space="preserve"> XE "para:N14CFC" </w:instrText>
      </w:r>
      <w:r>
        <w:fldChar w:fldCharType="end"/>
      </w:r>
      <w:r>
        <w:t>            Upon the granting of a motion to strike, the affected party has fifteen days within which to file a new pleading, correcting the defects upon which the motion to strike was granted. P.B. § 25-21. Failure to file a new pleading when the entire complaint or cross-complaint is stricken, within the fifteen-day time period, will allow the court to enter judgment against the party whose complaint or cross-complaint was stricken. P.B. § 25-21. Failure to file a new pleading when the court strikes a portion of the complaint or cause of action will remove that portion of the complaint stricken and the party may proceed on the balance of the complaint. P.B. § 25-22.</w:t>
      </w:r>
    </w:p>
    <w:p w14:paraId="6609FB05">
      <w:pPr>
        <w:pStyle w:val="39"/>
      </w:pPr>
      <w:r>
        <w:fldChar w:fldCharType="begin"/>
      </w:r>
      <w:r>
        <w:instrText xml:space="preserve"> XE "desig:N14D26:Heading 1" </w:instrText>
      </w:r>
      <w:r>
        <w:fldChar w:fldCharType="end"/>
      </w:r>
      <w:r>
        <w:t xml:space="preserve">§ 4.11 </w:t>
      </w:r>
      <w:r>
        <w:fldChar w:fldCharType="begin"/>
      </w:r>
      <w:r>
        <w:instrText xml:space="preserve"> XE "title:N14D2A:Heading 1" </w:instrText>
      </w:r>
      <w:r>
        <w:fldChar w:fldCharType="end"/>
      </w:r>
      <w:r>
        <w:t xml:space="preserve">Filing a </w:t>
      </w:r>
      <w:r>
        <w:rPr>
          <w:i/>
          <w:iCs/>
        </w:rPr>
        <w:t>Lis Pendens</w:t>
      </w:r>
      <w:r>
        <w:t xml:space="preserve"> </w:t>
      </w:r>
    </w:p>
    <w:p w14:paraId="45B6533B">
      <w:pPr>
        <w:pStyle w:val="40"/>
      </w:pPr>
      <w:r>
        <w:fldChar w:fldCharType="begin"/>
      </w:r>
      <w:r>
        <w:instrText xml:space="preserve"> XE "desig:N14D43:Heading 2" </w:instrText>
      </w:r>
      <w:r>
        <w:fldChar w:fldCharType="end"/>
      </w:r>
      <w:r>
        <w:t xml:space="preserve">[1] </w:t>
      </w:r>
      <w:r>
        <w:fldChar w:fldCharType="begin"/>
      </w:r>
      <w:r>
        <w:instrText xml:space="preserve"> XE "title:N14D47:Heading 2" </w:instrText>
      </w:r>
      <w:r>
        <w:fldChar w:fldCharType="end"/>
      </w:r>
      <w:r>
        <w:t xml:space="preserve">Filing a </w:t>
      </w:r>
      <w:r>
        <w:rPr>
          <w:i/>
          <w:iCs/>
        </w:rPr>
        <w:t>Lis Pendens</w:t>
      </w:r>
      <w:r>
        <w:t xml:space="preserve"> Is Not a Violation of the Automatic Orders</w:t>
      </w:r>
    </w:p>
    <w:p w14:paraId="171D893E">
      <w:pPr>
        <w:pStyle w:val="31"/>
      </w:pPr>
      <w:r>
        <w:fldChar w:fldCharType="begin"/>
      </w:r>
      <w:r>
        <w:instrText xml:space="preserve"> XE "para:N14D52" </w:instrText>
      </w:r>
      <w:r>
        <w:fldChar w:fldCharType="end"/>
      </w:r>
      <w:r>
        <w:t xml:space="preserve">            With the initial complaint or cross-complaint, one of the most common filings at the outset of a dissolution action is the filing of a </w:t>
      </w:r>
      <w:r>
        <w:rPr>
          <w:i/>
          <w:iCs/>
        </w:rPr>
        <w:t>lis pendens</w:t>
      </w:r>
      <w:r>
        <w:t xml:space="preserve">. The automatic orders specifically allow for a </w:t>
      </w:r>
      <w:r>
        <w:rPr>
          <w:i/>
          <w:iCs/>
        </w:rPr>
        <w:t>lis pendens</w:t>
      </w:r>
      <w:r>
        <w:t xml:space="preserve"> to be filed. P.B. § 25-5(b)(3). A </w:t>
      </w:r>
      <w:r>
        <w:rPr>
          <w:i/>
          <w:iCs/>
        </w:rPr>
        <w:t>lis pendens</w:t>
      </w:r>
      <w:r>
        <w:t xml:space="preserve"> may be filed as a prejudgment remedy to secure a spouse’s financial interest in property. </w:t>
      </w:r>
      <w:r>
        <w:rPr>
          <w:rStyle w:val="104"/>
          <w:color w:val="339966"/>
        </w:rPr>
        <w:t>Conn. Gen. Stat. § 46b-80</w:t>
      </w:r>
      <w:r>
        <w:t xml:space="preserve">. A </w:t>
      </w:r>
      <w:r>
        <w:rPr>
          <w:i/>
          <w:iCs/>
        </w:rPr>
        <w:t>lis pendens</w:t>
      </w:r>
      <w:r>
        <w:t xml:space="preserve"> may not be filed on property held by a business entity, as the purpose is to secure a spouses’ interest in the property, which is not served as the entity and not the spouse own the property. </w:t>
      </w:r>
      <w:r>
        <w:rPr>
          <w:rStyle w:val="104"/>
          <w:i/>
          <w:iCs/>
          <w:color w:val="339966"/>
        </w:rPr>
        <w:t>Grencom, LLC v. Collins</w:t>
      </w:r>
      <w:r>
        <w:rPr>
          <w:rStyle w:val="104"/>
          <w:color w:val="339966"/>
        </w:rPr>
        <w:t>, 2014 Conn. Super. LEXIS 303 (Feb. 7, 2014)</w:t>
      </w:r>
      <w:r>
        <w:t>.</w:t>
      </w:r>
    </w:p>
    <w:p w14:paraId="42A2DBF5">
      <w:pPr>
        <w:pStyle w:val="40"/>
      </w:pPr>
      <w:r>
        <w:fldChar w:fldCharType="begin"/>
      </w:r>
      <w:r>
        <w:instrText xml:space="preserve"> XE "desig:N14E00:Heading 2" </w:instrText>
      </w:r>
      <w:r>
        <w:fldChar w:fldCharType="end"/>
      </w:r>
      <w:r>
        <w:t xml:space="preserve">[2] </w:t>
      </w:r>
      <w:r>
        <w:fldChar w:fldCharType="begin"/>
      </w:r>
      <w:r>
        <w:instrText xml:space="preserve"> XE "title:N14E04:Heading 2" </w:instrText>
      </w:r>
      <w:r>
        <w:fldChar w:fldCharType="end"/>
      </w:r>
      <w:r>
        <w:t xml:space="preserve">Preparing a </w:t>
      </w:r>
      <w:r>
        <w:rPr>
          <w:i/>
          <w:iCs/>
        </w:rPr>
        <w:t>Lis Pendens</w:t>
      </w:r>
      <w:r>
        <w:t xml:space="preserve"> </w:t>
      </w:r>
    </w:p>
    <w:p w14:paraId="6E4C1791">
      <w:pPr>
        <w:pStyle w:val="31"/>
      </w:pPr>
      <w:r>
        <w:fldChar w:fldCharType="begin"/>
      </w:r>
      <w:r>
        <w:instrText xml:space="preserve"> XE "para:N14E0E" </w:instrText>
      </w:r>
      <w:r>
        <w:fldChar w:fldCharType="end"/>
      </w:r>
      <w:r>
        <w:t xml:space="preserve">            In order to constitute a valid </w:t>
      </w:r>
      <w:r>
        <w:rPr>
          <w:i/>
          <w:iCs/>
        </w:rPr>
        <w:t>lis pendens</w:t>
      </w:r>
      <w:r>
        <w:t>, it should contain:</w:t>
      </w:r>
    </w:p>
    <w:p w14:paraId="027A5CD2">
      <w:pPr>
        <w:pStyle w:val="103"/>
      </w:pPr>
      <w:r>
        <w:fldChar w:fldCharType="begin"/>
      </w:r>
      <w:r>
        <w:instrText xml:space="preserve"> XE "list:N14E18:LIST-ELEMENT" </w:instrText>
      </w:r>
      <w:r>
        <w:fldChar w:fldCharType="end"/>
      </w:r>
      <w:r>
        <w:fldChar w:fldCharType="begin"/>
      </w:r>
      <w:r>
        <w:instrText xml:space="preserve"> ADVANCE \r 1 </w:instrText>
      </w:r>
      <w:r>
        <w:fldChar w:fldCharType="end"/>
      </w:r>
      <w:r>
        <w:fldChar w:fldCharType="begin"/>
      </w:r>
      <w:r>
        <w:instrText xml:space="preserve"> XE "OA.TEMP:tmpN14E1F:List" </w:instrText>
      </w:r>
      <w:r>
        <w:fldChar w:fldCharType="end"/>
      </w:r>
      <w:r>
        <w:fldChar w:fldCharType="begin"/>
      </w:r>
      <w:r>
        <w:instrText xml:space="preserve"> XE "para:N14E21" </w:instrText>
      </w:r>
      <w:r>
        <w:fldChar w:fldCharType="end"/>
      </w:r>
      <w:r>
        <w:t>1. The case caption and a designation of the plaintiff and defendant.</w:t>
      </w:r>
    </w:p>
    <w:p w14:paraId="4D153DBE">
      <w:pPr>
        <w:pStyle w:val="103"/>
      </w:pPr>
      <w:r>
        <w:fldChar w:fldCharType="begin"/>
      </w:r>
      <w:r>
        <w:instrText xml:space="preserve"> XE "OA.TEMP:tmpN14E2A:List" </w:instrText>
      </w:r>
      <w:r>
        <w:fldChar w:fldCharType="end"/>
      </w:r>
      <w:r>
        <w:fldChar w:fldCharType="begin"/>
      </w:r>
      <w:r>
        <w:instrText xml:space="preserve"> XE "para:N14E2C" </w:instrText>
      </w:r>
      <w:r>
        <w:fldChar w:fldCharType="end"/>
      </w:r>
      <w:r>
        <w:t>2. The nature of the action, i.e., a dissolution of marriage, legal separation or annulment.</w:t>
      </w:r>
    </w:p>
    <w:p w14:paraId="4512A208">
      <w:pPr>
        <w:pStyle w:val="103"/>
      </w:pPr>
      <w:r>
        <w:fldChar w:fldCharType="begin"/>
      </w:r>
      <w:r>
        <w:instrText xml:space="preserve"> XE "OA.TEMP:tmpN14E35:List" </w:instrText>
      </w:r>
      <w:r>
        <w:fldChar w:fldCharType="end"/>
      </w:r>
      <w:r>
        <w:fldChar w:fldCharType="begin"/>
      </w:r>
      <w:r>
        <w:instrText xml:space="preserve"> XE "para:N14E37" </w:instrText>
      </w:r>
      <w:r>
        <w:fldChar w:fldCharType="end"/>
      </w:r>
      <w:r>
        <w:t>3. The name of the court where the action is pending.</w:t>
      </w:r>
    </w:p>
    <w:p w14:paraId="08A11DF1">
      <w:pPr>
        <w:pStyle w:val="103"/>
      </w:pPr>
      <w:r>
        <w:fldChar w:fldCharType="begin"/>
      </w:r>
      <w:r>
        <w:instrText xml:space="preserve"> XE "OA.TEMP:tmpN14E40:List" </w:instrText>
      </w:r>
      <w:r>
        <w:fldChar w:fldCharType="end"/>
      </w:r>
      <w:r>
        <w:fldChar w:fldCharType="begin"/>
      </w:r>
      <w:r>
        <w:instrText xml:space="preserve"> XE "para:N14E42" </w:instrText>
      </w:r>
      <w:r>
        <w:fldChar w:fldCharType="end"/>
      </w:r>
      <w:r>
        <w:t>4. The date of the complaint and return date.</w:t>
      </w:r>
    </w:p>
    <w:p w14:paraId="0D13D4F4">
      <w:pPr>
        <w:pStyle w:val="103"/>
      </w:pPr>
      <w:r>
        <w:fldChar w:fldCharType="begin"/>
      </w:r>
      <w:r>
        <w:instrText xml:space="preserve"> XE "OA.TEMP:tmpN14E4B:List" </w:instrText>
      </w:r>
      <w:r>
        <w:fldChar w:fldCharType="end"/>
      </w:r>
      <w:r>
        <w:fldChar w:fldCharType="begin"/>
      </w:r>
      <w:r>
        <w:instrText xml:space="preserve"> XE "para:N14E4D" </w:instrText>
      </w:r>
      <w:r>
        <w:fldChar w:fldCharType="end"/>
      </w:r>
      <w:r>
        <w:t>5. The legal description of the property.</w:t>
      </w:r>
    </w:p>
    <w:p w14:paraId="4DB8D4A4">
      <w:pPr>
        <w:pStyle w:val="103"/>
      </w:pPr>
      <w:r>
        <w:fldChar w:fldCharType="begin"/>
      </w:r>
      <w:r>
        <w:instrText xml:space="preserve"> XE "OA.TEMP:tmpN14E56:List" </w:instrText>
      </w:r>
      <w:r>
        <w:fldChar w:fldCharType="end"/>
      </w:r>
      <w:r>
        <w:fldChar w:fldCharType="begin"/>
      </w:r>
      <w:r>
        <w:instrText xml:space="preserve"> XE "para:N14E58" </w:instrText>
      </w:r>
      <w:r>
        <w:fldChar w:fldCharType="end"/>
      </w:r>
      <w:r>
        <w:t>6. Notice that any subsequent conveyance or encumbrance shall be bound by the proceedings which occur after the notice is recorded.</w:t>
      </w:r>
    </w:p>
    <w:p w14:paraId="54AB0F85">
      <w:pPr>
        <w:spacing w:before="0" w:beforeAutospacing="0" w:after="0" w:afterAutospacing="0"/>
      </w:pPr>
      <w:r>
        <w:fldChar w:fldCharType="begin"/>
      </w:r>
      <w:r>
        <w:instrText xml:space="preserve"> XE "comment:N14E5E" </w:instrText>
      </w:r>
      <w:r>
        <w:fldChar w:fldCharType="end"/>
      </w:r>
      <w:r>
        <w:t>#Comment Begins</w:t>
      </w:r>
    </w:p>
    <w:p w14:paraId="6C73F82F">
      <w:pPr>
        <w:pStyle w:val="31"/>
      </w:pPr>
      <w:r>
        <w:fldChar w:fldCharType="begin"/>
      </w:r>
      <w:r>
        <w:instrText xml:space="preserve"> XE "para:N14E67" </w:instrText>
      </w:r>
      <w:r>
        <w:fldChar w:fldCharType="end"/>
      </w:r>
      <w:r>
        <w:br w:type="textWrapping"/>
      </w:r>
      <w:r>
        <w:rPr>
          <w:b/>
          <w:bCs/>
        </w:rPr>
        <w:t>  Warning:</w:t>
      </w:r>
      <w:r>
        <w:t xml:space="preserve"> When setting forth the legal description of the property, typically Schedule A in the deed, the description should be copied exactly as it appears in the deed, typographical errors and all. This will prevent any possible claim that there is a defect in the </w:t>
      </w:r>
      <w:r>
        <w:rPr>
          <w:i/>
          <w:iCs/>
        </w:rPr>
        <w:t>lis pendens</w:t>
      </w:r>
      <w:r>
        <w:t xml:space="preserve"> to justify its discharge.</w:t>
      </w:r>
    </w:p>
    <w:p w14:paraId="73DE159E">
      <w:pPr>
        <w:spacing w:before="0" w:beforeAutospacing="0" w:after="0" w:afterAutospacing="0"/>
      </w:pPr>
      <w:r>
        <w:br w:type="textWrapping"/>
      </w:r>
      <w:r>
        <w:t>#Comment Ends</w:t>
      </w:r>
      <w:r>
        <w:fldChar w:fldCharType="begin"/>
      </w:r>
      <w:r>
        <w:instrText xml:space="preserve"> XE "comment:N14E76" </w:instrText>
      </w:r>
      <w:r>
        <w:fldChar w:fldCharType="end"/>
      </w:r>
      <w:r>
        <w:t>#Comment Begins</w:t>
      </w:r>
    </w:p>
    <w:p w14:paraId="5DE03351">
      <w:pPr>
        <w:pStyle w:val="31"/>
      </w:pPr>
      <w:r>
        <w:fldChar w:fldCharType="begin"/>
      </w:r>
      <w:r>
        <w:instrText xml:space="preserve"> XE "para:N14E7F" </w:instrText>
      </w:r>
      <w:r>
        <w:fldChar w:fldCharType="end"/>
      </w:r>
      <w:r>
        <w:br w:type="textWrapping"/>
      </w:r>
      <w:r>
        <w:rPr>
          <w:b/>
          <w:bCs/>
        </w:rPr>
        <w:t>Form:</w:t>
      </w:r>
      <w:r>
        <w:t xml:space="preserve"> </w:t>
      </w:r>
      <w:r>
        <w:rPr>
          <w:i/>
          <w:iCs/>
        </w:rPr>
        <w:t>Lis Pendens</w:t>
      </w:r>
      <w:r>
        <w:t xml:space="preserve">, </w:t>
      </w:r>
      <w:r>
        <w:rPr>
          <w:i/>
          <w:iCs/>
        </w:rPr>
        <w:t>see</w:t>
      </w:r>
      <w:r>
        <w:t xml:space="preserve"> </w:t>
      </w:r>
      <w:r>
        <w:rPr>
          <w:rStyle w:val="104"/>
          <w:color w:val="339966"/>
        </w:rPr>
        <w:t>Chapter 20</w:t>
      </w:r>
      <w:r>
        <w:t xml:space="preserve">, </w:t>
      </w:r>
      <w:r>
        <w:rPr>
          <w:rStyle w:val="104"/>
          <w:color w:val="339966"/>
        </w:rPr>
        <w:t xml:space="preserve">§ 20.45, </w:t>
      </w:r>
      <w:r>
        <w:rPr>
          <w:rStyle w:val="104"/>
          <w:i/>
          <w:iCs/>
          <w:color w:val="339966"/>
        </w:rPr>
        <w:t>below</w:t>
      </w:r>
      <w:r>
        <w:t>.</w:t>
      </w:r>
    </w:p>
    <w:p w14:paraId="1FBAFFB9">
      <w:pPr>
        <w:spacing w:before="0" w:beforeAutospacing="0" w:after="0" w:afterAutospacing="0"/>
      </w:pPr>
      <w:r>
        <w:br w:type="textWrapping"/>
      </w:r>
      <w:r>
        <w:t>#Comment Ends</w:t>
      </w:r>
    </w:p>
    <w:p w14:paraId="5EA2F509">
      <w:pPr>
        <w:pStyle w:val="40"/>
      </w:pPr>
      <w:r>
        <w:fldChar w:fldCharType="begin"/>
      </w:r>
      <w:r>
        <w:instrText xml:space="preserve"> XE "desig:N14EF2:Heading 2" </w:instrText>
      </w:r>
      <w:r>
        <w:fldChar w:fldCharType="end"/>
      </w:r>
      <w:r>
        <w:t xml:space="preserve">[3] </w:t>
      </w:r>
      <w:r>
        <w:fldChar w:fldCharType="begin"/>
      </w:r>
      <w:r>
        <w:instrText xml:space="preserve"> XE "title:N14EF6:Heading 2" </w:instrText>
      </w:r>
      <w:r>
        <w:fldChar w:fldCharType="end"/>
      </w:r>
      <w:r>
        <w:t>Filing Requirements</w:t>
      </w:r>
    </w:p>
    <w:p w14:paraId="0BDF86FB">
      <w:pPr>
        <w:pStyle w:val="31"/>
      </w:pPr>
      <w:r>
        <w:fldChar w:fldCharType="begin"/>
      </w:r>
      <w:r>
        <w:instrText xml:space="preserve"> XE "para:N14EFD" </w:instrText>
      </w:r>
      <w:r>
        <w:fldChar w:fldCharType="end"/>
      </w:r>
      <w:r>
        <w:t xml:space="preserve">            A </w:t>
      </w:r>
      <w:r>
        <w:rPr>
          <w:i/>
          <w:iCs/>
        </w:rPr>
        <w:t>lis pendens</w:t>
      </w:r>
      <w:r>
        <w:t xml:space="preserve"> may be filed where either party claims an interest in real property in which his or her spouse has an interest. </w:t>
      </w:r>
      <w:r>
        <w:rPr>
          <w:rStyle w:val="104"/>
          <w:color w:val="339966"/>
        </w:rPr>
        <w:t>Conn. Gen. Stat. § 46b-80</w:t>
      </w:r>
      <w:r>
        <w:t xml:space="preserve">. The </w:t>
      </w:r>
      <w:r>
        <w:rPr>
          <w:i/>
          <w:iCs/>
        </w:rPr>
        <w:t>lis pendens</w:t>
      </w:r>
      <w:r>
        <w:t xml:space="preserve"> must be filed on the land records in the town in which the property is located and served on the opposing party. </w:t>
      </w:r>
      <w:r>
        <w:rPr>
          <w:rStyle w:val="104"/>
          <w:color w:val="339966"/>
        </w:rPr>
        <w:t>Conn. Gen. Stat. § 46b-80</w:t>
      </w:r>
      <w:r>
        <w:t xml:space="preserve">. Although service of the </w:t>
      </w:r>
      <w:r>
        <w:rPr>
          <w:i/>
          <w:iCs/>
        </w:rPr>
        <w:t>lis pendens</w:t>
      </w:r>
      <w:r>
        <w:t xml:space="preserve"> prior to filing will not be a fatal defect to invalidate it, the better practice is to file and then serve the </w:t>
      </w:r>
      <w:r>
        <w:rPr>
          <w:i/>
          <w:iCs/>
        </w:rPr>
        <w:t>lis pendens</w:t>
      </w:r>
      <w:r>
        <w:t xml:space="preserve">. </w:t>
      </w:r>
      <w:r>
        <w:rPr>
          <w:i/>
          <w:iCs/>
        </w:rPr>
        <w:t>See</w:t>
      </w:r>
      <w:r>
        <w:t xml:space="preserve"> </w:t>
      </w:r>
      <w:r>
        <w:rPr>
          <w:rStyle w:val="104"/>
          <w:i/>
          <w:iCs/>
          <w:color w:val="339966"/>
        </w:rPr>
        <w:t>Manaker v. Manaker</w:t>
      </w:r>
      <w:r>
        <w:rPr>
          <w:rStyle w:val="104"/>
          <w:color w:val="339966"/>
        </w:rPr>
        <w:t>, 11 Conn. App. 653 (1987)</w:t>
      </w:r>
      <w:r>
        <w:t xml:space="preserve">. Once recorded on the land records, the </w:t>
      </w:r>
      <w:r>
        <w:rPr>
          <w:i/>
          <w:iCs/>
        </w:rPr>
        <w:t>lis pendens</w:t>
      </w:r>
      <w:r>
        <w:t xml:space="preserve"> serves as notice of the claim against the property for anyone who later acquires an interest in the property. </w:t>
      </w:r>
      <w:r>
        <w:rPr>
          <w:rStyle w:val="104"/>
          <w:color w:val="339966"/>
        </w:rPr>
        <w:t>Conn. Gen. Stat. § 52-325</w:t>
      </w:r>
      <w:r>
        <w:t>.</w:t>
      </w:r>
    </w:p>
    <w:p w14:paraId="59540ECC">
      <w:pPr>
        <w:spacing w:before="0" w:beforeAutospacing="0" w:after="0" w:afterAutospacing="0"/>
      </w:pPr>
      <w:r>
        <w:fldChar w:fldCharType="begin"/>
      </w:r>
      <w:r>
        <w:instrText xml:space="preserve"> XE "comment:N15030" </w:instrText>
      </w:r>
      <w:r>
        <w:fldChar w:fldCharType="end"/>
      </w:r>
      <w:r>
        <w:t>#Comment Begins</w:t>
      </w:r>
    </w:p>
    <w:p w14:paraId="3670E9A9">
      <w:pPr>
        <w:pStyle w:val="31"/>
      </w:pPr>
      <w:r>
        <w:fldChar w:fldCharType="begin"/>
      </w:r>
      <w:r>
        <w:instrText xml:space="preserve"> XE "para:N15039" </w:instrText>
      </w:r>
      <w:r>
        <w:fldChar w:fldCharType="end"/>
      </w:r>
      <w:r>
        <w:br w:type="textWrapping"/>
      </w:r>
      <w:r>
        <w:rPr>
          <w:b/>
          <w:bCs/>
        </w:rPr>
        <w:t>  Warning:</w:t>
      </w:r>
      <w:r>
        <w:t xml:space="preserve"> Based upon the requirements of filing a </w:t>
      </w:r>
      <w:r>
        <w:rPr>
          <w:i/>
          <w:iCs/>
        </w:rPr>
        <w:t>lis pendens</w:t>
      </w:r>
      <w:r>
        <w:t xml:space="preserve">, the claims for relief in the complaint or cross-complaint must request an assignment of the other party’s interest in and to the real property on which the </w:t>
      </w:r>
      <w:r>
        <w:rPr>
          <w:i/>
          <w:iCs/>
        </w:rPr>
        <w:t>lis pendens</w:t>
      </w:r>
      <w:r>
        <w:t xml:space="preserve"> will be filed. Without such a claim, no </w:t>
      </w:r>
      <w:r>
        <w:rPr>
          <w:i/>
          <w:iCs/>
        </w:rPr>
        <w:t>lis pendens</w:t>
      </w:r>
      <w:r>
        <w:t xml:space="preserve"> may be filed.</w:t>
      </w:r>
    </w:p>
    <w:p w14:paraId="1A690FE8">
      <w:pPr>
        <w:spacing w:before="0" w:beforeAutospacing="0" w:after="0" w:afterAutospacing="0"/>
      </w:pPr>
      <w:r>
        <w:br w:type="textWrapping"/>
      </w:r>
      <w:r>
        <w:t>#Comment Ends</w:t>
      </w:r>
    </w:p>
    <w:p w14:paraId="132478AB">
      <w:pPr>
        <w:pStyle w:val="40"/>
      </w:pPr>
      <w:r>
        <w:fldChar w:fldCharType="begin"/>
      </w:r>
      <w:r>
        <w:instrText xml:space="preserve"> XE "desig:N1505F:Heading 2" </w:instrText>
      </w:r>
      <w:r>
        <w:fldChar w:fldCharType="end"/>
      </w:r>
      <w:r>
        <w:t xml:space="preserve">[4] </w:t>
      </w:r>
      <w:r>
        <w:fldChar w:fldCharType="begin"/>
      </w:r>
      <w:r>
        <w:instrText xml:space="preserve"> XE "title:N15063:Heading 2" </w:instrText>
      </w:r>
      <w:r>
        <w:fldChar w:fldCharType="end"/>
      </w:r>
      <w:r>
        <w:t xml:space="preserve">Seeking a Discharge of the </w:t>
      </w:r>
      <w:r>
        <w:rPr>
          <w:i/>
          <w:iCs/>
        </w:rPr>
        <w:t>Lis Pendens</w:t>
      </w:r>
      <w:r>
        <w:t xml:space="preserve"> </w:t>
      </w:r>
    </w:p>
    <w:p w14:paraId="6003FC1E">
      <w:pPr>
        <w:pStyle w:val="31"/>
      </w:pPr>
      <w:r>
        <w:fldChar w:fldCharType="begin"/>
      </w:r>
      <w:r>
        <w:instrText xml:space="preserve"> XE "para:N1506D" </w:instrText>
      </w:r>
      <w:r>
        <w:fldChar w:fldCharType="end"/>
      </w:r>
      <w:r>
        <w:t xml:space="preserve">            A party seeking to discharge the </w:t>
      </w:r>
      <w:r>
        <w:rPr>
          <w:i/>
          <w:iCs/>
        </w:rPr>
        <w:t>lis pendens</w:t>
      </w:r>
      <w:r>
        <w:t xml:space="preserve"> must post a bond in an amount established by the court as substitute security. </w:t>
      </w:r>
      <w:r>
        <w:rPr>
          <w:rStyle w:val="104"/>
          <w:color w:val="339966"/>
        </w:rPr>
        <w:t>Conn. Gen. Stat. § 46b-80</w:t>
      </w:r>
      <w:r>
        <w:t xml:space="preserve">. There is usually no need to obtain a release of </w:t>
      </w:r>
      <w:r>
        <w:rPr>
          <w:i/>
          <w:iCs/>
        </w:rPr>
        <w:t>lis pendens</w:t>
      </w:r>
      <w:r>
        <w:t xml:space="preserve"> during the pendency of the action unless the property is going to be sold.</w:t>
      </w:r>
    </w:p>
    <w:p w14:paraId="5EBAD889">
      <w:pPr>
        <w:spacing w:before="0" w:beforeAutospacing="0" w:after="0" w:afterAutospacing="0"/>
      </w:pPr>
      <w:r>
        <w:fldChar w:fldCharType="begin"/>
      </w:r>
      <w:r>
        <w:instrText xml:space="preserve"> XE "comment:N150A5" </w:instrText>
      </w:r>
      <w:r>
        <w:fldChar w:fldCharType="end"/>
      </w:r>
      <w:r>
        <w:t>#Comment Begins</w:t>
      </w:r>
    </w:p>
    <w:p w14:paraId="74D26D9D">
      <w:pPr>
        <w:pStyle w:val="31"/>
      </w:pPr>
      <w:r>
        <w:fldChar w:fldCharType="begin"/>
      </w:r>
      <w:r>
        <w:instrText xml:space="preserve"> XE "para:N150AE" </w:instrText>
      </w:r>
      <w:r>
        <w:fldChar w:fldCharType="end"/>
      </w:r>
      <w:r>
        <w:br w:type="textWrapping"/>
      </w:r>
      <w:r>
        <w:rPr>
          <w:b/>
          <w:bCs/>
        </w:rPr>
        <w:t> Strategic Point:</w:t>
      </w:r>
      <w:r>
        <w:t xml:space="preserve"> At the end of the case, in the event your client will be taking title to a property subject to a </w:t>
      </w:r>
      <w:r>
        <w:rPr>
          <w:i/>
          <w:iCs/>
        </w:rPr>
        <w:t>lis pendens</w:t>
      </w:r>
      <w:r>
        <w:t xml:space="preserve">, the release of the </w:t>
      </w:r>
      <w:r>
        <w:rPr>
          <w:i/>
          <w:iCs/>
        </w:rPr>
        <w:t>lis pendens</w:t>
      </w:r>
      <w:r>
        <w:t xml:space="preserve"> should be obtained at the time of the final hearing. Otherwise, he or she will be chasing down the lawyer to provide a release when the property sells after the dissolution.</w:t>
      </w:r>
    </w:p>
    <w:p w14:paraId="05F86A71">
      <w:pPr>
        <w:spacing w:before="0" w:beforeAutospacing="0" w:after="0" w:afterAutospacing="0"/>
      </w:pPr>
      <w:r>
        <w:br w:type="textWrapping"/>
      </w:r>
      <w:r>
        <w:t>#Comment Ends</w:t>
      </w:r>
    </w:p>
    <w:p w14:paraId="3FE843CB">
      <w:pPr>
        <w:pStyle w:val="39"/>
      </w:pPr>
      <w:r>
        <w:fldChar w:fldCharType="begin"/>
      </w:r>
      <w:r>
        <w:instrText xml:space="preserve"> XE "desig:N150E5:Heading 1" </w:instrText>
      </w:r>
      <w:r>
        <w:fldChar w:fldCharType="end"/>
      </w:r>
      <w:r>
        <w:t xml:space="preserve">§ 4.12 </w:t>
      </w:r>
      <w:r>
        <w:fldChar w:fldCharType="begin"/>
      </w:r>
      <w:r>
        <w:instrText xml:space="preserve"> XE "title:N150E9:Heading 1" </w:instrText>
      </w:r>
      <w:r>
        <w:fldChar w:fldCharType="end"/>
      </w:r>
      <w:r>
        <w:t>Filing a Motion for Exclusive Possession</w:t>
      </w:r>
    </w:p>
    <w:p w14:paraId="5D36154A">
      <w:pPr>
        <w:pStyle w:val="31"/>
      </w:pPr>
      <w:r>
        <w:fldChar w:fldCharType="begin"/>
      </w:r>
      <w:r>
        <w:instrText xml:space="preserve"> XE "para:N150F0" </w:instrText>
      </w:r>
      <w:r>
        <w:fldChar w:fldCharType="end"/>
      </w:r>
      <w:r>
        <w:t xml:space="preserve">            A motion for exclusive possession may be filed at any time after the filing of a dissolution or custody complaint. </w:t>
      </w:r>
      <w:r>
        <w:rPr>
          <w:rStyle w:val="104"/>
          <w:color w:val="339966"/>
        </w:rPr>
        <w:t>Conn. Gen. Stat. § 46b-83</w:t>
      </w:r>
      <w:r>
        <w:t>. The motion must specifically state:</w:t>
      </w:r>
    </w:p>
    <w:p w14:paraId="2182372F">
      <w:pPr>
        <w:pStyle w:val="103"/>
      </w:pPr>
      <w:r>
        <w:fldChar w:fldCharType="begin"/>
      </w:r>
      <w:r>
        <w:instrText xml:space="preserve"> XE "list:N15120:LIST-ELEMENT" </w:instrText>
      </w:r>
      <w:r>
        <w:fldChar w:fldCharType="end"/>
      </w:r>
      <w:r>
        <w:fldChar w:fldCharType="begin"/>
      </w:r>
      <w:r>
        <w:instrText xml:space="preserve"> ADVANCE \r 1 </w:instrText>
      </w:r>
      <w:r>
        <w:fldChar w:fldCharType="end"/>
      </w:r>
      <w:r>
        <w:fldChar w:fldCharType="begin"/>
      </w:r>
      <w:r>
        <w:instrText xml:space="preserve"> XE "OA.TEMP:tmpN15127:List" </w:instrText>
      </w:r>
      <w:r>
        <w:fldChar w:fldCharType="end"/>
      </w:r>
      <w:r>
        <w:fldChar w:fldCharType="begin"/>
      </w:r>
      <w:r>
        <w:instrText xml:space="preserve"> XE "para:N15129" </w:instrText>
      </w:r>
      <w:r>
        <w:fldChar w:fldCharType="end"/>
      </w:r>
      <w:r>
        <w:t>1. The type of property, i.e., home, apartment or condominium, of which the moving party seeks exclusive possession.</w:t>
      </w:r>
    </w:p>
    <w:p w14:paraId="7710D768">
      <w:pPr>
        <w:pStyle w:val="103"/>
      </w:pPr>
      <w:r>
        <w:fldChar w:fldCharType="begin"/>
      </w:r>
      <w:r>
        <w:instrText xml:space="preserve"> XE "OA.TEMP:tmpN15132:List" </w:instrText>
      </w:r>
      <w:r>
        <w:fldChar w:fldCharType="end"/>
      </w:r>
      <w:r>
        <w:fldChar w:fldCharType="begin"/>
      </w:r>
      <w:r>
        <w:instrText xml:space="preserve"> XE "para:N15134" </w:instrText>
      </w:r>
      <w:r>
        <w:fldChar w:fldCharType="end"/>
      </w:r>
      <w:r>
        <w:t>2. Whether the property is owned by one or both of the parties or rented.</w:t>
      </w:r>
    </w:p>
    <w:p w14:paraId="08F6AE2F">
      <w:pPr>
        <w:pStyle w:val="103"/>
      </w:pPr>
      <w:r>
        <w:fldChar w:fldCharType="begin"/>
      </w:r>
      <w:r>
        <w:instrText xml:space="preserve"> XE "OA.TEMP:tmpN1513D:List" </w:instrText>
      </w:r>
      <w:r>
        <w:fldChar w:fldCharType="end"/>
      </w:r>
      <w:r>
        <w:fldChar w:fldCharType="begin"/>
      </w:r>
      <w:r>
        <w:instrText xml:space="preserve"> XE "para:N1513F" </w:instrText>
      </w:r>
      <w:r>
        <w:fldChar w:fldCharType="end"/>
      </w:r>
      <w:r>
        <w:t>3. The length of time each party has owned or rented the property.</w:t>
      </w:r>
    </w:p>
    <w:p w14:paraId="3E68CA62">
      <w:pPr>
        <w:pStyle w:val="103"/>
      </w:pPr>
      <w:r>
        <w:fldChar w:fldCharType="begin"/>
      </w:r>
      <w:r>
        <w:instrText xml:space="preserve"> XE "OA.TEMP:tmpN15148:List" </w:instrText>
      </w:r>
      <w:r>
        <w:fldChar w:fldCharType="end"/>
      </w:r>
      <w:r>
        <w:fldChar w:fldCharType="begin"/>
      </w:r>
      <w:r>
        <w:instrText xml:space="preserve"> XE "para:N1514A" </w:instrText>
      </w:r>
      <w:r>
        <w:fldChar w:fldCharType="end"/>
      </w:r>
      <w:r>
        <w:t>4. The family members currently residing in the premises.</w:t>
      </w:r>
    </w:p>
    <w:p w14:paraId="11F5D501">
      <w:pPr>
        <w:pStyle w:val="103"/>
      </w:pPr>
      <w:r>
        <w:fldChar w:fldCharType="begin"/>
      </w:r>
      <w:r>
        <w:instrText xml:space="preserve"> XE "OA.TEMP:tmpN15153:List" </w:instrText>
      </w:r>
      <w:r>
        <w:fldChar w:fldCharType="end"/>
      </w:r>
      <w:r>
        <w:fldChar w:fldCharType="begin"/>
      </w:r>
      <w:r>
        <w:instrText xml:space="preserve"> XE "para:N15155" </w:instrText>
      </w:r>
      <w:r>
        <w:fldChar w:fldCharType="end"/>
      </w:r>
      <w:r>
        <w:t>5. The grounds upon which exclusive possession is sought by the moving party.</w:t>
      </w:r>
    </w:p>
    <w:p w14:paraId="650DFD5D">
      <w:pPr>
        <w:pStyle w:val="31"/>
      </w:pPr>
      <w:r>
        <w:fldChar w:fldCharType="begin"/>
      </w:r>
      <w:r>
        <w:instrText xml:space="preserve"> XE "para:N1515B" </w:instrText>
      </w:r>
      <w:r>
        <w:fldChar w:fldCharType="end"/>
      </w:r>
      <w:r>
        <w:br w:type="textWrapping"/>
      </w:r>
      <w:r>
        <w:t>P.B. § 25-25.</w:t>
      </w:r>
    </w:p>
    <w:p w14:paraId="3CB0C638">
      <w:pPr>
        <w:spacing w:before="0" w:beforeAutospacing="0" w:after="0" w:afterAutospacing="0"/>
      </w:pPr>
      <w:r>
        <w:fldChar w:fldCharType="begin"/>
      </w:r>
      <w:r>
        <w:instrText xml:space="preserve"> XE "comment:N15161" </w:instrText>
      </w:r>
      <w:r>
        <w:fldChar w:fldCharType="end"/>
      </w:r>
      <w:r>
        <w:t>#Comment Begins</w:t>
      </w:r>
    </w:p>
    <w:p w14:paraId="7E8E7360">
      <w:pPr>
        <w:pStyle w:val="31"/>
      </w:pPr>
      <w:r>
        <w:fldChar w:fldCharType="begin"/>
      </w:r>
      <w:r>
        <w:instrText xml:space="preserve"> XE "para:N1516A" </w:instrText>
      </w:r>
      <w:r>
        <w:fldChar w:fldCharType="end"/>
      </w:r>
      <w:r>
        <w:br w:type="textWrapping"/>
      </w:r>
      <w:r>
        <w:rPr>
          <w:b/>
          <w:bCs/>
        </w:rPr>
        <w:t>  Warning:</w:t>
      </w:r>
      <w:r>
        <w:t xml:space="preserve"> The court form seeking orders </w:t>
      </w:r>
      <w:r>
        <w:rPr>
          <w:i/>
          <w:iCs/>
        </w:rPr>
        <w:t>pendente lite</w:t>
      </w:r>
      <w:r>
        <w:t xml:space="preserve"> does not set forth the requirements for a motion for exclusive possession. These should be added as an addendum, or the motion should be manuscripted.</w:t>
      </w:r>
    </w:p>
    <w:p w14:paraId="7413EE28">
      <w:pPr>
        <w:spacing w:before="0" w:beforeAutospacing="0" w:after="0" w:afterAutospacing="0"/>
      </w:pPr>
      <w:r>
        <w:br w:type="textWrapping"/>
      </w:r>
      <w:r>
        <w:t>#Comment Ends</w:t>
      </w:r>
    </w:p>
    <w:p w14:paraId="60756FB2">
      <w:pPr>
        <w:pStyle w:val="31"/>
      </w:pPr>
      <w:r>
        <w:fldChar w:fldCharType="begin"/>
      </w:r>
      <w:r>
        <w:instrText xml:space="preserve"> XE "para:N15179" </w:instrText>
      </w:r>
      <w:r>
        <w:fldChar w:fldCharType="end"/>
      </w:r>
      <w:r>
        <w:br w:type="textWrapping"/>
      </w:r>
      <w:r>
        <w:t xml:space="preserve">            The most important element when seeking exclusive possession is the grounds upon which the motion is based. The grounds should be specific enough to provide the other party with notice of the claims being made. If it does not, there is a risk that the court will now allow inquiry into those areas which were not pled. </w:t>
      </w:r>
      <w:r>
        <w:rPr>
          <w:rStyle w:val="104"/>
          <w:i/>
          <w:iCs/>
          <w:color w:val="339966"/>
        </w:rPr>
        <w:t>Gil v. Gil</w:t>
      </w:r>
      <w:r>
        <w:rPr>
          <w:rStyle w:val="104"/>
          <w:color w:val="339966"/>
        </w:rPr>
        <w:t>, 94 Conn. App. 306 (2006)</w:t>
      </w:r>
      <w:r>
        <w:t>.</w:t>
      </w:r>
    </w:p>
    <w:p w14:paraId="6615FE3A">
      <w:pPr>
        <w:spacing w:before="0" w:beforeAutospacing="0" w:after="0" w:afterAutospacing="0"/>
      </w:pPr>
      <w:r>
        <w:fldChar w:fldCharType="begin"/>
      </w:r>
      <w:r>
        <w:instrText xml:space="preserve"> XE "comment:N15216" </w:instrText>
      </w:r>
      <w:r>
        <w:fldChar w:fldCharType="end"/>
      </w:r>
      <w:r>
        <w:t>#Comment Begins</w:t>
      </w:r>
    </w:p>
    <w:p w14:paraId="11D00C5B">
      <w:pPr>
        <w:pStyle w:val="31"/>
      </w:pPr>
      <w:r>
        <w:fldChar w:fldCharType="begin"/>
      </w:r>
      <w:r>
        <w:instrText xml:space="preserve"> XE "para:N1521F" </w:instrText>
      </w:r>
      <w:r>
        <w:fldChar w:fldCharType="end"/>
      </w:r>
      <w:r>
        <w:br w:type="textWrapping"/>
      </w:r>
      <w:r>
        <w:rPr>
          <w:b/>
          <w:bCs/>
        </w:rPr>
        <w:t> Strategic Point:</w:t>
      </w:r>
      <w:r>
        <w:t xml:space="preserve"> When drafting a motion for exclusive possession, use P.B. § 25-25 as a checklist to ensure each of the factors has been included. If opposing counsel files a motion for exclusive possession that does not meet the requirements set forth in P.B. § 25-25, file an objection to the motion, and seek to have the moving party refile their motion for exclusive possession, so you can appropriately prepare for court.</w:t>
      </w:r>
    </w:p>
    <w:p w14:paraId="6878B665">
      <w:pPr>
        <w:spacing w:before="0" w:beforeAutospacing="0" w:after="0" w:afterAutospacing="0"/>
      </w:pPr>
      <w:r>
        <w:br w:type="textWrapping"/>
      </w:r>
      <w:r>
        <w:t>#Comment Ends</w:t>
      </w:r>
      <w:r>
        <w:fldChar w:fldCharType="begin"/>
      </w:r>
      <w:r>
        <w:instrText xml:space="preserve"> XE "comment:N1522A" </w:instrText>
      </w:r>
      <w:r>
        <w:fldChar w:fldCharType="end"/>
      </w:r>
      <w:r>
        <w:t>#Comment Begins</w:t>
      </w:r>
    </w:p>
    <w:p w14:paraId="7C26BFA3">
      <w:pPr>
        <w:pStyle w:val="31"/>
      </w:pPr>
      <w:r>
        <w:fldChar w:fldCharType="begin"/>
      </w:r>
      <w:r>
        <w:instrText xml:space="preserve"> XE "para:N15233" </w:instrText>
      </w:r>
      <w:r>
        <w:fldChar w:fldCharType="end"/>
      </w:r>
      <w:r>
        <w:br w:type="textWrapping"/>
      </w:r>
      <w:r>
        <w:rPr>
          <w:b/>
          <w:bCs/>
        </w:rPr>
        <w:t>Forms:</w:t>
      </w:r>
      <w:r>
        <w:t xml:space="preserve"> JD-FM-176—Motion for Orders Before Judgment in Family Cases, </w:t>
      </w:r>
      <w:r>
        <w:rPr>
          <w:i/>
          <w:iCs/>
        </w:rPr>
        <w:t>see</w:t>
      </w:r>
      <w:r>
        <w:t xml:space="preserve"> </w:t>
      </w:r>
      <w:r>
        <w:rPr>
          <w:rStyle w:val="104"/>
          <w:color w:val="339966"/>
        </w:rPr>
        <w:t>Chapter 20</w:t>
      </w:r>
      <w:r>
        <w:t xml:space="preserve">, </w:t>
      </w:r>
      <w:r>
        <w:rPr>
          <w:rStyle w:val="104"/>
          <w:color w:val="339966"/>
        </w:rPr>
        <w:t xml:space="preserve">§ 20.20, </w:t>
      </w:r>
      <w:r>
        <w:rPr>
          <w:rStyle w:val="104"/>
          <w:i/>
          <w:iCs/>
          <w:color w:val="339966"/>
        </w:rPr>
        <w:t>below</w:t>
      </w:r>
      <w:r>
        <w:t xml:space="preserve">. Motion for Exclusive Possession, </w:t>
      </w:r>
      <w:r>
        <w:rPr>
          <w:i/>
          <w:iCs/>
        </w:rPr>
        <w:t>see</w:t>
      </w:r>
      <w:r>
        <w:t xml:space="preserve"> </w:t>
      </w:r>
      <w:r>
        <w:rPr>
          <w:rStyle w:val="104"/>
          <w:color w:val="339966"/>
        </w:rPr>
        <w:t>Chapter 20</w:t>
      </w:r>
      <w:r>
        <w:t xml:space="preserve">, </w:t>
      </w:r>
      <w:r>
        <w:rPr>
          <w:rStyle w:val="104"/>
          <w:color w:val="339966"/>
        </w:rPr>
        <w:t xml:space="preserve">§ 20.46, </w:t>
      </w:r>
      <w:r>
        <w:rPr>
          <w:rStyle w:val="104"/>
          <w:i/>
          <w:iCs/>
          <w:color w:val="339966"/>
        </w:rPr>
        <w:t>below</w:t>
      </w:r>
      <w:r>
        <w:t>.</w:t>
      </w:r>
    </w:p>
    <w:p w14:paraId="240B3571">
      <w:pPr>
        <w:spacing w:before="0" w:beforeAutospacing="0" w:after="0" w:afterAutospacing="0"/>
      </w:pPr>
      <w:r>
        <w:br w:type="textWrapping"/>
      </w:r>
      <w:r>
        <w:t>#Comment Ends</w:t>
      </w:r>
    </w:p>
    <w:p w14:paraId="39B80CEF">
      <w:pPr>
        <w:pStyle w:val="39"/>
      </w:pPr>
      <w:r>
        <w:fldChar w:fldCharType="begin"/>
      </w:r>
      <w:r>
        <w:instrText xml:space="preserve"> XE "desig:N15313:Heading 1" </w:instrText>
      </w:r>
      <w:r>
        <w:fldChar w:fldCharType="end"/>
      </w:r>
      <w:r>
        <w:t xml:space="preserve">§ 4.13 </w:t>
      </w:r>
      <w:r>
        <w:fldChar w:fldCharType="begin"/>
      </w:r>
      <w:r>
        <w:instrText xml:space="preserve"> XE "title:N15317:Heading 1" </w:instrText>
      </w:r>
      <w:r>
        <w:fldChar w:fldCharType="end"/>
      </w:r>
      <w:r>
        <w:t>Filing for Temporary Alimony and Support</w:t>
      </w:r>
    </w:p>
    <w:p w14:paraId="5BD10CAD">
      <w:pPr>
        <w:pStyle w:val="31"/>
      </w:pPr>
      <w:r>
        <w:fldChar w:fldCharType="begin"/>
      </w:r>
      <w:r>
        <w:instrText xml:space="preserve"> XE "para:N1531E" </w:instrText>
      </w:r>
      <w:r>
        <w:fldChar w:fldCharType="end"/>
      </w:r>
      <w:r>
        <w:t xml:space="preserve">            While the automatic orders are designed to preserve the “status quo,” during a dissolution, there are times when it is necessary to obtain orders for temporary alimony or support. An order may be entered any time after the return date, retroactive to the date the motion was filed and with the payor receiving credit for all sums paid. </w:t>
      </w:r>
      <w:r>
        <w:rPr>
          <w:rStyle w:val="104"/>
          <w:color w:val="339966"/>
        </w:rPr>
        <w:t>Conn. Gen. Stat. § 46b-83</w:t>
      </w:r>
      <w:r>
        <w:t xml:space="preserve"> and P.B. § 25-24. Each party should file a sworn financial affidavit five </w:t>
      </w:r>
      <w:ins w:id="177" w:author="Louise Truax" w:date="2024-08-11T12:17:00Z">
        <w:r>
          <w:rPr/>
          <w:t xml:space="preserve">business </w:t>
        </w:r>
      </w:ins>
      <w:r>
        <w:t xml:space="preserve">days in advance of the hearing on temporary alimony or support. P.B. § 25-30(a). However, the court is permitted to make orders in the absence of the opposing party’s financial affidavit. P.B. § 25-30(a). For a more in-depth discussion on temporary alimony and support issues, </w:t>
      </w:r>
      <w:r>
        <w:rPr>
          <w:i/>
          <w:iCs/>
        </w:rPr>
        <w:t>see</w:t>
      </w:r>
      <w:r>
        <w:t xml:space="preserve"> </w:t>
      </w:r>
      <w:r>
        <w:rPr>
          <w:rStyle w:val="104"/>
          <w:color w:val="339966"/>
        </w:rPr>
        <w:t>Chapter 5</w:t>
      </w:r>
      <w:r>
        <w:t xml:space="preserve">, </w:t>
      </w:r>
      <w:r>
        <w:rPr>
          <w:rStyle w:val="104"/>
          <w:color w:val="339966"/>
        </w:rPr>
        <w:t>§§ 5.14</w:t>
      </w:r>
      <w:r>
        <w:t>–</w:t>
      </w:r>
      <w:r>
        <w:rPr>
          <w:rStyle w:val="104"/>
          <w:color w:val="339966"/>
        </w:rPr>
        <w:t xml:space="preserve">5.20, </w:t>
      </w:r>
      <w:r>
        <w:rPr>
          <w:rStyle w:val="104"/>
          <w:i/>
          <w:iCs/>
          <w:color w:val="339966"/>
        </w:rPr>
        <w:t>below</w:t>
      </w:r>
      <w:r>
        <w:t>.</w:t>
      </w:r>
    </w:p>
    <w:p w14:paraId="511D31D2">
      <w:pPr>
        <w:spacing w:before="0" w:beforeAutospacing="0" w:after="0" w:afterAutospacing="0"/>
      </w:pPr>
      <w:r>
        <w:fldChar w:fldCharType="begin"/>
      </w:r>
      <w:r>
        <w:instrText xml:space="preserve"> XE "comment:N153CD" </w:instrText>
      </w:r>
      <w:r>
        <w:fldChar w:fldCharType="end"/>
      </w:r>
      <w:r>
        <w:t>#Comment Begins</w:t>
      </w:r>
    </w:p>
    <w:p w14:paraId="1D4E4D39">
      <w:pPr>
        <w:pStyle w:val="31"/>
      </w:pPr>
      <w:r>
        <w:fldChar w:fldCharType="begin"/>
      </w:r>
      <w:r>
        <w:instrText xml:space="preserve"> XE "para:N153D6" </w:instrText>
      </w:r>
      <w:r>
        <w:fldChar w:fldCharType="end"/>
      </w:r>
      <w:r>
        <w:br w:type="textWrapping"/>
      </w:r>
      <w:r>
        <w:rPr>
          <w:b/>
          <w:bCs/>
        </w:rPr>
        <w:t>  Timing:</w:t>
      </w:r>
      <w:r>
        <w:t xml:space="preserve"> The moving party should submit to opposing counsel the sworn financial affidavit at least five days </w:t>
      </w:r>
      <w:ins w:id="178" w:author="Louise Truax" w:date="2024-08-11T12:17:00Z">
        <w:r>
          <w:rPr/>
          <w:t xml:space="preserve">business </w:t>
        </w:r>
      </w:ins>
      <w:r>
        <w:t>in advance. Failure to do so will allow the opposing party to claim lack of compliance with P.B. § 25-30(a) and to seek a postponement of the hearing.</w:t>
      </w:r>
    </w:p>
    <w:p w14:paraId="5AA3F868">
      <w:pPr>
        <w:spacing w:before="0" w:beforeAutospacing="0" w:after="0" w:afterAutospacing="0"/>
      </w:pPr>
      <w:r>
        <w:br w:type="textWrapping"/>
      </w:r>
      <w:r>
        <w:t>#Comment Ends</w:t>
      </w:r>
    </w:p>
    <w:p w14:paraId="232736D8">
      <w:pPr>
        <w:pStyle w:val="31"/>
      </w:pPr>
      <w:r>
        <w:fldChar w:fldCharType="begin"/>
      </w:r>
      <w:r>
        <w:instrText xml:space="preserve"> XE "para:N153E1" </w:instrText>
      </w:r>
      <w:r>
        <w:fldChar w:fldCharType="end"/>
      </w:r>
      <w:r>
        <w:br w:type="textWrapping"/>
      </w:r>
      <w:r>
        <w:t>            If the payor of temporary alimony or support seeks a modification and there is an arrearage pending, the court shall determine whether good cause exists for the arrearage and if the modification should be ordered prior to the payment of the arrearage. P.B. § 25-26(a).</w:t>
      </w:r>
    </w:p>
    <w:p w14:paraId="68CBAB0D">
      <w:pPr>
        <w:spacing w:before="0" w:beforeAutospacing="0" w:after="0" w:afterAutospacing="0"/>
      </w:pPr>
      <w:r>
        <w:fldChar w:fldCharType="begin"/>
      </w:r>
      <w:r>
        <w:instrText xml:space="preserve"> XE "comment:N153E7" </w:instrText>
      </w:r>
      <w:r>
        <w:fldChar w:fldCharType="end"/>
      </w:r>
      <w:r>
        <w:t>#Comment Begins</w:t>
      </w:r>
    </w:p>
    <w:p w14:paraId="1E9CCDB1">
      <w:pPr>
        <w:pStyle w:val="31"/>
      </w:pPr>
      <w:r>
        <w:fldChar w:fldCharType="begin"/>
      </w:r>
      <w:r>
        <w:instrText xml:space="preserve"> XE "para:N153F0" </w:instrText>
      </w:r>
      <w:r>
        <w:fldChar w:fldCharType="end"/>
      </w:r>
      <w:r>
        <w:br w:type="textWrapping"/>
      </w:r>
      <w:r>
        <w:rPr>
          <w:b/>
          <w:bCs/>
        </w:rPr>
        <w:t> Strategic Point:</w:t>
      </w:r>
      <w:r>
        <w:t xml:space="preserve"> When temporary alimony and child support orders are sought, typically discovery has not been completed. Counsel should file a request for production of documents at the hearing in order to have the opposing party bring to the court the documents necessary to show earnings and any other relevant facts. P.B. § 25-56(a).</w:t>
      </w:r>
    </w:p>
    <w:p w14:paraId="1047AD1E">
      <w:pPr>
        <w:spacing w:before="0" w:beforeAutospacing="0" w:after="0" w:afterAutospacing="0"/>
      </w:pPr>
      <w:r>
        <w:br w:type="textWrapping"/>
      </w:r>
      <w:r>
        <w:t>#Comment Ends</w:t>
      </w:r>
    </w:p>
    <w:p w14:paraId="18C7297E">
      <w:pPr>
        <w:pStyle w:val="39"/>
      </w:pPr>
      <w:r>
        <w:fldChar w:fldCharType="begin"/>
      </w:r>
      <w:r>
        <w:instrText xml:space="preserve"> XE "desig:N15424:Heading 1" </w:instrText>
      </w:r>
      <w:r>
        <w:fldChar w:fldCharType="end"/>
      </w:r>
      <w:r>
        <w:t xml:space="preserve">§ 4.14 </w:t>
      </w:r>
      <w:r>
        <w:fldChar w:fldCharType="begin"/>
      </w:r>
      <w:r>
        <w:instrText xml:space="preserve"> XE "title:N15428:Heading 1" </w:instrText>
      </w:r>
      <w:r>
        <w:fldChar w:fldCharType="end"/>
      </w:r>
      <w:r>
        <w:t xml:space="preserve">Filing a Motion for Counsel Fees, </w:t>
      </w:r>
      <w:r>
        <w:rPr>
          <w:i/>
          <w:iCs/>
        </w:rPr>
        <w:t>Pendente Lite</w:t>
      </w:r>
      <w:r>
        <w:t xml:space="preserve"> </w:t>
      </w:r>
    </w:p>
    <w:p w14:paraId="036205FF">
      <w:pPr>
        <w:pStyle w:val="31"/>
      </w:pPr>
      <w:r>
        <w:fldChar w:fldCharType="begin"/>
      </w:r>
      <w:r>
        <w:instrText xml:space="preserve"> XE "para:N15432" </w:instrText>
      </w:r>
      <w:r>
        <w:fldChar w:fldCharType="end"/>
      </w:r>
      <w:r>
        <w:t xml:space="preserve">            The automatic orders permit the use of assets to pay for reasonable counsel fees in connection with the dissolution action. P.B. § 25-5(b)(1). Where one spouse holds all or a disproportionate share of the assets, it may be necessary to file a motion for counsel fees, and the court may order either party to pay the counsel fees of the other. </w:t>
      </w:r>
      <w:r>
        <w:rPr>
          <w:rStyle w:val="104"/>
          <w:color w:val="339966"/>
        </w:rPr>
        <w:t>Conn. Gen. Stat. § 46b-62</w:t>
      </w:r>
      <w:r>
        <w:t xml:space="preserve"> and P.B. § 25-24. Each party should file a sworn financial affidavit five </w:t>
      </w:r>
      <w:ins w:id="179" w:author="Louise Truax" w:date="2024-08-11T12:18:00Z">
        <w:r>
          <w:rPr/>
          <w:t xml:space="preserve">business </w:t>
        </w:r>
      </w:ins>
      <w:r>
        <w:t xml:space="preserve">days in advance of a hearing on counsel fees. P.B. § 25-30(a). The court is permitted to make orders in the absence of the opposing party’s financial affidavit. P.B. § 25-30(a). For a more in-depth discussion on awarding counsel fees, </w:t>
      </w:r>
      <w:r>
        <w:rPr>
          <w:i/>
          <w:iCs/>
        </w:rPr>
        <w:t>see</w:t>
      </w:r>
      <w:r>
        <w:t xml:space="preserve"> </w:t>
      </w:r>
      <w:r>
        <w:rPr>
          <w:rStyle w:val="104"/>
          <w:color w:val="339966"/>
        </w:rPr>
        <w:t>Chapter 15</w:t>
      </w:r>
      <w:r>
        <w:t xml:space="preserve">, </w:t>
      </w:r>
      <w:r>
        <w:rPr>
          <w:rStyle w:val="104"/>
          <w:color w:val="339966"/>
        </w:rPr>
        <w:t>§§ 15.06</w:t>
      </w:r>
      <w:r>
        <w:t>–</w:t>
      </w:r>
      <w:r>
        <w:rPr>
          <w:rStyle w:val="104"/>
          <w:color w:val="339966"/>
        </w:rPr>
        <w:t xml:space="preserve">15.10, </w:t>
      </w:r>
      <w:r>
        <w:rPr>
          <w:rStyle w:val="104"/>
          <w:i/>
          <w:iCs/>
          <w:color w:val="339966"/>
        </w:rPr>
        <w:t>below</w:t>
      </w:r>
      <w:r>
        <w:t>.</w:t>
      </w:r>
    </w:p>
    <w:p w14:paraId="0E91F9D3">
      <w:pPr>
        <w:pStyle w:val="39"/>
      </w:pPr>
      <w:r>
        <w:fldChar w:fldCharType="begin"/>
      </w:r>
      <w:r>
        <w:instrText xml:space="preserve"> XE "desig:N1550A:Heading 1" </w:instrText>
      </w:r>
      <w:r>
        <w:fldChar w:fldCharType="end"/>
      </w:r>
      <w:r>
        <w:t xml:space="preserve">§ 4.15 </w:t>
      </w:r>
      <w:r>
        <w:fldChar w:fldCharType="begin"/>
      </w:r>
      <w:r>
        <w:instrText xml:space="preserve"> XE "title:N1550E:Heading 1" </w:instrText>
      </w:r>
      <w:r>
        <w:fldChar w:fldCharType="end"/>
      </w:r>
      <w:r>
        <w:t>Filing for Temporary Custody and Visitation</w:t>
      </w:r>
    </w:p>
    <w:p w14:paraId="211232B2">
      <w:pPr>
        <w:pStyle w:val="31"/>
      </w:pPr>
      <w:r>
        <w:fldChar w:fldCharType="begin"/>
      </w:r>
      <w:r>
        <w:instrText xml:space="preserve"> XE "para:N15515" </w:instrText>
      </w:r>
      <w:r>
        <w:fldChar w:fldCharType="end"/>
      </w:r>
      <w:r>
        <w:t xml:space="preserve">            In the event parents are living separate and apart, and in certain rare instances where they are living together, it may be appropriate to have temporary custody and visitation orders entered. At any time after the return date, the court may enter orders for temporary custody and visitation. </w:t>
      </w:r>
      <w:r>
        <w:rPr>
          <w:rStyle w:val="104"/>
          <w:color w:val="339966"/>
        </w:rPr>
        <w:t>Conn. Gen. Stat. § 46b-56</w:t>
      </w:r>
      <w:r>
        <w:t xml:space="preserve"> and P.B. § 25-24.</w:t>
      </w:r>
    </w:p>
    <w:p w14:paraId="59961E0C">
      <w:pPr>
        <w:spacing w:before="0" w:beforeAutospacing="0" w:after="0" w:afterAutospacing="0"/>
      </w:pPr>
      <w:r>
        <w:fldChar w:fldCharType="begin"/>
      </w:r>
      <w:r>
        <w:instrText xml:space="preserve"> XE "comment:N15545" </w:instrText>
      </w:r>
      <w:r>
        <w:fldChar w:fldCharType="end"/>
      </w:r>
      <w:r>
        <w:t>#Comment Begins</w:t>
      </w:r>
    </w:p>
    <w:p w14:paraId="6E1EA070">
      <w:pPr>
        <w:pStyle w:val="31"/>
      </w:pPr>
      <w:r>
        <w:fldChar w:fldCharType="begin"/>
      </w:r>
      <w:r>
        <w:instrText xml:space="preserve"> XE "para:N1554E" </w:instrText>
      </w:r>
      <w:r>
        <w:fldChar w:fldCharType="end"/>
      </w:r>
      <w:r>
        <w:br w:type="textWrapping"/>
      </w:r>
      <w:r>
        <w:rPr>
          <w:b/>
          <w:bCs/>
        </w:rPr>
        <w:t> Strategic Point:</w:t>
      </w:r>
      <w:r>
        <w:t xml:space="preserve"> If custody and visitation are going to be highly contested, a motion to appoint either a guardian </w:t>
      </w:r>
      <w:r>
        <w:rPr>
          <w:i/>
          <w:iCs/>
        </w:rPr>
        <w:t>ad litem</w:t>
      </w:r>
      <w:r>
        <w:t xml:space="preserve"> or attorney for the minor child should be filed prior to any hearing for temporary orders. P.B. §§ 25-62 and 25-62A. A court may be unwilling to make orders without a child’s representative. For a more detailed discussion on temporary custody and visitation orders, </w:t>
      </w:r>
      <w:r>
        <w:rPr>
          <w:i/>
          <w:iCs/>
        </w:rPr>
        <w:t>see</w:t>
      </w:r>
      <w:r>
        <w:t xml:space="preserve"> </w:t>
      </w:r>
      <w:r>
        <w:rPr>
          <w:rStyle w:val="104"/>
          <w:color w:val="339966"/>
        </w:rPr>
        <w:t>Chapter 8</w:t>
      </w:r>
      <w:r>
        <w:t xml:space="preserve">, </w:t>
      </w:r>
      <w:r>
        <w:rPr>
          <w:rStyle w:val="104"/>
          <w:color w:val="339966"/>
        </w:rPr>
        <w:t>§§ 8.26</w:t>
      </w:r>
      <w:r>
        <w:t>–</w:t>
      </w:r>
      <w:r>
        <w:rPr>
          <w:rStyle w:val="104"/>
          <w:color w:val="339966"/>
        </w:rPr>
        <w:t xml:space="preserve">8.27, </w:t>
      </w:r>
      <w:r>
        <w:rPr>
          <w:rStyle w:val="104"/>
          <w:i/>
          <w:iCs/>
          <w:color w:val="339966"/>
        </w:rPr>
        <w:t>below</w:t>
      </w:r>
      <w:r>
        <w:t>.</w:t>
      </w:r>
    </w:p>
    <w:p w14:paraId="06624408">
      <w:pPr>
        <w:spacing w:before="0" w:beforeAutospacing="0" w:after="0" w:afterAutospacing="0"/>
      </w:pPr>
      <w:r>
        <w:br w:type="textWrapping"/>
      </w:r>
      <w:r>
        <w:t>#Comment Ends</w:t>
      </w:r>
    </w:p>
    <w:p w14:paraId="251EF203">
      <w:pPr>
        <w:pStyle w:val="39"/>
      </w:pPr>
      <w:r>
        <w:fldChar w:fldCharType="begin"/>
      </w:r>
      <w:r>
        <w:instrText xml:space="preserve"> XE "desig:N1560A:Heading 1" </w:instrText>
      </w:r>
      <w:r>
        <w:fldChar w:fldCharType="end"/>
      </w:r>
      <w:r>
        <w:t xml:space="preserve">§ 4.16 </w:t>
      </w:r>
      <w:r>
        <w:fldChar w:fldCharType="begin"/>
      </w:r>
      <w:r>
        <w:instrText xml:space="preserve"> XE "title:N1560E:Heading 1" </w:instrText>
      </w:r>
      <w:r>
        <w:fldChar w:fldCharType="end"/>
      </w:r>
      <w:r>
        <w:t>Filing a Motion for Modification of Temporary Orders</w:t>
      </w:r>
    </w:p>
    <w:p w14:paraId="59A9DC64">
      <w:pPr>
        <w:pStyle w:val="31"/>
      </w:pPr>
      <w:r>
        <w:fldChar w:fldCharType="begin"/>
      </w:r>
      <w:r>
        <w:instrText xml:space="preserve"> XE "para:N15615" </w:instrText>
      </w:r>
      <w:r>
        <w:fldChar w:fldCharType="end"/>
      </w:r>
      <w:r>
        <w:t xml:space="preserve">            Once </w:t>
      </w:r>
      <w:r>
        <w:rPr>
          <w:i/>
          <w:iCs/>
        </w:rPr>
        <w:t>pendente lite</w:t>
      </w:r>
      <w:r>
        <w:t xml:space="preserve"> financial or custodial orders have been entered, either party may file a motion for modification. </w:t>
      </w:r>
      <w:r>
        <w:rPr>
          <w:rStyle w:val="104"/>
          <w:color w:val="339966"/>
        </w:rPr>
        <w:t>Conn. Gen. Stat. § 46b-56(b)</w:t>
      </w:r>
      <w:r>
        <w:t xml:space="preserve"> and P.B. § 25-26. The factual and legal basis supporting the modification, taking into account the appropriate standard of proof, must be set forth in the motion for modification. P.B. § 25-26(e). If the motion for modification concerns financial issues, sworn financial affidavits shall be exchanged five </w:t>
      </w:r>
      <w:ins w:id="180" w:author="Louise Truax" w:date="2024-08-11T12:18:00Z">
        <w:r>
          <w:rPr/>
          <w:t xml:space="preserve">business </w:t>
        </w:r>
      </w:ins>
      <w:r>
        <w:t>days prior to the hearing, although the court may make orders without the financial affidavit of the opposing party. P.B. §§ 25-26(f) and 25-30(a).</w:t>
      </w:r>
    </w:p>
    <w:p w14:paraId="04144A84">
      <w:pPr>
        <w:pStyle w:val="31"/>
      </w:pPr>
      <w:r>
        <w:fldChar w:fldCharType="begin"/>
      </w:r>
      <w:r>
        <w:instrText xml:space="preserve"> XE "para:N15649" </w:instrText>
      </w:r>
      <w:r>
        <w:fldChar w:fldCharType="end"/>
      </w:r>
      <w:r>
        <w:br w:type="textWrapping"/>
      </w:r>
      <w:r>
        <w:t xml:space="preserve">            A motion for modification must address a change in circumstances from the time the court entered an order to the time the motion is decided. It cannot be used as a “do over” in the event the initial orders are unsatisfactory. For a more detailed discussion on modifications of temporary alimony, </w:t>
      </w:r>
      <w:r>
        <w:rPr>
          <w:i/>
          <w:iCs/>
        </w:rPr>
        <w:t>see</w:t>
      </w:r>
      <w:r>
        <w:t xml:space="preserve"> </w:t>
      </w:r>
      <w:r>
        <w:rPr>
          <w:rStyle w:val="104"/>
          <w:color w:val="339966"/>
        </w:rPr>
        <w:t>Chapter 5</w:t>
      </w:r>
      <w:r>
        <w:t xml:space="preserve">, </w:t>
      </w:r>
      <w:r>
        <w:rPr>
          <w:rStyle w:val="104"/>
          <w:color w:val="339966"/>
        </w:rPr>
        <w:t xml:space="preserve">§ 5.20, </w:t>
      </w:r>
      <w:r>
        <w:rPr>
          <w:rStyle w:val="104"/>
          <w:i/>
          <w:iCs/>
          <w:color w:val="339966"/>
        </w:rPr>
        <w:t>below</w:t>
      </w:r>
      <w:r>
        <w:t xml:space="preserve">; on modification of temporary child support, </w:t>
      </w:r>
      <w:r>
        <w:rPr>
          <w:i/>
          <w:iCs/>
        </w:rPr>
        <w:t>see</w:t>
      </w:r>
      <w:r>
        <w:t xml:space="preserve"> </w:t>
      </w:r>
      <w:r>
        <w:rPr>
          <w:rStyle w:val="104"/>
          <w:color w:val="339966"/>
        </w:rPr>
        <w:t>Chapter 7</w:t>
      </w:r>
      <w:r>
        <w:t xml:space="preserve">, </w:t>
      </w:r>
      <w:r>
        <w:rPr>
          <w:rStyle w:val="104"/>
          <w:color w:val="339966"/>
        </w:rPr>
        <w:t>§§ 7.55</w:t>
      </w:r>
      <w:r>
        <w:t>–</w:t>
      </w:r>
      <w:r>
        <w:rPr>
          <w:rStyle w:val="104"/>
          <w:color w:val="339966"/>
        </w:rPr>
        <w:t xml:space="preserve">7.59, </w:t>
      </w:r>
      <w:r>
        <w:rPr>
          <w:rStyle w:val="104"/>
          <w:i/>
          <w:iCs/>
          <w:color w:val="339966"/>
        </w:rPr>
        <w:t>below</w:t>
      </w:r>
      <w:r>
        <w:t xml:space="preserve">; and on modification of custody and visitation, </w:t>
      </w:r>
      <w:r>
        <w:rPr>
          <w:i/>
          <w:iCs/>
        </w:rPr>
        <w:t>see</w:t>
      </w:r>
      <w:r>
        <w:t xml:space="preserve"> </w:t>
      </w:r>
      <w:r>
        <w:rPr>
          <w:rStyle w:val="104"/>
          <w:color w:val="339966"/>
        </w:rPr>
        <w:t>Chapter 8</w:t>
      </w:r>
      <w:r>
        <w:t xml:space="preserve">, </w:t>
      </w:r>
      <w:r>
        <w:rPr>
          <w:rStyle w:val="104"/>
          <w:color w:val="339966"/>
        </w:rPr>
        <w:t>§§ 8.40</w:t>
      </w:r>
      <w:r>
        <w:t>–</w:t>
      </w:r>
      <w:r>
        <w:rPr>
          <w:rStyle w:val="104"/>
          <w:color w:val="339966"/>
        </w:rPr>
        <w:t xml:space="preserve">8.43, </w:t>
      </w:r>
      <w:r>
        <w:rPr>
          <w:rStyle w:val="104"/>
          <w:i/>
          <w:iCs/>
          <w:color w:val="339966"/>
        </w:rPr>
        <w:t>below</w:t>
      </w:r>
      <w:r>
        <w:t>.</w:t>
      </w:r>
    </w:p>
    <w:p w14:paraId="2DDB5A83">
      <w:pPr>
        <w:pStyle w:val="39"/>
      </w:pPr>
      <w:r>
        <w:fldChar w:fldCharType="begin"/>
      </w:r>
      <w:r>
        <w:instrText xml:space="preserve"> XE "desig:N157D2:Heading 1" </w:instrText>
      </w:r>
      <w:r>
        <w:fldChar w:fldCharType="end"/>
      </w:r>
      <w:r>
        <w:t xml:space="preserve">§ 4.17 </w:t>
      </w:r>
      <w:r>
        <w:fldChar w:fldCharType="begin"/>
      </w:r>
      <w:r>
        <w:instrText xml:space="preserve"> XE "title:N157D6:Heading 1" </w:instrText>
      </w:r>
      <w:r>
        <w:fldChar w:fldCharType="end"/>
      </w:r>
      <w:r>
        <w:t xml:space="preserve">Filing a Motion for Contempt, </w:t>
      </w:r>
      <w:r>
        <w:rPr>
          <w:i/>
          <w:iCs/>
        </w:rPr>
        <w:t>Pendente Lite</w:t>
      </w:r>
      <w:r>
        <w:t xml:space="preserve"> </w:t>
      </w:r>
    </w:p>
    <w:p w14:paraId="5B01959C">
      <w:pPr>
        <w:pStyle w:val="31"/>
      </w:pPr>
      <w:r>
        <w:fldChar w:fldCharType="begin"/>
      </w:r>
      <w:r>
        <w:instrText xml:space="preserve"> XE "para:N157E0" </w:instrText>
      </w:r>
      <w:r>
        <w:fldChar w:fldCharType="end"/>
      </w:r>
      <w:r>
        <w:t>            Where a court order has been entered and has been violated, it is appropriate to file a motion for contempt. This could include violations of financial orders, custodial orders and discovery orders. The motion for contempt must state in the caption the type of order alleged to have been violated. P.B. § 25-27(b). Additionally, the motion for contempt must specifically allege:</w:t>
      </w:r>
    </w:p>
    <w:p w14:paraId="5CB4028A">
      <w:pPr>
        <w:pStyle w:val="103"/>
      </w:pPr>
      <w:r>
        <w:fldChar w:fldCharType="begin"/>
      </w:r>
      <w:r>
        <w:instrText xml:space="preserve"> XE "list:N157E6:LIST-ELEMENT" </w:instrText>
      </w:r>
      <w:r>
        <w:fldChar w:fldCharType="end"/>
      </w:r>
      <w:r>
        <w:fldChar w:fldCharType="begin"/>
      </w:r>
      <w:r>
        <w:instrText xml:space="preserve"> ADVANCE \r 1 </w:instrText>
      </w:r>
      <w:r>
        <w:fldChar w:fldCharType="end"/>
      </w:r>
      <w:r>
        <w:fldChar w:fldCharType="begin"/>
      </w:r>
      <w:r>
        <w:instrText xml:space="preserve"> XE "OA.TEMP:tmpN157ED:List" </w:instrText>
      </w:r>
      <w:r>
        <w:fldChar w:fldCharType="end"/>
      </w:r>
      <w:r>
        <w:fldChar w:fldCharType="begin"/>
      </w:r>
      <w:r>
        <w:instrText xml:space="preserve"> XE "para:N157EF" </w:instrText>
      </w:r>
      <w:r>
        <w:fldChar w:fldCharType="end"/>
      </w:r>
      <w:r>
        <w:t>1. The date of the court order and the specific language of the order upon which the claimed violation is based.</w:t>
      </w:r>
    </w:p>
    <w:p w14:paraId="5726A03A">
      <w:pPr>
        <w:pStyle w:val="103"/>
      </w:pPr>
      <w:r>
        <w:fldChar w:fldCharType="begin"/>
      </w:r>
      <w:r>
        <w:instrText xml:space="preserve"> XE "OA.TEMP:tmpN157F8:List" </w:instrText>
      </w:r>
      <w:r>
        <w:fldChar w:fldCharType="end"/>
      </w:r>
      <w:r>
        <w:fldChar w:fldCharType="begin"/>
      </w:r>
      <w:r>
        <w:instrText xml:space="preserve"> XE "para:N157FA" </w:instrText>
      </w:r>
      <w:r>
        <w:fldChar w:fldCharType="end"/>
      </w:r>
      <w:r>
        <w:t>2. Specific acts which constitute the contempt.</w:t>
      </w:r>
    </w:p>
    <w:p w14:paraId="0952C1AF">
      <w:pPr>
        <w:pStyle w:val="103"/>
      </w:pPr>
      <w:r>
        <w:fldChar w:fldCharType="begin"/>
      </w:r>
      <w:r>
        <w:instrText xml:space="preserve"> XE "OA.TEMP:tmpN15803:List" </w:instrText>
      </w:r>
      <w:r>
        <w:fldChar w:fldCharType="end"/>
      </w:r>
      <w:r>
        <w:fldChar w:fldCharType="begin"/>
      </w:r>
      <w:r>
        <w:instrText xml:space="preserve"> XE "para:N15805" </w:instrText>
      </w:r>
      <w:r>
        <w:fldChar w:fldCharType="end"/>
      </w:r>
      <w:r>
        <w:t>3. If it is a contempt of a financial order, the arrearage amount as of a specified date or the date of the motion must be set forth.</w:t>
      </w:r>
    </w:p>
    <w:p w14:paraId="27DC6879">
      <w:pPr>
        <w:pStyle w:val="103"/>
      </w:pPr>
      <w:r>
        <w:fldChar w:fldCharType="begin"/>
      </w:r>
      <w:r>
        <w:instrText xml:space="preserve"> XE "OA.TEMP:tmpN1580E:List" </w:instrText>
      </w:r>
      <w:r>
        <w:fldChar w:fldCharType="end"/>
      </w:r>
      <w:r>
        <w:fldChar w:fldCharType="begin"/>
      </w:r>
      <w:r>
        <w:instrText xml:space="preserve"> XE "para:N15810" </w:instrText>
      </w:r>
      <w:r>
        <w:fldChar w:fldCharType="end"/>
      </w:r>
      <w:r>
        <w:t>4. The claims for relief on the contempt.</w:t>
      </w:r>
    </w:p>
    <w:p w14:paraId="51702898">
      <w:pPr>
        <w:pStyle w:val="31"/>
      </w:pPr>
      <w:r>
        <w:fldChar w:fldCharType="begin"/>
      </w:r>
      <w:r>
        <w:instrText xml:space="preserve"> XE "para:N15816" </w:instrText>
      </w:r>
      <w:r>
        <w:fldChar w:fldCharType="end"/>
      </w:r>
      <w:r>
        <w:br w:type="textWrapping"/>
      </w:r>
      <w:r>
        <w:t>P.B. § 25-27(a).</w:t>
      </w:r>
    </w:p>
    <w:p w14:paraId="72914D4C">
      <w:pPr>
        <w:pStyle w:val="31"/>
      </w:pPr>
      <w:r>
        <w:fldChar w:fldCharType="begin"/>
      </w:r>
      <w:r>
        <w:instrText xml:space="preserve"> XE "para:N1581C" </w:instrText>
      </w:r>
      <w:r>
        <w:fldChar w:fldCharType="end"/>
      </w:r>
      <w:r>
        <w:br w:type="textWrapping"/>
      </w:r>
      <w:r>
        <w:t>            Detailing the specific claims for relief in the contempt motion is important as the court may be reluctant to grant relief outside the scope of the pleading. Typical claims for relief may include: a finding of contempt; a finding of an arrearage; a finding on the payment of the arrearage; an award of interest; an award of counsel fees; incarceration; sanctions; or the catch-all—such other and further relief.</w:t>
      </w:r>
    </w:p>
    <w:p w14:paraId="5FA5318A">
      <w:pPr>
        <w:pStyle w:val="31"/>
      </w:pPr>
      <w:r>
        <w:fldChar w:fldCharType="begin"/>
      </w:r>
      <w:r>
        <w:instrText xml:space="preserve"> XE "para:N15822" </w:instrText>
      </w:r>
      <w:r>
        <w:fldChar w:fldCharType="end"/>
      </w:r>
      <w:r>
        <w:br w:type="textWrapping"/>
      </w:r>
      <w:r>
        <w:t xml:space="preserve">            Especially where financial orders are not being paid, in whole or in part, it is important to include an allegation that it is anticipated that the non-payment or under payment will continue until such time as the matter is adjudicated. </w:t>
      </w:r>
      <w:r>
        <w:rPr>
          <w:rStyle w:val="104"/>
          <w:i/>
          <w:iCs/>
          <w:color w:val="339966"/>
        </w:rPr>
        <w:t>Gil v. Gil</w:t>
      </w:r>
      <w:r>
        <w:rPr>
          <w:rStyle w:val="104"/>
          <w:color w:val="339966"/>
        </w:rPr>
        <w:t>, 94 Conn. App. 306 (2006)</w:t>
      </w:r>
      <w:r>
        <w:t>.</w:t>
      </w:r>
    </w:p>
    <w:p w14:paraId="13AEF2A9">
      <w:pPr>
        <w:pStyle w:val="31"/>
      </w:pPr>
      <w:r>
        <w:fldChar w:fldCharType="begin"/>
      </w:r>
      <w:r>
        <w:instrText xml:space="preserve"> XE "para:N158BF" </w:instrText>
      </w:r>
      <w:r>
        <w:fldChar w:fldCharType="end"/>
      </w:r>
      <w:r>
        <w:br w:type="textWrapping"/>
      </w:r>
      <w:r>
        <w:t>            If incarceration is a possible recourse by the court, a self-represented party has the right to have counsel appointed to defend him or her against the motion for contempt. P.B. § 25-63. However, this right may be waived if the court believes the party:</w:t>
      </w:r>
    </w:p>
    <w:p w14:paraId="5846812E">
      <w:pPr>
        <w:pStyle w:val="103"/>
      </w:pPr>
      <w:r>
        <w:fldChar w:fldCharType="begin"/>
      </w:r>
      <w:r>
        <w:instrText xml:space="preserve"> XE "list:N158C5:LIST-ELEMENT" </w:instrText>
      </w:r>
      <w:r>
        <w:fldChar w:fldCharType="end"/>
      </w:r>
      <w:r>
        <w:fldChar w:fldCharType="begin"/>
      </w:r>
      <w:r>
        <w:instrText xml:space="preserve"> ADVANCE \r 1 </w:instrText>
      </w:r>
      <w:r>
        <w:fldChar w:fldCharType="end"/>
      </w:r>
      <w:r>
        <w:fldChar w:fldCharType="begin"/>
      </w:r>
      <w:r>
        <w:instrText xml:space="preserve"> XE "OA.TEMP:tmpN158CC:List" </w:instrText>
      </w:r>
      <w:r>
        <w:fldChar w:fldCharType="end"/>
      </w:r>
      <w:r>
        <w:fldChar w:fldCharType="begin"/>
      </w:r>
      <w:r>
        <w:instrText xml:space="preserve"> XE "para:N158CE" </w:instrText>
      </w:r>
      <w:r>
        <w:fldChar w:fldCharType="end"/>
      </w:r>
      <w:r>
        <w:t>1. Has been advised of the right to have counsel appointed on his or her behalf;</w:t>
      </w:r>
    </w:p>
    <w:p w14:paraId="74124715">
      <w:pPr>
        <w:pStyle w:val="103"/>
      </w:pPr>
      <w:r>
        <w:fldChar w:fldCharType="begin"/>
      </w:r>
      <w:r>
        <w:instrText xml:space="preserve"> XE "OA.TEMP:tmpN158D7:List" </w:instrText>
      </w:r>
      <w:r>
        <w:fldChar w:fldCharType="end"/>
      </w:r>
      <w:r>
        <w:fldChar w:fldCharType="begin"/>
      </w:r>
      <w:r>
        <w:instrText xml:space="preserve"> XE "para:N158D9" </w:instrText>
      </w:r>
      <w:r>
        <w:fldChar w:fldCharType="end"/>
      </w:r>
      <w:r>
        <w:t>2. Has the ability to understand his or her decision to remain self-represented;</w:t>
      </w:r>
    </w:p>
    <w:p w14:paraId="2E5775CB">
      <w:pPr>
        <w:pStyle w:val="103"/>
      </w:pPr>
      <w:r>
        <w:fldChar w:fldCharType="begin"/>
      </w:r>
      <w:r>
        <w:instrText xml:space="preserve"> XE "OA.TEMP:tmpN158E2:List" </w:instrText>
      </w:r>
      <w:r>
        <w:fldChar w:fldCharType="end"/>
      </w:r>
      <w:r>
        <w:fldChar w:fldCharType="begin"/>
      </w:r>
      <w:r>
        <w:instrText xml:space="preserve"> XE "para:N158E4" </w:instrText>
      </w:r>
      <w:r>
        <w:fldChar w:fldCharType="end"/>
      </w:r>
      <w:r>
        <w:t>3. Understands the proceedings and the possible outcome, including incarceration; and</w:t>
      </w:r>
    </w:p>
    <w:p w14:paraId="447114EE">
      <w:pPr>
        <w:pStyle w:val="103"/>
      </w:pPr>
      <w:r>
        <w:fldChar w:fldCharType="begin"/>
      </w:r>
      <w:r>
        <w:instrText xml:space="preserve"> XE "OA.TEMP:tmpN158ED:List" </w:instrText>
      </w:r>
      <w:r>
        <w:fldChar w:fldCharType="end"/>
      </w:r>
      <w:r>
        <w:fldChar w:fldCharType="begin"/>
      </w:r>
      <w:r>
        <w:instrText xml:space="preserve"> XE "para:N158EF" </w:instrText>
      </w:r>
      <w:r>
        <w:fldChar w:fldCharType="end"/>
      </w:r>
      <w:r>
        <w:t>4. Has been told of the risks of representing himself or herself.</w:t>
      </w:r>
    </w:p>
    <w:p w14:paraId="1E6C0A76">
      <w:pPr>
        <w:pStyle w:val="31"/>
      </w:pPr>
      <w:r>
        <w:fldChar w:fldCharType="begin"/>
      </w:r>
      <w:r>
        <w:instrText xml:space="preserve"> XE "para:N158F5" </w:instrText>
      </w:r>
      <w:r>
        <w:fldChar w:fldCharType="end"/>
      </w:r>
      <w:r>
        <w:br w:type="textWrapping"/>
      </w:r>
      <w:r>
        <w:t>P.B. § 25-64.</w:t>
      </w:r>
    </w:p>
    <w:p w14:paraId="57332369">
      <w:pPr>
        <w:pStyle w:val="31"/>
      </w:pPr>
      <w:r>
        <w:fldChar w:fldCharType="begin"/>
      </w:r>
      <w:r>
        <w:instrText xml:space="preserve"> XE "para:N158FB" </w:instrText>
      </w:r>
      <w:r>
        <w:fldChar w:fldCharType="end"/>
      </w:r>
      <w:r>
        <w:br w:type="textWrapping"/>
      </w:r>
      <w:r>
        <w:t xml:space="preserve">            For a more detailed discussion on contempt issues, </w:t>
      </w:r>
      <w:r>
        <w:rPr>
          <w:i/>
          <w:iCs/>
        </w:rPr>
        <w:t>see</w:t>
      </w:r>
      <w:r>
        <w:t xml:space="preserve"> </w:t>
      </w:r>
      <w:r>
        <w:rPr>
          <w:rStyle w:val="104"/>
          <w:color w:val="339966"/>
        </w:rPr>
        <w:t>Chapter 17</w:t>
      </w:r>
      <w:r>
        <w:t xml:space="preserve">, </w:t>
      </w:r>
      <w:r>
        <w:rPr>
          <w:rStyle w:val="104"/>
          <w:color w:val="339966"/>
        </w:rPr>
        <w:t>§§ 17.04</w:t>
      </w:r>
      <w:r>
        <w:t>–</w:t>
      </w:r>
      <w:r>
        <w:rPr>
          <w:rStyle w:val="104"/>
          <w:color w:val="339966"/>
        </w:rPr>
        <w:t xml:space="preserve">17.08, </w:t>
      </w:r>
      <w:r>
        <w:rPr>
          <w:rStyle w:val="104"/>
          <w:i/>
          <w:iCs/>
          <w:color w:val="339966"/>
        </w:rPr>
        <w:t>below</w:t>
      </w:r>
      <w:r>
        <w:t>.</w:t>
      </w:r>
    </w:p>
    <w:p w14:paraId="57D3E07C">
      <w:pPr>
        <w:pStyle w:val="39"/>
      </w:pPr>
      <w:r>
        <w:fldChar w:fldCharType="begin"/>
      </w:r>
      <w:r>
        <w:instrText xml:space="preserve"> XE "desig:N159AE:Heading 1" </w:instrText>
      </w:r>
      <w:r>
        <w:fldChar w:fldCharType="end"/>
      </w:r>
      <w:r>
        <w:t xml:space="preserve">§ 4.18 </w:t>
      </w:r>
      <w:r>
        <w:fldChar w:fldCharType="begin"/>
      </w:r>
      <w:r>
        <w:instrText xml:space="preserve"> XE "title:N159B2:Heading 1" </w:instrText>
      </w:r>
      <w:r>
        <w:fldChar w:fldCharType="end"/>
      </w:r>
      <w:r>
        <w:t xml:space="preserve">Filing a Motion for Order, </w:t>
      </w:r>
      <w:r>
        <w:rPr>
          <w:i/>
          <w:iCs/>
        </w:rPr>
        <w:t>Pendente Lite</w:t>
      </w:r>
      <w:r>
        <w:t xml:space="preserve"> </w:t>
      </w:r>
    </w:p>
    <w:p w14:paraId="74C16940">
      <w:pPr>
        <w:pStyle w:val="31"/>
      </w:pPr>
      <w:r>
        <w:fldChar w:fldCharType="begin"/>
      </w:r>
      <w:r>
        <w:instrText xml:space="preserve"> XE "para:N159BC" </w:instrText>
      </w:r>
      <w:r>
        <w:fldChar w:fldCharType="end"/>
      </w:r>
      <w:r>
        <w:t xml:space="preserve">            While not a specified motion in the practice book, a motion for order may be filed when circumstances arise in which the issue requiring court intervention does not fit into one of the recognized categories of motions. To the extent any such motion involves financial issues, sworn financial affidavits should be exchanged five </w:t>
      </w:r>
      <w:ins w:id="181" w:author="Louise Truax" w:date="2024-08-11T12:18:00Z">
        <w:r>
          <w:rPr/>
          <w:t xml:space="preserve">business </w:t>
        </w:r>
      </w:ins>
      <w:r>
        <w:t>days in advance. P.B. § 25-30(a).</w:t>
      </w:r>
    </w:p>
    <w:p w14:paraId="4413D3A7">
      <w:pPr>
        <w:pStyle w:val="39"/>
      </w:pPr>
      <w:r>
        <w:fldChar w:fldCharType="begin"/>
      </w:r>
      <w:r>
        <w:instrText xml:space="preserve"> XE "desig:N159E6:Heading 1" </w:instrText>
      </w:r>
      <w:r>
        <w:fldChar w:fldCharType="end"/>
      </w:r>
      <w:r>
        <w:t xml:space="preserve">§ 4.19 </w:t>
      </w:r>
      <w:r>
        <w:fldChar w:fldCharType="begin"/>
      </w:r>
      <w:r>
        <w:instrText xml:space="preserve"> XE "title:N159EA:Heading 1" </w:instrText>
      </w:r>
      <w:r>
        <w:fldChar w:fldCharType="end"/>
      </w:r>
      <w:r>
        <w:t>Preparing a Temporary Injunction</w:t>
      </w:r>
    </w:p>
    <w:p w14:paraId="2523700F">
      <w:pPr>
        <w:pStyle w:val="40"/>
      </w:pPr>
      <w:r>
        <w:fldChar w:fldCharType="begin"/>
      </w:r>
      <w:r>
        <w:instrText xml:space="preserve"> XE "desig:N15A00:Heading 2" </w:instrText>
      </w:r>
      <w:r>
        <w:fldChar w:fldCharType="end"/>
      </w:r>
      <w:r>
        <w:t xml:space="preserve">[1] </w:t>
      </w:r>
      <w:r>
        <w:fldChar w:fldCharType="begin"/>
      </w:r>
      <w:r>
        <w:instrText xml:space="preserve"> XE "title:N15A04:Heading 2" </w:instrText>
      </w:r>
      <w:r>
        <w:fldChar w:fldCharType="end"/>
      </w:r>
      <w:r>
        <w:t>Detailing the Scope and Purpose of Temporary Injunctions</w:t>
      </w:r>
    </w:p>
    <w:p w14:paraId="4D8CBA2D">
      <w:pPr>
        <w:pStyle w:val="31"/>
      </w:pPr>
      <w:r>
        <w:fldChar w:fldCharType="begin"/>
      </w:r>
      <w:r>
        <w:instrText xml:space="preserve"> XE "para:N15A0C" </w:instrText>
      </w:r>
      <w:r>
        <w:fldChar w:fldCharType="end"/>
      </w:r>
      <w:r>
        <w:t xml:space="preserve">            A temporary injunction seeks to maintain the “status quo,” while the case is pending. </w:t>
      </w:r>
      <w:r>
        <w:rPr>
          <w:rStyle w:val="104"/>
          <w:i/>
          <w:iCs/>
          <w:color w:val="339966"/>
        </w:rPr>
        <w:t>Parrotta v. Parrotta</w:t>
      </w:r>
      <w:r>
        <w:rPr>
          <w:rStyle w:val="104"/>
          <w:color w:val="339966"/>
        </w:rPr>
        <w:t>, 119 Conn. App. 472, 482 (2010)</w:t>
      </w:r>
      <w:r>
        <w:t xml:space="preserve">. Temporary injunctions may be granted in extremely rare circumstances and where the moving party demonstrates, “(1) they have no adequate remedy at law; (2) they will suffer irreparable and imminent harm without an injunction; (3) they are likely to prevail on the merits of their claims; and (4) a balancing of the equities favors the granting of the temporary injunction.” </w:t>
      </w:r>
      <w:r>
        <w:rPr>
          <w:rStyle w:val="104"/>
          <w:i/>
          <w:iCs/>
          <w:color w:val="339966"/>
        </w:rPr>
        <w:t>Jarjura v. State Elections Enforcement Comm’n</w:t>
      </w:r>
      <w:r>
        <w:rPr>
          <w:rStyle w:val="104"/>
          <w:color w:val="339966"/>
        </w:rPr>
        <w:t>, 51 Conn. Supp. 483, 496 (2010)</w:t>
      </w:r>
      <w:r>
        <w:t>. All four requirements must be met when seeking a temporary injunction. Failure to meet even one of the enumerated criteria will result in the denial of the motion.</w:t>
      </w:r>
    </w:p>
    <w:p w14:paraId="38387EC6">
      <w:pPr>
        <w:pStyle w:val="41"/>
      </w:pPr>
      <w:r>
        <w:fldChar w:fldCharType="begin"/>
      </w:r>
      <w:r>
        <w:instrText xml:space="preserve"> XE "desig:N15B50:Heading 3" </w:instrText>
      </w:r>
      <w:r>
        <w:fldChar w:fldCharType="end"/>
      </w:r>
      <w:r>
        <w:t xml:space="preserve">[a] </w:t>
      </w:r>
      <w:r>
        <w:fldChar w:fldCharType="begin"/>
      </w:r>
      <w:r>
        <w:instrText xml:space="preserve"> XE "title:N15B54:Heading 3" </w:instrText>
      </w:r>
      <w:r>
        <w:fldChar w:fldCharType="end"/>
      </w:r>
      <w:r>
        <w:t>Proving No Adequate Remedy at Law</w:t>
      </w:r>
    </w:p>
    <w:p w14:paraId="59EBC224">
      <w:pPr>
        <w:pStyle w:val="31"/>
      </w:pPr>
      <w:r>
        <w:fldChar w:fldCharType="begin"/>
      </w:r>
      <w:r>
        <w:instrText xml:space="preserve"> XE "para:N15B5B" </w:instrText>
      </w:r>
      <w:r>
        <w:fldChar w:fldCharType="end"/>
      </w:r>
      <w:r>
        <w:t xml:space="preserve">            An adequate remedy at law is any remedy which the party may seek without hindrance or interference. </w:t>
      </w:r>
      <w:r>
        <w:rPr>
          <w:rStyle w:val="104"/>
          <w:i/>
          <w:iCs/>
          <w:color w:val="339966"/>
        </w:rPr>
        <w:t>Stocker v. Waterbury</w:t>
      </w:r>
      <w:r>
        <w:rPr>
          <w:rStyle w:val="104"/>
          <w:color w:val="339966"/>
        </w:rPr>
        <w:t>, 154 Conn. 446, 449 (1967)</w:t>
      </w:r>
      <w:r>
        <w:t xml:space="preserve">. Given that an injunction is an extraordinary remedy, it will only be granted in the most extreme of circumstances. If there is an adequate remedy, such as the filing of a motion seeking affirmative relief or preventing an action from occurring, that should defeat a temporary injunction. </w:t>
      </w:r>
      <w:r>
        <w:rPr>
          <w:rStyle w:val="104"/>
          <w:i/>
          <w:iCs/>
          <w:color w:val="339966"/>
        </w:rPr>
        <w:t>Jarjura v. State Elections Enforcement Comm’n</w:t>
      </w:r>
      <w:r>
        <w:rPr>
          <w:rStyle w:val="104"/>
          <w:color w:val="339966"/>
        </w:rPr>
        <w:t>, 51 Conn. Supp. 483 (2010)</w:t>
      </w:r>
      <w:r>
        <w:t>. However, there may be extreme cases which warrant a temporary injunction, such as a party dissipating assets</w:t>
      </w:r>
      <w:ins w:id="182" w:author="Louise Truax" w:date="2024-09-01T08:56:00Z">
        <w:r>
          <w:rPr/>
          <w:t>,</w:t>
        </w:r>
      </w:ins>
      <w:r>
        <w:t xml:space="preserve"> despite the automatic orders. Such a case must be addressed prior to a short calendar hearing to prevent the total and permanent dissipation of these assets, since the initial filing is done on an </w:t>
      </w:r>
      <w:r>
        <w:rPr>
          <w:i/>
          <w:iCs/>
        </w:rPr>
        <w:t>ex parte</w:t>
      </w:r>
      <w:r>
        <w:t xml:space="preserve"> basis.</w:t>
      </w:r>
    </w:p>
    <w:p w14:paraId="057F6B35">
      <w:pPr>
        <w:pStyle w:val="41"/>
      </w:pPr>
      <w:r>
        <w:fldChar w:fldCharType="begin"/>
      </w:r>
      <w:r>
        <w:instrText xml:space="preserve"> XE "desig:N15C9D:Heading 3" </w:instrText>
      </w:r>
      <w:r>
        <w:fldChar w:fldCharType="end"/>
      </w:r>
      <w:r>
        <w:t xml:space="preserve">[b] </w:t>
      </w:r>
      <w:r>
        <w:fldChar w:fldCharType="begin"/>
      </w:r>
      <w:r>
        <w:instrText xml:space="preserve"> XE "title:N15CA1:Heading 3" </w:instrText>
      </w:r>
      <w:r>
        <w:fldChar w:fldCharType="end"/>
      </w:r>
      <w:r>
        <w:t>Proving Irreparable Harm</w:t>
      </w:r>
    </w:p>
    <w:p w14:paraId="66E31F88">
      <w:pPr>
        <w:pStyle w:val="31"/>
      </w:pPr>
      <w:r>
        <w:fldChar w:fldCharType="begin"/>
      </w:r>
      <w:r>
        <w:instrText xml:space="preserve"> XE "para:N15CA8" </w:instrText>
      </w:r>
      <w:r>
        <w:fldChar w:fldCharType="end"/>
      </w:r>
      <w:r>
        <w:t xml:space="preserve">            The purpose of granting an injunction is to keep the “status quo,” and thus prevent irreparable harm. </w:t>
      </w:r>
      <w:r>
        <w:rPr>
          <w:rStyle w:val="104"/>
          <w:i/>
          <w:iCs/>
          <w:color w:val="339966"/>
        </w:rPr>
        <w:t>Fleet Nat’l Bank v. Burke</w:t>
      </w:r>
      <w:r>
        <w:rPr>
          <w:rStyle w:val="104"/>
          <w:color w:val="339966"/>
        </w:rPr>
        <w:t>, 45 Conn. Supp. 566, 570 (1998)</w:t>
      </w:r>
      <w:r>
        <w:t xml:space="preserve">. This standard requires an actual demonstration of the specific harm which will occur should the temporary injunction be denied and that such harm is irreparable. </w:t>
      </w:r>
      <w:r>
        <w:rPr>
          <w:rStyle w:val="104"/>
          <w:i/>
          <w:iCs/>
          <w:color w:val="339966"/>
        </w:rPr>
        <w:t>International Ass’n of Firefighters, Local 786 v. Serrani</w:t>
      </w:r>
      <w:r>
        <w:rPr>
          <w:rStyle w:val="104"/>
          <w:color w:val="339966"/>
        </w:rPr>
        <w:t>, 26 Conn. App. 610, 616 (1992)</w:t>
      </w:r>
      <w:r>
        <w:t>.</w:t>
      </w:r>
    </w:p>
    <w:p w14:paraId="767CB686">
      <w:pPr>
        <w:spacing w:before="0" w:beforeAutospacing="0" w:after="0" w:afterAutospacing="0"/>
      </w:pPr>
      <w:r>
        <w:fldChar w:fldCharType="begin"/>
      </w:r>
      <w:r>
        <w:instrText xml:space="preserve"> XE "comment:N15E04" </w:instrText>
      </w:r>
      <w:r>
        <w:fldChar w:fldCharType="end"/>
      </w:r>
      <w:r>
        <w:t>#Comment Begins</w:t>
      </w:r>
    </w:p>
    <w:p w14:paraId="359FABF3">
      <w:pPr>
        <w:pStyle w:val="31"/>
      </w:pPr>
      <w:r>
        <w:fldChar w:fldCharType="begin"/>
      </w:r>
      <w:r>
        <w:instrText xml:space="preserve"> XE "para:N15E0D" </w:instrText>
      </w:r>
      <w:r>
        <w:fldChar w:fldCharType="end"/>
      </w:r>
      <w:r>
        <w:br w:type="textWrapping"/>
      </w:r>
      <w:r>
        <w:rPr>
          <w:b/>
          <w:bCs/>
        </w:rPr>
        <w:t> Strategic Point:</w:t>
      </w:r>
      <w:r>
        <w:t xml:space="preserve"> Since the application for temporary injunction is </w:t>
      </w:r>
      <w:r>
        <w:rPr>
          <w:i/>
          <w:iCs/>
        </w:rPr>
        <w:t>ex parte</w:t>
      </w:r>
      <w:r>
        <w:t>, the irreparable harm must be proven through the affidavit. Thus, the affidavit should demonstrate the irreparable harm to be suffered and should specify why it is irreparable.</w:t>
      </w:r>
    </w:p>
    <w:p w14:paraId="5FBFF3CF">
      <w:pPr>
        <w:spacing w:before="0" w:beforeAutospacing="0" w:after="0" w:afterAutospacing="0"/>
      </w:pPr>
      <w:r>
        <w:br w:type="textWrapping"/>
      </w:r>
      <w:r>
        <w:t>#Comment Ends</w:t>
      </w:r>
    </w:p>
    <w:p w14:paraId="07E59460">
      <w:pPr>
        <w:pStyle w:val="41"/>
      </w:pPr>
      <w:r>
        <w:fldChar w:fldCharType="begin"/>
      </w:r>
      <w:r>
        <w:instrText xml:space="preserve"> XE "desig:N15E20:Heading 3" </w:instrText>
      </w:r>
      <w:r>
        <w:fldChar w:fldCharType="end"/>
      </w:r>
      <w:r>
        <w:t xml:space="preserve">[c] </w:t>
      </w:r>
      <w:r>
        <w:fldChar w:fldCharType="begin"/>
      </w:r>
      <w:r>
        <w:instrText xml:space="preserve"> XE "title:N15E24:Heading 3" </w:instrText>
      </w:r>
      <w:r>
        <w:fldChar w:fldCharType="end"/>
      </w:r>
      <w:r>
        <w:t>Demonstrating the Likelihood of Prevailing on the Merits</w:t>
      </w:r>
    </w:p>
    <w:p w14:paraId="2AAA817A">
      <w:pPr>
        <w:pStyle w:val="31"/>
      </w:pPr>
      <w:r>
        <w:fldChar w:fldCharType="begin"/>
      </w:r>
      <w:r>
        <w:instrText xml:space="preserve"> XE "para:N15E2B" </w:instrText>
      </w:r>
      <w:r>
        <w:fldChar w:fldCharType="end"/>
      </w:r>
      <w:r>
        <w:t xml:space="preserve">            When a temporary injunction is sought, there is an underlying action which ultimately must be decided. The injunction is not the final ruling in the case. This requires the court to look at the underlying cause of action and the possibility for success on the merits. </w:t>
      </w:r>
      <w:r>
        <w:rPr>
          <w:rStyle w:val="104"/>
          <w:i/>
          <w:iCs/>
          <w:color w:val="339966"/>
        </w:rPr>
        <w:t>Connecticut State Medical Soc. v. Connecticut Medical Service, Inc.,</w:t>
      </w:r>
      <w:r>
        <w:rPr>
          <w:rStyle w:val="104"/>
          <w:color w:val="339966"/>
        </w:rPr>
        <w:t xml:space="preserve"> 29 Conn. Supp. 474 (1971)</w:t>
      </w:r>
      <w:r>
        <w:t>. Without the ability to succeed on the merits, no injunction will be granted.</w:t>
      </w:r>
    </w:p>
    <w:p w14:paraId="4997B4D8">
      <w:pPr>
        <w:pStyle w:val="41"/>
      </w:pPr>
      <w:r>
        <w:fldChar w:fldCharType="begin"/>
      </w:r>
      <w:r>
        <w:instrText xml:space="preserve"> XE "desig:N15EE8:Heading 3" </w:instrText>
      </w:r>
      <w:r>
        <w:fldChar w:fldCharType="end"/>
      </w:r>
      <w:r>
        <w:t xml:space="preserve">[d] </w:t>
      </w:r>
      <w:r>
        <w:fldChar w:fldCharType="begin"/>
      </w:r>
      <w:r>
        <w:instrText xml:space="preserve"> XE "title:N15EEC:Heading 3" </w:instrText>
      </w:r>
      <w:r>
        <w:fldChar w:fldCharType="end"/>
      </w:r>
      <w:r>
        <w:t>Balancing the Equities</w:t>
      </w:r>
    </w:p>
    <w:p w14:paraId="15838331">
      <w:pPr>
        <w:pStyle w:val="31"/>
      </w:pPr>
      <w:r>
        <w:fldChar w:fldCharType="begin"/>
      </w:r>
      <w:r>
        <w:instrText xml:space="preserve"> XE "para:N15EF3" </w:instrText>
      </w:r>
      <w:r>
        <w:fldChar w:fldCharType="end"/>
      </w:r>
      <w:r>
        <w:t xml:space="preserve">            The final requirement for the issuance of a temporary injunction is the balance of the equities by the court. In balancing the equities, the court weighs “the injury complained of with that which will result from the interference by injunction.” </w:t>
      </w:r>
      <w:r>
        <w:rPr>
          <w:rStyle w:val="104"/>
          <w:i/>
          <w:iCs/>
          <w:color w:val="339966"/>
        </w:rPr>
        <w:t>Moore v. Serafin</w:t>
      </w:r>
      <w:r>
        <w:rPr>
          <w:rStyle w:val="104"/>
          <w:color w:val="339966"/>
        </w:rPr>
        <w:t>, 163 Conn. 1, 6 (1972)</w:t>
      </w:r>
      <w:r>
        <w:t>. Accordingly, the proponent of a temporary injunction should be in a position to demonstrate that the remedy sought is appropriate in light of the circumstances of the case. This requirement is not one of a true legal standard, but one in which a court may exercise discretion.</w:t>
      </w:r>
    </w:p>
    <w:p w14:paraId="558E98B5">
      <w:pPr>
        <w:spacing w:before="0" w:beforeAutospacing="0" w:after="0" w:afterAutospacing="0"/>
      </w:pPr>
      <w:r>
        <w:fldChar w:fldCharType="begin"/>
      </w:r>
      <w:r>
        <w:instrText xml:space="preserve"> XE "comment:N15F96" </w:instrText>
      </w:r>
      <w:r>
        <w:fldChar w:fldCharType="end"/>
      </w:r>
      <w:r>
        <w:t>#Comment Begins</w:t>
      </w:r>
    </w:p>
    <w:p w14:paraId="1E66D8F9">
      <w:pPr>
        <w:pStyle w:val="31"/>
      </w:pPr>
      <w:r>
        <w:fldChar w:fldCharType="begin"/>
      </w:r>
      <w:r>
        <w:instrText xml:space="preserve"> XE "para:N15F9F" </w:instrText>
      </w:r>
      <w:r>
        <w:fldChar w:fldCharType="end"/>
      </w:r>
      <w:r>
        <w:br w:type="textWrapping"/>
      </w:r>
      <w:r>
        <w:rPr>
          <w:b/>
          <w:bCs/>
        </w:rPr>
        <w:t> Strategic Point:</w:t>
      </w:r>
      <w:r>
        <w:t xml:space="preserve"> While the balancing of the equities is incapable of specific definition, the affidavit and application should state other reasons why the injunction should be granted other than those required in the other three criteria.</w:t>
      </w:r>
    </w:p>
    <w:p w14:paraId="5C47F517">
      <w:pPr>
        <w:spacing w:before="0" w:beforeAutospacing="0" w:after="0" w:afterAutospacing="0"/>
      </w:pPr>
      <w:r>
        <w:br w:type="textWrapping"/>
      </w:r>
      <w:r>
        <w:t>#Comment Ends</w:t>
      </w:r>
    </w:p>
    <w:p w14:paraId="0DC62D83">
      <w:pPr>
        <w:pStyle w:val="40"/>
      </w:pPr>
      <w:r>
        <w:fldChar w:fldCharType="begin"/>
      </w:r>
      <w:r>
        <w:instrText xml:space="preserve"> XE "desig:N15FB9:Heading 2" </w:instrText>
      </w:r>
      <w:r>
        <w:fldChar w:fldCharType="end"/>
      </w:r>
      <w:r>
        <w:t xml:space="preserve">[2] </w:t>
      </w:r>
      <w:r>
        <w:fldChar w:fldCharType="begin"/>
      </w:r>
      <w:r>
        <w:instrText xml:space="preserve"> XE "title:N15FBD:Heading 2" </w:instrText>
      </w:r>
      <w:r>
        <w:fldChar w:fldCharType="end"/>
      </w:r>
      <w:r>
        <w:t>Filing Requirements</w:t>
      </w:r>
    </w:p>
    <w:p w14:paraId="6C45F674">
      <w:pPr>
        <w:pStyle w:val="31"/>
      </w:pPr>
      <w:r>
        <w:fldChar w:fldCharType="begin"/>
      </w:r>
      <w:r>
        <w:instrText xml:space="preserve"> XE "para:N15FC4" </w:instrText>
      </w:r>
      <w:r>
        <w:fldChar w:fldCharType="end"/>
      </w:r>
      <w:r>
        <w:t xml:space="preserve">            When filing the temporary injunction, a representation must be made regarding the efforts to notify the other party as to the filing of the motion. This application must state one of the following: within a reasonable time prior to the application, notice was given as to when and where the application would be submitted; the applicant tried in good faith but was unable to give notice; or facts establishing good cause as to why the petitioner should not be required to give notice to the opposing party. P.B. § 4-5(a). Failure to include any of these factors may result in denial of the motion or a return of the papers until the omission is corrected. </w:t>
      </w:r>
      <w:r>
        <w:rPr>
          <w:i/>
          <w:iCs/>
        </w:rPr>
        <w:t>See</w:t>
      </w:r>
      <w:r>
        <w:t xml:space="preserve"> </w:t>
      </w:r>
      <w:r>
        <w:rPr>
          <w:rStyle w:val="104"/>
          <w:i/>
          <w:iCs/>
          <w:color w:val="339966"/>
        </w:rPr>
        <w:t>Pagan v. Gonzalez</w:t>
      </w:r>
      <w:r>
        <w:rPr>
          <w:rStyle w:val="104"/>
          <w:color w:val="339966"/>
        </w:rPr>
        <w:t>, 2005 Conn. Super. LEXIS 3218 (2005)</w:t>
      </w:r>
      <w:r>
        <w:t>.</w:t>
      </w:r>
    </w:p>
    <w:p w14:paraId="38327176">
      <w:pPr>
        <w:spacing w:before="0" w:beforeAutospacing="0" w:after="0" w:afterAutospacing="0"/>
      </w:pPr>
      <w:r>
        <w:fldChar w:fldCharType="begin"/>
      </w:r>
      <w:r>
        <w:instrText xml:space="preserve"> XE "comment:N1602D" </w:instrText>
      </w:r>
      <w:r>
        <w:fldChar w:fldCharType="end"/>
      </w:r>
      <w:r>
        <w:t>#Comment Begins</w:t>
      </w:r>
    </w:p>
    <w:p w14:paraId="708AAE0B">
      <w:pPr>
        <w:pStyle w:val="31"/>
      </w:pPr>
      <w:r>
        <w:fldChar w:fldCharType="begin"/>
      </w:r>
      <w:r>
        <w:instrText xml:space="preserve"> XE "para:N16036" </w:instrText>
      </w:r>
      <w:r>
        <w:fldChar w:fldCharType="end"/>
      </w:r>
      <w:r>
        <w:br w:type="textWrapping"/>
      </w:r>
      <w:r>
        <w:rPr>
          <w:b/>
          <w:bCs/>
        </w:rPr>
        <w:t> Strategic Point:</w:t>
      </w:r>
      <w:r>
        <w:t xml:space="preserve"> Failing to plead facts to support the substantive requirements necessary to grant a temporary injunction may result in a denial of the motion on its face. The motion and supporting affidavit should set forth the four requirements for a temporary injunction and why it should be granted in light of the facts of the case.</w:t>
      </w:r>
    </w:p>
    <w:p w14:paraId="066E4D4E">
      <w:pPr>
        <w:spacing w:before="0" w:beforeAutospacing="0" w:after="0" w:afterAutospacing="0"/>
      </w:pPr>
      <w:r>
        <w:br w:type="textWrapping"/>
      </w:r>
      <w:r>
        <w:t>#Comment Ends</w:t>
      </w:r>
      <w:r>
        <w:fldChar w:fldCharType="begin"/>
      </w:r>
      <w:r>
        <w:instrText xml:space="preserve"> XE "comment:N16041" </w:instrText>
      </w:r>
      <w:r>
        <w:fldChar w:fldCharType="end"/>
      </w:r>
      <w:r>
        <w:t>#Comment Begins</w:t>
      </w:r>
    </w:p>
    <w:p w14:paraId="29CF3E11">
      <w:pPr>
        <w:pStyle w:val="31"/>
      </w:pPr>
      <w:r>
        <w:fldChar w:fldCharType="begin"/>
      </w:r>
      <w:r>
        <w:instrText xml:space="preserve"> XE "para:N1604A" </w:instrText>
      </w:r>
      <w:r>
        <w:fldChar w:fldCharType="end"/>
      </w:r>
      <w:r>
        <w:br w:type="textWrapping"/>
      </w:r>
      <w:r>
        <w:rPr>
          <w:b/>
          <w:bCs/>
        </w:rPr>
        <w:t>Form:</w:t>
      </w:r>
      <w:r>
        <w:t xml:space="preserve"> </w:t>
      </w:r>
      <w:r>
        <w:rPr>
          <w:i/>
          <w:iCs/>
        </w:rPr>
        <w:t>Ex parte</w:t>
      </w:r>
      <w:r>
        <w:t xml:space="preserve"> injunction, </w:t>
      </w:r>
      <w:r>
        <w:rPr>
          <w:i/>
          <w:iCs/>
        </w:rPr>
        <w:t>see</w:t>
      </w:r>
      <w:r>
        <w:t xml:space="preserve"> </w:t>
      </w:r>
      <w:r>
        <w:rPr>
          <w:rStyle w:val="104"/>
          <w:color w:val="339966"/>
        </w:rPr>
        <w:t>Chapter 20</w:t>
      </w:r>
      <w:r>
        <w:t xml:space="preserve">, </w:t>
      </w:r>
      <w:r>
        <w:rPr>
          <w:rStyle w:val="104"/>
          <w:color w:val="339966"/>
        </w:rPr>
        <w:t xml:space="preserve">§ 20.47, </w:t>
      </w:r>
      <w:r>
        <w:rPr>
          <w:rStyle w:val="104"/>
          <w:i/>
          <w:iCs/>
          <w:color w:val="339966"/>
        </w:rPr>
        <w:t>below</w:t>
      </w:r>
      <w:r>
        <w:t>.</w:t>
      </w:r>
    </w:p>
    <w:p w14:paraId="641FA1C0">
      <w:pPr>
        <w:spacing w:before="0" w:beforeAutospacing="0" w:after="0" w:afterAutospacing="0"/>
      </w:pPr>
      <w:r>
        <w:br w:type="textWrapping"/>
      </w:r>
      <w:r>
        <w:t>#Comment Ends</w:t>
      </w:r>
    </w:p>
    <w:p w14:paraId="79068EE6">
      <w:pPr>
        <w:pStyle w:val="39"/>
      </w:pPr>
      <w:r>
        <w:fldChar w:fldCharType="begin"/>
      </w:r>
      <w:r>
        <w:instrText xml:space="preserve"> XE "desig:N160D2:Heading 1" </w:instrText>
      </w:r>
      <w:r>
        <w:fldChar w:fldCharType="end"/>
      </w:r>
      <w:r>
        <w:t xml:space="preserve">§ 4.20 </w:t>
      </w:r>
      <w:r>
        <w:fldChar w:fldCharType="begin"/>
      </w:r>
      <w:r>
        <w:instrText xml:space="preserve"> XE "title:N160D6:Heading 1" </w:instrText>
      </w:r>
      <w:r>
        <w:fldChar w:fldCharType="end"/>
      </w:r>
      <w:r>
        <w:t>Seeking Closure of the Courtroom or Sealing of Records</w:t>
      </w:r>
    </w:p>
    <w:p w14:paraId="0277A736">
      <w:pPr>
        <w:pStyle w:val="31"/>
      </w:pPr>
      <w:r>
        <w:fldChar w:fldCharType="begin"/>
      </w:r>
      <w:r>
        <w:instrText xml:space="preserve"> XE "para:N160DD" </w:instrText>
      </w:r>
      <w:r>
        <w:fldChar w:fldCharType="end"/>
      </w:r>
      <w:r>
        <w:t xml:space="preserve">            Upon motion filed by a party, the court may close the courtroom if it is determined that the interest of justice outweigh the public’s right to information. </w:t>
      </w:r>
      <w:r>
        <w:rPr>
          <w:rStyle w:val="104"/>
          <w:color w:val="339966"/>
        </w:rPr>
        <w:t>Conn. Gen. Stat. § 46b-49</w:t>
      </w:r>
      <w:r>
        <w:t>. P.B. § 25-59. Any such order must be narrowly drawn and no broader than that necessary to protect the reason for closure. P.B. § 25-59. If there any other reasonable alternatives to closing the courtroom, those alternatives must be explored. P.B. § 25-59. A motion to seal the courtroom must be filed at least 14 days prior to the scheduled hearing and will be placed on the calendar to be heard. P.B. § 25-59. An agreement by the parties to seal the courtroom will not be binding by the court. P.B. § 25-59.</w:t>
      </w:r>
    </w:p>
    <w:p w14:paraId="13279A49">
      <w:pPr>
        <w:pStyle w:val="31"/>
      </w:pPr>
      <w:r>
        <w:fldChar w:fldCharType="begin"/>
      </w:r>
      <w:r>
        <w:instrText xml:space="preserve"> XE "para:N1610D" </w:instrText>
      </w:r>
      <w:r>
        <w:fldChar w:fldCharType="end"/>
      </w:r>
      <w:r>
        <w:br w:type="textWrapping"/>
      </w:r>
      <w:r>
        <w:t>            In general, the same procedures for closing a courtroom will be followed when seeking to seal a document or files in a document. P.B. § 25-59A.</w:t>
      </w:r>
    </w:p>
    <w:p w14:paraId="6D4D5D69">
      <w:pPr>
        <w:pStyle w:val="31"/>
      </w:pPr>
      <w:r>
        <w:fldChar w:fldCharType="begin"/>
      </w:r>
      <w:r>
        <w:instrText xml:space="preserve"> XE "para:N16113" </w:instrText>
      </w:r>
      <w:r>
        <w:fldChar w:fldCharType="end"/>
      </w:r>
      <w:r>
        <w:br w:type="textWrapping"/>
      </w:r>
      <w:r>
        <w:t xml:space="preserve">            A courtroom or hearing may be sealed and closed based upon the welfare of the children and the nature of the case. </w:t>
      </w:r>
      <w:r>
        <w:rPr>
          <w:rStyle w:val="104"/>
          <w:color w:val="339966"/>
        </w:rPr>
        <w:t>Conn. Gen. Stat. § 46b-11</w:t>
      </w:r>
      <w:r>
        <w:t xml:space="preserve">, </w:t>
      </w:r>
      <w:r>
        <w:rPr>
          <w:rStyle w:val="104"/>
          <w:i/>
          <w:iCs/>
          <w:color w:val="339966"/>
        </w:rPr>
        <w:t>Greenan v. Greenan</w:t>
      </w:r>
      <w:r>
        <w:rPr>
          <w:rStyle w:val="104"/>
          <w:color w:val="339966"/>
        </w:rPr>
        <w:t>, 150 Conn. App. 289 (2014)</w:t>
      </w:r>
      <w:r>
        <w:t>.</w:t>
      </w:r>
    </w:p>
    <w:p w14:paraId="356F1401">
      <w:pPr>
        <w:spacing w:before="0" w:beforeAutospacing="0" w:after="0" w:afterAutospacing="0"/>
      </w:pPr>
      <w:r>
        <w:fldChar w:fldCharType="begin"/>
      </w:r>
      <w:r>
        <w:instrText xml:space="preserve"> XE "comment:N161DA" </w:instrText>
      </w:r>
      <w:r>
        <w:fldChar w:fldCharType="end"/>
      </w:r>
      <w:r>
        <w:t>#Comment Begins</w:t>
      </w:r>
    </w:p>
    <w:p w14:paraId="626683FD">
      <w:pPr>
        <w:pStyle w:val="31"/>
      </w:pPr>
      <w:r>
        <w:fldChar w:fldCharType="begin"/>
      </w:r>
      <w:r>
        <w:instrText xml:space="preserve"> XE "para:N161E3" </w:instrText>
      </w:r>
      <w:r>
        <w:fldChar w:fldCharType="end"/>
      </w:r>
      <w:r>
        <w:br w:type="textWrapping"/>
      </w:r>
      <w:r>
        <w:rPr>
          <w:b/>
          <w:bCs/>
        </w:rPr>
        <w:t>  Warning:</w:t>
      </w:r>
      <w:r>
        <w:t xml:space="preserve"> It is extremely difficult to obtain a sealing order. There must be something very glaring that will have an impact on the children or the parties if the proceedings are public. This must be more than the fact that there are child custody proceedings or that embarrassing information will be disclosed.</w:t>
      </w:r>
    </w:p>
    <w:p w14:paraId="6B94FD88">
      <w:pPr>
        <w:spacing w:before="0" w:beforeAutospacing="0" w:after="0" w:afterAutospacing="0"/>
      </w:pPr>
      <w:r>
        <w:br w:type="textWrapping"/>
      </w:r>
      <w:r>
        <w:t>#Comment Ends</w:t>
      </w:r>
    </w:p>
    <w:p w14:paraId="71E59C6F">
      <w:pPr>
        <w:pStyle w:val="43"/>
      </w:pPr>
      <w:r>
        <w:fldChar w:fldCharType="begin"/>
      </w:r>
      <w:r>
        <w:instrText xml:space="preserve"> XE "desig:N161FF" </w:instrText>
      </w:r>
      <w:r>
        <w:fldChar w:fldCharType="end"/>
      </w:r>
      <w:r>
        <w:br w:type="textWrapping"/>
      </w:r>
      <w:r>
        <w:t xml:space="preserve">PART IV: </w:t>
      </w:r>
      <w:r>
        <w:fldChar w:fldCharType="begin"/>
      </w:r>
      <w:r>
        <w:instrText xml:space="preserve"> XE "title:N16203" </w:instrText>
      </w:r>
      <w:r>
        <w:fldChar w:fldCharType="end"/>
      </w:r>
      <w:r>
        <w:t>SEEKING DISCOVERY</w:t>
      </w:r>
    </w:p>
    <w:p w14:paraId="11417D52">
      <w:pPr>
        <w:pStyle w:val="44"/>
        <w:rPr>
          <w:vanish w:val="0"/>
        </w:rPr>
      </w:pPr>
      <w:r>
        <w:fldChar w:fldCharType="begin"/>
      </w:r>
      <w:r>
        <w:rPr>
          <w:vanish w:val="0"/>
        </w:rPr>
        <w:instrText xml:space="preserve"> XE "title-alt:N1620A" </w:instrText>
      </w:r>
      <w:r>
        <w:rPr>
          <w:vanish w:val="0"/>
        </w:rPr>
        <w:fldChar w:fldCharType="end"/>
      </w:r>
      <w:r>
        <w:rPr>
          <w:rStyle w:val="92"/>
          <w:b/>
          <w:bCs/>
          <w:vanish w:val="0"/>
        </w:rPr>
        <w:t>Pretrial Pleadings and Discovery</w:t>
      </w:r>
      <w:r>
        <w:rPr>
          <w:vanish w:val="0"/>
        </w:rPr>
        <w:t xml:space="preserve"> </w:t>
      </w:r>
    </w:p>
    <w:p w14:paraId="5C5FB422">
      <w:pPr>
        <w:pStyle w:val="39"/>
      </w:pPr>
      <w:r>
        <w:fldChar w:fldCharType="begin"/>
      </w:r>
      <w:r>
        <w:instrText xml:space="preserve"> XE "desig:N16238:Heading 1" </w:instrText>
      </w:r>
      <w:r>
        <w:fldChar w:fldCharType="end"/>
      </w:r>
      <w:r>
        <w:t xml:space="preserve">§ 4.21 </w:t>
      </w:r>
      <w:r>
        <w:fldChar w:fldCharType="begin"/>
      </w:r>
      <w:r>
        <w:instrText xml:space="preserve"> XE "title:N1623C:Heading 1" </w:instrText>
      </w:r>
      <w:r>
        <w:fldChar w:fldCharType="end"/>
      </w:r>
      <w:r>
        <w:t>CHECKLIST: Seeking Discovery</w:t>
      </w:r>
    </w:p>
    <w:p w14:paraId="18EE9A2D">
      <w:pPr>
        <w:pStyle w:val="43"/>
      </w:pPr>
      <w:r>
        <w:fldChar w:fldCharType="begin"/>
      </w:r>
      <w:r>
        <w:instrText xml:space="preserve"> XE "desig:N16254" </w:instrText>
      </w:r>
      <w:r>
        <w:fldChar w:fldCharType="end"/>
      </w:r>
      <w:r>
        <w:br w:type="textWrapping"/>
      </w:r>
      <w:r>
        <w:t xml:space="preserve">4.21.1 </w:t>
      </w:r>
      <w:r>
        <w:fldChar w:fldCharType="begin"/>
      </w:r>
      <w:r>
        <w:instrText xml:space="preserve"> XE "title:N16258" </w:instrText>
      </w:r>
      <w:r>
        <w:fldChar w:fldCharType="end"/>
      </w:r>
      <w:r>
        <w:t>Seeking Discovery</w:t>
      </w:r>
    </w:p>
    <w:p w14:paraId="60D52D95">
      <w:pPr>
        <w:pStyle w:val="34"/>
      </w:pPr>
      <w:r>
        <w:fldChar w:fldCharType="begin"/>
      </w:r>
      <w:r>
        <w:instrText xml:space="preserve"> XE "para:N162A0" </w:instrText>
      </w:r>
      <w:r>
        <w:fldChar w:fldCharType="end"/>
      </w:r>
      <w:r>
        <w:t>□ Defining the permissive nature of discovery and privileges:</w:t>
      </w:r>
    </w:p>
    <w:p w14:paraId="14C16A7B">
      <w:pPr>
        <w:pStyle w:val="34"/>
      </w:pPr>
      <w:r>
        <w:fldChar w:fldCharType="begin"/>
      </w:r>
      <w:r>
        <w:instrText xml:space="preserve"> XE "para:N162AC" </w:instrText>
      </w:r>
      <w:r>
        <w:fldChar w:fldCharType="end"/>
      </w:r>
      <w:r>
        <w:t>    ○ Discovery is liberal.</w:t>
      </w:r>
    </w:p>
    <w:p w14:paraId="72AE56CA">
      <w:pPr>
        <w:pStyle w:val="34"/>
      </w:pPr>
      <w:r>
        <w:fldChar w:fldCharType="begin"/>
      </w:r>
      <w:r>
        <w:instrText xml:space="preserve"> XE "para:N162B5" </w:instrText>
      </w:r>
      <w:r>
        <w:fldChar w:fldCharType="end"/>
      </w:r>
      <w:r>
        <w:t>    ○ The discovery rules contain definitions and rules of construction applicable to all discovery requests.</w:t>
      </w:r>
    </w:p>
    <w:p w14:paraId="5CF4892F">
      <w:pPr>
        <w:pStyle w:val="34"/>
      </w:pPr>
      <w:r>
        <w:fldChar w:fldCharType="begin"/>
      </w:r>
      <w:r>
        <w:instrText xml:space="preserve"> XE "para:N162BE" </w:instrText>
      </w:r>
      <w:r>
        <w:fldChar w:fldCharType="end"/>
      </w:r>
      <w:r>
        <w:t>    ○ To be discoverable the information requested need only lead to the discovery of admissible evidence, not be admissible in and of itself.</w:t>
      </w:r>
    </w:p>
    <w:p w14:paraId="77EAD4BA">
      <w:pPr>
        <w:pStyle w:val="34"/>
      </w:pPr>
      <w:r>
        <w:fldChar w:fldCharType="begin"/>
      </w:r>
      <w:r>
        <w:instrText xml:space="preserve"> XE "para:N162C7" </w:instrText>
      </w:r>
      <w:r>
        <w:fldChar w:fldCharType="end"/>
      </w:r>
      <w:r>
        <w:t>    ○ Discovery is permitted when:</w:t>
      </w:r>
    </w:p>
    <w:p w14:paraId="04C29975">
      <w:pPr>
        <w:pStyle w:val="34"/>
      </w:pPr>
      <w:r>
        <w:fldChar w:fldCharType="begin"/>
      </w:r>
      <w:r>
        <w:instrText xml:space="preserve"> XE "para:N162D3" </w:instrText>
      </w:r>
      <w:r>
        <w:fldChar w:fldCharType="end"/>
      </w:r>
      <w:r>
        <w:t>        • The documents involve a claim or defense in the case.</w:t>
      </w:r>
    </w:p>
    <w:p w14:paraId="5F8C624F">
      <w:pPr>
        <w:pStyle w:val="34"/>
      </w:pPr>
      <w:r>
        <w:fldChar w:fldCharType="begin"/>
      </w:r>
      <w:r>
        <w:instrText xml:space="preserve"> XE "para:N162DC" </w:instrText>
      </w:r>
      <w:r>
        <w:fldChar w:fldCharType="end"/>
      </w:r>
      <w:r>
        <w:t>        • The documents are within the knowledge, control or possession of the party from whom they are requested.</w:t>
      </w:r>
    </w:p>
    <w:p w14:paraId="778BCEF4">
      <w:pPr>
        <w:pStyle w:val="34"/>
      </w:pPr>
      <w:r>
        <w:fldChar w:fldCharType="begin"/>
      </w:r>
      <w:r>
        <w:instrText xml:space="preserve"> XE "para:N162E5" </w:instrText>
      </w:r>
      <w:r>
        <w:fldChar w:fldCharType="end"/>
      </w:r>
      <w:r>
        <w:t>        • The documents can be produced by that party with “substantially greater facility.”</w:t>
      </w:r>
    </w:p>
    <w:p w14:paraId="7710D864">
      <w:pPr>
        <w:pStyle w:val="34"/>
      </w:pPr>
      <w:r>
        <w:fldChar w:fldCharType="begin"/>
      </w:r>
      <w:r>
        <w:instrText xml:space="preserve"> XE "para:N162EE" </w:instrText>
      </w:r>
      <w:r>
        <w:fldChar w:fldCharType="end"/>
      </w:r>
      <w:r>
        <w:t>        • The documents are not privileged.</w:t>
      </w:r>
    </w:p>
    <w:p w14:paraId="50573F8B">
      <w:pPr>
        <w:pStyle w:val="34"/>
      </w:pPr>
      <w:r>
        <w:fldChar w:fldCharType="begin"/>
      </w:r>
      <w:r>
        <w:instrText xml:space="preserve"> XE "para:N162F7" </w:instrText>
      </w:r>
      <w:r>
        <w:fldChar w:fldCharType="end"/>
      </w:r>
      <w:r>
        <w:t>    ○ The work product privilege may be asserted for documents prepared in anticipation of litigation by the attorney.</w:t>
      </w:r>
    </w:p>
    <w:p w14:paraId="5BF3B3D9">
      <w:pPr>
        <w:pStyle w:val="34"/>
      </w:pPr>
      <w:r>
        <w:fldChar w:fldCharType="begin"/>
      </w:r>
      <w:r>
        <w:instrText xml:space="preserve"> XE "para:N16303" </w:instrText>
      </w:r>
      <w:r>
        <w:fldChar w:fldCharType="end"/>
      </w:r>
      <w:r>
        <w:t>        • A document subject to the work product privilege may be produced if the other party cannot obtain the same information in any other fashion.</w:t>
      </w:r>
    </w:p>
    <w:p w14:paraId="29EBF586">
      <w:pPr>
        <w:pStyle w:val="34"/>
      </w:pPr>
      <w:r>
        <w:fldChar w:fldCharType="begin"/>
      </w:r>
      <w:r>
        <w:instrText xml:space="preserve"> XE "para:N1630C" </w:instrText>
      </w:r>
      <w:r>
        <w:fldChar w:fldCharType="end"/>
      </w:r>
      <w:r>
        <w:t>        • The work for which the privilege is claimed must be done in the ordinary course of an attorney in their role as an attorney.</w:t>
      </w:r>
    </w:p>
    <w:p w14:paraId="230704C7">
      <w:pPr>
        <w:pStyle w:val="34"/>
      </w:pPr>
      <w:r>
        <w:fldChar w:fldCharType="begin"/>
      </w:r>
      <w:r>
        <w:instrText xml:space="preserve"> XE "para:N16315" </w:instrText>
      </w:r>
      <w:r>
        <w:fldChar w:fldCharType="end"/>
      </w:r>
      <w:r>
        <w:t>    ○ The attorney-client privilege may be asserted where a client has shared information with an attorney when seeking legal advice.</w:t>
      </w:r>
    </w:p>
    <w:p w14:paraId="5665A1D9">
      <w:pPr>
        <w:pStyle w:val="34"/>
      </w:pPr>
      <w:r>
        <w:fldChar w:fldCharType="begin"/>
      </w:r>
      <w:r>
        <w:instrText xml:space="preserve"> XE "para:N16321" </w:instrText>
      </w:r>
      <w:r>
        <w:fldChar w:fldCharType="end"/>
      </w:r>
      <w:r>
        <w:t>        • It does not apply if a client shares information to perpetrate a fraud on the court.</w:t>
      </w:r>
    </w:p>
    <w:p w14:paraId="2A427C32">
      <w:pPr>
        <w:pStyle w:val="34"/>
      </w:pPr>
      <w:r>
        <w:fldChar w:fldCharType="begin"/>
      </w:r>
      <w:r>
        <w:instrText xml:space="preserve"> XE "para:N1632A" </w:instrText>
      </w:r>
      <w:r>
        <w:fldChar w:fldCharType="end"/>
      </w:r>
      <w:r>
        <w:t>        • It may be waived if a client testifies about communications with his or her attorney.</w:t>
      </w:r>
    </w:p>
    <w:p w14:paraId="4839FE7B">
      <w:pPr>
        <w:pStyle w:val="34"/>
      </w:pPr>
      <w:r>
        <w:fldChar w:fldCharType="begin"/>
      </w:r>
      <w:r>
        <w:instrText xml:space="preserve"> XE "para:N16333" </w:instrText>
      </w:r>
      <w:r>
        <w:fldChar w:fldCharType="end"/>
      </w:r>
      <w:r>
        <w:t>        • It may be waived if a document is produced inadvertently through discovery.</w:t>
      </w:r>
    </w:p>
    <w:p w14:paraId="36374325">
      <w:pPr>
        <w:pStyle w:val="34"/>
      </w:pPr>
      <w:r>
        <w:fldChar w:fldCharType="begin"/>
      </w:r>
      <w:r>
        <w:instrText xml:space="preserve"> XE "para:N1633C" </w:instrText>
      </w:r>
      <w:r>
        <w:fldChar w:fldCharType="end"/>
      </w:r>
      <w:r>
        <w:t>        • There can be a partial waiver of the attorney-client privilege.</w:t>
      </w:r>
    </w:p>
    <w:p w14:paraId="5C7112F9">
      <w:pPr>
        <w:pStyle w:val="34"/>
      </w:pPr>
      <w:r>
        <w:fldChar w:fldCharType="begin"/>
      </w:r>
      <w:r>
        <w:instrText xml:space="preserve"> XE "para:N16345" </w:instrText>
      </w:r>
      <w:r>
        <w:fldChar w:fldCharType="end"/>
      </w:r>
      <w:r>
        <w:t xml:space="preserve">    ○ A privilege log must be prepared for those documents claimed to be subject to a privilege. </w:t>
      </w:r>
      <w:r>
        <w:fldChar w:fldCharType="begin"/>
      </w:r>
      <w:r>
        <w:instrText xml:space="preserve"> XE "title:N16352" </w:instrText>
      </w:r>
      <w:r>
        <w:fldChar w:fldCharType="end"/>
      </w:r>
      <w:r>
        <w:rPr>
          <w:b/>
        </w:rPr>
        <w:t>Authority:</w:t>
      </w:r>
      <w:r>
        <w:t xml:space="preserve">  </w:t>
      </w:r>
      <w:r>
        <w:fldChar w:fldCharType="begin"/>
      </w:r>
      <w:r>
        <w:instrText xml:space="preserve"> XE "para:N1635B" </w:instrText>
      </w:r>
      <w:r>
        <w:fldChar w:fldCharType="end"/>
      </w:r>
      <w:r>
        <w:t xml:space="preserve">P.B. §§ 13-1 to 13-13, 13-1(a), 13-1(c), 13-1(d), 13-2, 13-3, 13-3(a), 13-3(c), 13-3(d), and 25-31; </w:t>
      </w:r>
      <w:r>
        <w:rPr>
          <w:rStyle w:val="104"/>
          <w:rFonts w:ascii="Times New Roman" w:hAnsi="Times New Roman"/>
          <w:i/>
          <w:iCs/>
          <w:color w:val="339966"/>
        </w:rPr>
        <w:t>Stein v. Needle, et. al</w:t>
      </w:r>
      <w:r>
        <w:rPr>
          <w:rStyle w:val="104"/>
          <w:rFonts w:ascii="Times New Roman" w:hAnsi="Times New Roman"/>
          <w:color w:val="339966"/>
        </w:rPr>
        <w:t>, 2021 WL 423744 (U.S. Dist., 2/21/21)</w:t>
      </w:r>
      <w:r>
        <w:t xml:space="preserve">, </w:t>
      </w:r>
      <w:r>
        <w:rPr>
          <w:rStyle w:val="104"/>
          <w:rFonts w:ascii="Times New Roman" w:hAnsi="Times New Roman"/>
          <w:i/>
          <w:iCs/>
          <w:color w:val="339966"/>
        </w:rPr>
        <w:t>Harp v. King</w:t>
      </w:r>
      <w:r>
        <w:rPr>
          <w:rStyle w:val="104"/>
          <w:rFonts w:ascii="Times New Roman" w:hAnsi="Times New Roman"/>
          <w:color w:val="339966"/>
        </w:rPr>
        <w:t>, 266 Conn. 747 (2003)</w:t>
      </w:r>
      <w:r>
        <w:t xml:space="preserve">, </w:t>
      </w:r>
      <w:r>
        <w:rPr>
          <w:rStyle w:val="104"/>
          <w:rFonts w:ascii="Times New Roman" w:hAnsi="Times New Roman"/>
          <w:i/>
          <w:iCs/>
          <w:color w:val="339966"/>
        </w:rPr>
        <w:t>State v. Taft</w:t>
      </w:r>
      <w:r>
        <w:rPr>
          <w:rStyle w:val="104"/>
          <w:rFonts w:ascii="Times New Roman" w:hAnsi="Times New Roman"/>
          <w:color w:val="339966"/>
        </w:rPr>
        <w:t>, 258 Conn. 412 (2001)</w:t>
      </w:r>
      <w:r>
        <w:t xml:space="preserve">, </w:t>
      </w:r>
      <w:r>
        <w:rPr>
          <w:rStyle w:val="104"/>
          <w:rFonts w:ascii="Times New Roman" w:hAnsi="Times New Roman"/>
          <w:i/>
          <w:iCs/>
          <w:color w:val="339966"/>
        </w:rPr>
        <w:t>Metropolitan Life Ins. Co. v. Aetna Cas. &amp; Sur. Co.</w:t>
      </w:r>
      <w:r>
        <w:rPr>
          <w:rStyle w:val="104"/>
          <w:rFonts w:ascii="Times New Roman" w:hAnsi="Times New Roman"/>
          <w:color w:val="339966"/>
        </w:rPr>
        <w:t>, 249 Conn. 36 (1999)</w:t>
      </w:r>
      <w:r>
        <w:t xml:space="preserve">, </w:t>
      </w:r>
      <w:r>
        <w:rPr>
          <w:rStyle w:val="104"/>
          <w:rFonts w:ascii="Times New Roman" w:hAnsi="Times New Roman"/>
          <w:i/>
          <w:iCs/>
          <w:color w:val="339966"/>
        </w:rPr>
        <w:t>Shew v. Freedom of Info. Comm’n</w:t>
      </w:r>
      <w:r>
        <w:rPr>
          <w:rStyle w:val="104"/>
          <w:rFonts w:ascii="Times New Roman" w:hAnsi="Times New Roman"/>
          <w:color w:val="339966"/>
        </w:rPr>
        <w:t>, 245 Conn. 149 (1998)</w:t>
      </w:r>
      <w:r>
        <w:t xml:space="preserve">, </w:t>
      </w:r>
      <w:r>
        <w:rPr>
          <w:rStyle w:val="104"/>
          <w:rFonts w:ascii="Times New Roman" w:hAnsi="Times New Roman"/>
          <w:i/>
          <w:iCs/>
          <w:color w:val="339966"/>
        </w:rPr>
        <w:t>Stanley Works v. New Britain Redevelopment Agency</w:t>
      </w:r>
      <w:r>
        <w:rPr>
          <w:rStyle w:val="104"/>
          <w:rFonts w:ascii="Times New Roman" w:hAnsi="Times New Roman"/>
          <w:color w:val="339966"/>
        </w:rPr>
        <w:t>, 155 Conn. 86 (1967)</w:t>
      </w:r>
      <w:r>
        <w:t xml:space="preserve">, </w:t>
      </w:r>
      <w:r>
        <w:rPr>
          <w:rStyle w:val="104"/>
          <w:rFonts w:ascii="Times New Roman" w:hAnsi="Times New Roman"/>
          <w:i/>
          <w:iCs/>
          <w:color w:val="339966"/>
        </w:rPr>
        <w:t>Tolman v. Banach</w:t>
      </w:r>
      <w:r>
        <w:rPr>
          <w:rStyle w:val="104"/>
          <w:rFonts w:ascii="Times New Roman" w:hAnsi="Times New Roman"/>
          <w:color w:val="339966"/>
        </w:rPr>
        <w:t>, 82 Conn. App. 263 (2004)</w:t>
      </w:r>
      <w:r>
        <w:t xml:space="preserve">, </w:t>
      </w:r>
      <w:r>
        <w:rPr>
          <w:rStyle w:val="104"/>
          <w:rFonts w:ascii="Times New Roman" w:hAnsi="Times New Roman"/>
          <w:i/>
          <w:iCs/>
          <w:color w:val="339966"/>
        </w:rPr>
        <w:t>Bersani v. Bersani</w:t>
      </w:r>
      <w:r>
        <w:rPr>
          <w:rStyle w:val="104"/>
          <w:rFonts w:ascii="Times New Roman" w:hAnsi="Times New Roman"/>
          <w:color w:val="339966"/>
        </w:rPr>
        <w:t>, 41 Conn. Supp. 252 (1989)</w:t>
      </w:r>
      <w:r>
        <w:t xml:space="preserve">, </w:t>
      </w:r>
      <w:r>
        <w:rPr>
          <w:rStyle w:val="104"/>
          <w:rFonts w:ascii="Times New Roman" w:hAnsi="Times New Roman"/>
          <w:i/>
          <w:iCs/>
          <w:color w:val="339966"/>
        </w:rPr>
        <w:t>Adams v. Adams</w:t>
      </w:r>
      <w:r>
        <w:rPr>
          <w:rStyle w:val="104"/>
          <w:rFonts w:ascii="Times New Roman" w:hAnsi="Times New Roman"/>
          <w:color w:val="339966"/>
        </w:rPr>
        <w:t>, 2014 Conn. Super. LEXIS 1079 (May 5, 2014)</w:t>
      </w:r>
      <w:r>
        <w:t xml:space="preserve">, </w:t>
      </w:r>
      <w:r>
        <w:rPr>
          <w:rStyle w:val="104"/>
          <w:rFonts w:ascii="Times New Roman" w:hAnsi="Times New Roman"/>
          <w:i/>
          <w:iCs/>
          <w:color w:val="339966"/>
        </w:rPr>
        <w:t>Forbes v. Forbes</w:t>
      </w:r>
      <w:r>
        <w:rPr>
          <w:rStyle w:val="104"/>
          <w:rFonts w:ascii="Times New Roman" w:hAnsi="Times New Roman"/>
          <w:color w:val="339966"/>
        </w:rPr>
        <w:t>, 2011 Conn. Super. LEXIS 2405 (2011)</w:t>
      </w:r>
      <w:r>
        <w:t xml:space="preserve">, </w:t>
      </w:r>
      <w:r>
        <w:rPr>
          <w:rStyle w:val="104"/>
          <w:rFonts w:ascii="Times New Roman" w:hAnsi="Times New Roman"/>
          <w:i/>
          <w:iCs/>
          <w:color w:val="339966"/>
        </w:rPr>
        <w:t>Stamm v. Stamm</w:t>
      </w:r>
      <w:r>
        <w:rPr>
          <w:rStyle w:val="104"/>
          <w:rFonts w:ascii="Times New Roman" w:hAnsi="Times New Roman"/>
          <w:color w:val="339966"/>
        </w:rPr>
        <w:t>, 2003 Conn. Super. LEXIS 993 (2003)</w:t>
      </w:r>
      <w:r>
        <w:t xml:space="preserve">, </w:t>
      </w:r>
      <w:r>
        <w:rPr>
          <w:rStyle w:val="104"/>
          <w:rFonts w:ascii="Times New Roman" w:hAnsi="Times New Roman"/>
          <w:i/>
          <w:iCs/>
          <w:color w:val="339966"/>
        </w:rPr>
        <w:t>Palomba v. Sullivan</w:t>
      </w:r>
      <w:r>
        <w:rPr>
          <w:rStyle w:val="104"/>
          <w:rFonts w:ascii="Times New Roman" w:hAnsi="Times New Roman"/>
          <w:color w:val="339966"/>
        </w:rPr>
        <w:t>, 1998 Conn. Super. LEXIS 3687 (1998)</w:t>
      </w:r>
      <w:r>
        <w:t xml:space="preserve">, and </w:t>
      </w:r>
      <w:r>
        <w:rPr>
          <w:rStyle w:val="104"/>
          <w:rFonts w:ascii="Times New Roman" w:hAnsi="Times New Roman"/>
          <w:i/>
          <w:iCs/>
          <w:color w:val="339966"/>
        </w:rPr>
        <w:t>Lindholm v. Lindholm</w:t>
      </w:r>
      <w:r>
        <w:rPr>
          <w:rStyle w:val="104"/>
          <w:rFonts w:ascii="Times New Roman" w:hAnsi="Times New Roman"/>
          <w:color w:val="339966"/>
        </w:rPr>
        <w:t>, 1999 Conn. Super. LEXIS 2784 (1999)</w:t>
      </w:r>
      <w:r>
        <w:t xml:space="preserve">. </w:t>
      </w:r>
      <w:r>
        <w:fldChar w:fldCharType="begin"/>
      </w:r>
      <w:r>
        <w:instrText xml:space="preserve"> XE "title:N169C7" </w:instrText>
      </w:r>
      <w:r>
        <w:fldChar w:fldCharType="end"/>
      </w:r>
      <w:r>
        <w:rPr>
          <w:b/>
        </w:rPr>
        <w:t>Discussion:</w:t>
      </w:r>
      <w:r>
        <w:t xml:space="preserve">  </w:t>
      </w:r>
      <w:r>
        <w:fldChar w:fldCharType="begin"/>
      </w:r>
      <w:r>
        <w:instrText xml:space="preserve"> XE "para:N169D0" </w:instrText>
      </w:r>
      <w:r>
        <w:fldChar w:fldCharType="end"/>
      </w:r>
      <w:r>
        <w:rPr>
          <w:i/>
          <w:iCs/>
        </w:rPr>
        <w:t>See</w:t>
      </w:r>
      <w:r>
        <w:t xml:space="preserve"> </w:t>
      </w:r>
      <w:r>
        <w:rPr>
          <w:rStyle w:val="104"/>
          <w:rFonts w:ascii="Times New Roman" w:hAnsi="Times New Roman"/>
          <w:color w:val="339966"/>
        </w:rPr>
        <w:t>§ 4.22</w:t>
      </w:r>
      <w:r>
        <w:t xml:space="preserve">, </w:t>
      </w:r>
      <w:r>
        <w:rPr>
          <w:i/>
          <w:iCs/>
        </w:rPr>
        <w:t>below</w:t>
      </w:r>
      <w:r>
        <w:t>.</w:t>
      </w:r>
    </w:p>
    <w:p w14:paraId="2AEFB51A">
      <w:pPr>
        <w:pStyle w:val="34"/>
      </w:pPr>
      <w:r>
        <w:fldChar w:fldCharType="begin"/>
      </w:r>
      <w:r>
        <w:instrText xml:space="preserve"> XE "para:N16A08" </w:instrText>
      </w:r>
      <w:r>
        <w:fldChar w:fldCharType="end"/>
      </w:r>
      <w:r>
        <w:t>□ Seeking mandatory discovery:</w:t>
      </w:r>
    </w:p>
    <w:p w14:paraId="70619F1F">
      <w:pPr>
        <w:pStyle w:val="34"/>
      </w:pPr>
      <w:r>
        <w:fldChar w:fldCharType="begin"/>
      </w:r>
      <w:r>
        <w:instrText xml:space="preserve"> XE "para:N16A14" </w:instrText>
      </w:r>
      <w:r>
        <w:fldChar w:fldCharType="end"/>
      </w:r>
      <w:r>
        <w:t>    ○ When requested by opposing counsel, mandatory discovery must be provided, which includes:</w:t>
      </w:r>
    </w:p>
    <w:p w14:paraId="489C8FD6">
      <w:pPr>
        <w:pStyle w:val="34"/>
      </w:pPr>
      <w:r>
        <w:fldChar w:fldCharType="begin"/>
      </w:r>
      <w:r>
        <w:instrText xml:space="preserve"> XE "para:N16A20" </w:instrText>
      </w:r>
      <w:r>
        <w:fldChar w:fldCharType="end"/>
      </w:r>
      <w:r>
        <w:t>        • Federal and state income tax returns.</w:t>
      </w:r>
    </w:p>
    <w:p w14:paraId="729315AE">
      <w:pPr>
        <w:pStyle w:val="34"/>
      </w:pPr>
      <w:r>
        <w:fldChar w:fldCharType="begin"/>
      </w:r>
      <w:r>
        <w:instrText xml:space="preserve"> XE "para:N16A29" </w:instrText>
      </w:r>
      <w:r>
        <w:fldChar w:fldCharType="end"/>
      </w:r>
      <w:r>
        <w:t>        • W-2s, 1099s and K-1s.</w:t>
      </w:r>
    </w:p>
    <w:p w14:paraId="1206519E">
      <w:pPr>
        <w:pStyle w:val="34"/>
      </w:pPr>
      <w:r>
        <w:fldChar w:fldCharType="begin"/>
      </w:r>
      <w:r>
        <w:instrText xml:space="preserve"> XE "para:N16A32" </w:instrText>
      </w:r>
      <w:r>
        <w:fldChar w:fldCharType="end"/>
      </w:r>
      <w:r>
        <w:t>        • Paystubs.</w:t>
      </w:r>
    </w:p>
    <w:p w14:paraId="18E66196">
      <w:pPr>
        <w:pStyle w:val="34"/>
      </w:pPr>
      <w:r>
        <w:fldChar w:fldCharType="begin"/>
      </w:r>
      <w:r>
        <w:instrText xml:space="preserve"> XE "para:N16A3B" </w:instrText>
      </w:r>
      <w:r>
        <w:fldChar w:fldCharType="end"/>
      </w:r>
      <w:r>
        <w:t>        • Statements for all financial accounts.</w:t>
      </w:r>
    </w:p>
    <w:p w14:paraId="54B34C94">
      <w:pPr>
        <w:pStyle w:val="34"/>
      </w:pPr>
      <w:r>
        <w:fldChar w:fldCharType="begin"/>
      </w:r>
      <w:r>
        <w:instrText xml:space="preserve"> XE "para:N16A44" </w:instrText>
      </w:r>
      <w:r>
        <w:fldChar w:fldCharType="end"/>
      </w:r>
      <w:r>
        <w:t>        • Retirement and deferred compensation statements.</w:t>
      </w:r>
    </w:p>
    <w:p w14:paraId="4362ACA7">
      <w:pPr>
        <w:pStyle w:val="34"/>
      </w:pPr>
      <w:r>
        <w:fldChar w:fldCharType="begin"/>
      </w:r>
      <w:r>
        <w:instrText xml:space="preserve"> XE "para:N16A4D" </w:instrText>
      </w:r>
      <w:r>
        <w:fldChar w:fldCharType="end"/>
      </w:r>
      <w:r>
        <w:t>        • The most recent statement concerning life insurance.</w:t>
      </w:r>
    </w:p>
    <w:p w14:paraId="25D6C475">
      <w:pPr>
        <w:pStyle w:val="34"/>
      </w:pPr>
      <w:r>
        <w:fldChar w:fldCharType="begin"/>
      </w:r>
      <w:r>
        <w:instrText xml:space="preserve"> XE "para:N16A56" </w:instrText>
      </w:r>
      <w:r>
        <w:fldChar w:fldCharType="end"/>
      </w:r>
      <w:r>
        <w:t>        • A summary of the medical insurance policy.</w:t>
      </w:r>
    </w:p>
    <w:p w14:paraId="5B6F25EF">
      <w:pPr>
        <w:pStyle w:val="34"/>
      </w:pPr>
      <w:r>
        <w:fldChar w:fldCharType="begin"/>
      </w:r>
      <w:r>
        <w:instrText xml:space="preserve"> XE "para:N16A5F" </w:instrText>
      </w:r>
      <w:r>
        <w:fldChar w:fldCharType="end"/>
      </w:r>
      <w:r>
        <w:t xml:space="preserve">        • Written appraisals of assets owned by either party. </w:t>
      </w:r>
      <w:r>
        <w:fldChar w:fldCharType="begin"/>
      </w:r>
      <w:r>
        <w:instrText xml:space="preserve"> XE "title:N16A6C" </w:instrText>
      </w:r>
      <w:r>
        <w:fldChar w:fldCharType="end"/>
      </w:r>
      <w:r>
        <w:rPr>
          <w:b/>
        </w:rPr>
        <w:t>Authority:</w:t>
      </w:r>
      <w:r>
        <w:t xml:space="preserve">  </w:t>
      </w:r>
      <w:r>
        <w:fldChar w:fldCharType="begin"/>
      </w:r>
      <w:r>
        <w:instrText xml:space="preserve"> XE "para:N16A75" </w:instrText>
      </w:r>
      <w:r>
        <w:fldChar w:fldCharType="end"/>
      </w:r>
      <w:r>
        <w:t xml:space="preserve">P.B. §§ 13-9(f), 13-15, 25-32, 25-32(a), and 25-32(b). </w:t>
      </w:r>
      <w:r>
        <w:fldChar w:fldCharType="begin"/>
      </w:r>
      <w:r>
        <w:instrText xml:space="preserve"> XE "title:N16A82" </w:instrText>
      </w:r>
      <w:r>
        <w:fldChar w:fldCharType="end"/>
      </w:r>
      <w:r>
        <w:rPr>
          <w:b/>
        </w:rPr>
        <w:t>Discussion:</w:t>
      </w:r>
      <w:r>
        <w:t xml:space="preserve">  </w:t>
      </w:r>
      <w:r>
        <w:fldChar w:fldCharType="begin"/>
      </w:r>
      <w:r>
        <w:instrText xml:space="preserve"> XE "para:N16A8B" </w:instrText>
      </w:r>
      <w:r>
        <w:fldChar w:fldCharType="end"/>
      </w:r>
      <w:r>
        <w:rPr>
          <w:i/>
          <w:iCs/>
        </w:rPr>
        <w:t>See</w:t>
      </w:r>
      <w:r>
        <w:t xml:space="preserve"> </w:t>
      </w:r>
      <w:r>
        <w:rPr>
          <w:rStyle w:val="104"/>
          <w:rFonts w:ascii="Times New Roman" w:hAnsi="Times New Roman"/>
          <w:color w:val="339966"/>
        </w:rPr>
        <w:t>§ 4.23</w:t>
      </w:r>
      <w:r>
        <w:t xml:space="preserve">, </w:t>
      </w:r>
      <w:r>
        <w:rPr>
          <w:i/>
          <w:iCs/>
        </w:rPr>
        <w:t>below</w:t>
      </w:r>
      <w:r>
        <w:t>.</w:t>
      </w:r>
    </w:p>
    <w:p w14:paraId="1CC26BD8">
      <w:pPr>
        <w:pStyle w:val="34"/>
      </w:pPr>
      <w:r>
        <w:fldChar w:fldCharType="begin"/>
      </w:r>
      <w:r>
        <w:instrText xml:space="preserve"> XE "para:N16AC3" </w:instrText>
      </w:r>
      <w:r>
        <w:fldChar w:fldCharType="end"/>
      </w:r>
      <w:r>
        <w:t>□ Propounding interrogatories:</w:t>
      </w:r>
    </w:p>
    <w:p w14:paraId="5433CD14">
      <w:pPr>
        <w:pStyle w:val="34"/>
      </w:pPr>
      <w:r>
        <w:fldChar w:fldCharType="begin"/>
      </w:r>
      <w:r>
        <w:instrText xml:space="preserve"> XE "para:N16ACF" </w:instrText>
      </w:r>
      <w:r>
        <w:fldChar w:fldCharType="end"/>
      </w:r>
      <w:r>
        <w:t>    ○ Interrogatories may be filed after the return date.</w:t>
      </w:r>
    </w:p>
    <w:p w14:paraId="3CCB2D4A">
      <w:pPr>
        <w:pStyle w:val="34"/>
      </w:pPr>
      <w:r>
        <w:fldChar w:fldCharType="begin"/>
      </w:r>
      <w:r>
        <w:instrText xml:space="preserve"> XE "para:N16AD8" </w:instrText>
      </w:r>
      <w:r>
        <w:fldChar w:fldCharType="end"/>
      </w:r>
      <w:r>
        <w:t>    ○ They may only be used to obtain information from parties, not from third-party witnesses or experts.</w:t>
      </w:r>
    </w:p>
    <w:p w14:paraId="590274C4">
      <w:pPr>
        <w:pStyle w:val="34"/>
      </w:pPr>
      <w:r>
        <w:fldChar w:fldCharType="begin"/>
      </w:r>
      <w:r>
        <w:instrText xml:space="preserve"> XE "para:N16AE1" </w:instrText>
      </w:r>
      <w:r>
        <w:fldChar w:fldCharType="end"/>
      </w:r>
      <w:r>
        <w:t>    ○ Interrogatories must be answered within sixty days unless the court orders or parties stipulate for a longer time.</w:t>
      </w:r>
    </w:p>
    <w:p w14:paraId="7EA67634">
      <w:pPr>
        <w:pStyle w:val="34"/>
      </w:pPr>
      <w:r>
        <w:fldChar w:fldCharType="begin"/>
      </w:r>
      <w:r>
        <w:instrText xml:space="preserve"> XE "para:N16AEA" </w:instrText>
      </w:r>
      <w:r>
        <w:fldChar w:fldCharType="end"/>
      </w:r>
      <w:r>
        <w:t>    ○ Any objection to an interrogatory must be filed within sixty days from service of the interrogatories, unless the parties agree in writing to allow more time for objections.</w:t>
      </w:r>
    </w:p>
    <w:p w14:paraId="422F8769">
      <w:pPr>
        <w:pStyle w:val="34"/>
      </w:pPr>
      <w:r>
        <w:fldChar w:fldCharType="begin"/>
      </w:r>
      <w:r>
        <w:instrText xml:space="preserve"> XE "para:N16AF3" </w:instrText>
      </w:r>
      <w:r>
        <w:fldChar w:fldCharType="end"/>
      </w:r>
      <w:r>
        <w:t xml:space="preserve">    ○ Counsel must make bona fide attempts to resolve the dispute on the interrogatories to which there is an objection and file an affidavit detailing the attempts. </w:t>
      </w:r>
      <w:r>
        <w:fldChar w:fldCharType="begin"/>
      </w:r>
      <w:r>
        <w:instrText xml:space="preserve"> XE "title:N16B00" </w:instrText>
      </w:r>
      <w:r>
        <w:fldChar w:fldCharType="end"/>
      </w:r>
      <w:r>
        <w:rPr>
          <w:b/>
        </w:rPr>
        <w:t>Authority:</w:t>
      </w:r>
      <w:r>
        <w:t xml:space="preserve">  </w:t>
      </w:r>
      <w:r>
        <w:fldChar w:fldCharType="begin"/>
      </w:r>
      <w:r>
        <w:instrText xml:space="preserve"> XE "para:N16B09" </w:instrText>
      </w:r>
      <w:r>
        <w:fldChar w:fldCharType="end"/>
      </w:r>
      <w:r>
        <w:t xml:space="preserve">P.B. §§ 13-6, 13-6(a), 13-7(a), 13-7(a)(1), 13-7(a)(2), 13-7(a)(3), 13-7(b), 13-7(d), 13-8(a), and 13-8(b). </w:t>
      </w:r>
      <w:r>
        <w:fldChar w:fldCharType="begin"/>
      </w:r>
      <w:r>
        <w:instrText xml:space="preserve"> XE "title:N16B16" </w:instrText>
      </w:r>
      <w:r>
        <w:fldChar w:fldCharType="end"/>
      </w:r>
      <w:r>
        <w:rPr>
          <w:b/>
        </w:rPr>
        <w:t>Discussion:</w:t>
      </w:r>
      <w:r>
        <w:t xml:space="preserve">  </w:t>
      </w:r>
      <w:r>
        <w:fldChar w:fldCharType="begin"/>
      </w:r>
      <w:r>
        <w:instrText xml:space="preserve"> XE "para:N16B1F" </w:instrText>
      </w:r>
      <w:r>
        <w:fldChar w:fldCharType="end"/>
      </w:r>
      <w:r>
        <w:rPr>
          <w:i/>
          <w:iCs/>
        </w:rPr>
        <w:t>See</w:t>
      </w:r>
      <w:r>
        <w:t xml:space="preserve"> </w:t>
      </w:r>
      <w:r>
        <w:rPr>
          <w:rStyle w:val="104"/>
          <w:rFonts w:ascii="Times New Roman" w:hAnsi="Times New Roman"/>
          <w:color w:val="339966"/>
        </w:rPr>
        <w:t>§ 4.24</w:t>
      </w:r>
      <w:r>
        <w:t xml:space="preserve">, </w:t>
      </w:r>
      <w:r>
        <w:rPr>
          <w:i/>
          <w:iCs/>
        </w:rPr>
        <w:t>below</w:t>
      </w:r>
      <w:r>
        <w:t>.</w:t>
      </w:r>
    </w:p>
    <w:p w14:paraId="5B3E45A4">
      <w:pPr>
        <w:pStyle w:val="34"/>
      </w:pPr>
      <w:r>
        <w:fldChar w:fldCharType="begin"/>
      </w:r>
      <w:r>
        <w:instrText xml:space="preserve"> XE "para:N16B57" </w:instrText>
      </w:r>
      <w:r>
        <w:fldChar w:fldCharType="end"/>
      </w:r>
      <w:r>
        <w:t>□ Filing requests for production:</w:t>
      </w:r>
    </w:p>
    <w:p w14:paraId="430D402E">
      <w:pPr>
        <w:pStyle w:val="34"/>
      </w:pPr>
      <w:r>
        <w:fldChar w:fldCharType="begin"/>
      </w:r>
      <w:r>
        <w:instrText xml:space="preserve"> XE "para:N16B63" </w:instrText>
      </w:r>
      <w:r>
        <w:fldChar w:fldCharType="end"/>
      </w:r>
      <w:r>
        <w:t>    ○ Requests for production may be served at any time after the return date.</w:t>
      </w:r>
    </w:p>
    <w:p w14:paraId="6F86537F">
      <w:pPr>
        <w:pStyle w:val="34"/>
      </w:pPr>
      <w:r>
        <w:fldChar w:fldCharType="begin"/>
      </w:r>
      <w:r>
        <w:instrText xml:space="preserve"> XE "para:N16B6C" </w:instrText>
      </w:r>
      <w:r>
        <w:fldChar w:fldCharType="end"/>
      </w:r>
      <w:r>
        <w:t>    ○ Requests for production must be answered within sixty days or such shorter or longer time as determined by the court.</w:t>
      </w:r>
    </w:p>
    <w:p w14:paraId="1DB56824">
      <w:pPr>
        <w:pStyle w:val="34"/>
      </w:pPr>
      <w:r>
        <w:fldChar w:fldCharType="begin"/>
      </w:r>
      <w:r>
        <w:instrText xml:space="preserve"> XE "para:N16B75" </w:instrText>
      </w:r>
      <w:r>
        <w:fldChar w:fldCharType="end"/>
      </w:r>
      <w:r>
        <w:t>    ○ Objections must state the request to which there is an objection, the specific reasons for the objection, and whether documents have been withheld due to the objection; the objection will not be placed on the calendar until an affidavit is filed detailing the attempts to resolve the objection.</w:t>
      </w:r>
    </w:p>
    <w:p w14:paraId="5AEF0BE7">
      <w:pPr>
        <w:pStyle w:val="34"/>
      </w:pPr>
      <w:r>
        <w:fldChar w:fldCharType="begin"/>
      </w:r>
      <w:r>
        <w:instrText xml:space="preserve"> XE "para:N16B7E" </w:instrText>
      </w:r>
      <w:r>
        <w:fldChar w:fldCharType="end"/>
      </w:r>
      <w:r>
        <w:t>    ○ The answer to the request for production must detail the documents provided.</w:t>
      </w:r>
    </w:p>
    <w:p w14:paraId="6F611D02">
      <w:pPr>
        <w:pStyle w:val="34"/>
      </w:pPr>
      <w:r>
        <w:fldChar w:fldCharType="begin"/>
      </w:r>
      <w:r>
        <w:instrText xml:space="preserve"> XE "para:N16B87" </w:instrText>
      </w:r>
      <w:r>
        <w:fldChar w:fldCharType="end"/>
      </w:r>
      <w:r>
        <w:t>    ○ A request to produce at hearing must be served no later than five days prior to the scheduled hearing.</w:t>
      </w:r>
    </w:p>
    <w:p w14:paraId="2B07D4DD">
      <w:pPr>
        <w:pStyle w:val="34"/>
      </w:pPr>
      <w:r>
        <w:fldChar w:fldCharType="begin"/>
      </w:r>
      <w:r>
        <w:instrText xml:space="preserve"> XE "para:N16B90" </w:instrText>
      </w:r>
      <w:r>
        <w:fldChar w:fldCharType="end"/>
      </w:r>
      <w:r>
        <w:t>    ○ Once a request for production has been served, the answering party has a continuing duty to disclose additional or new material.</w:t>
      </w:r>
    </w:p>
    <w:p w14:paraId="534DCEF9">
      <w:pPr>
        <w:pStyle w:val="34"/>
      </w:pPr>
      <w:r>
        <w:fldChar w:fldCharType="begin"/>
      </w:r>
      <w:r>
        <w:instrText xml:space="preserve"> XE "para:N16B99" </w:instrText>
      </w:r>
      <w:r>
        <w:fldChar w:fldCharType="end"/>
      </w:r>
      <w:r>
        <w:t xml:space="preserve">    ○ If the information disclosed was incorrect when made or is no longer true, the party must correct the production compliance. </w:t>
      </w:r>
      <w:r>
        <w:fldChar w:fldCharType="begin"/>
      </w:r>
      <w:r>
        <w:instrText xml:space="preserve"> XE "title:N16BA6" </w:instrText>
      </w:r>
      <w:r>
        <w:fldChar w:fldCharType="end"/>
      </w:r>
      <w:r>
        <w:rPr>
          <w:b/>
        </w:rPr>
        <w:t>Authority:</w:t>
      </w:r>
      <w:r>
        <w:t xml:space="preserve">  </w:t>
      </w:r>
      <w:r>
        <w:fldChar w:fldCharType="begin"/>
      </w:r>
      <w:r>
        <w:instrText xml:space="preserve"> XE "para:N16BAF" </w:instrText>
      </w:r>
      <w:r>
        <w:fldChar w:fldCharType="end"/>
      </w:r>
      <w:r>
        <w:rPr>
          <w:rStyle w:val="104"/>
          <w:rFonts w:ascii="Times New Roman" w:hAnsi="Times New Roman"/>
          <w:i/>
          <w:iCs/>
          <w:color w:val="339966"/>
        </w:rPr>
        <w:t>Weinstein v. Weinstein</w:t>
      </w:r>
      <w:r>
        <w:rPr>
          <w:rStyle w:val="104"/>
          <w:rFonts w:ascii="Times New Roman" w:hAnsi="Times New Roman"/>
          <w:color w:val="339966"/>
        </w:rPr>
        <w:t>, 275 Conn. 671 (2005)</w:t>
      </w:r>
      <w:r>
        <w:t xml:space="preserve">, </w:t>
      </w:r>
      <w:r>
        <w:rPr>
          <w:rStyle w:val="104"/>
          <w:rFonts w:ascii="Times New Roman" w:hAnsi="Times New Roman"/>
          <w:i/>
          <w:iCs/>
          <w:color w:val="339966"/>
        </w:rPr>
        <w:t>Lederle v. Spivey</w:t>
      </w:r>
      <w:r>
        <w:rPr>
          <w:rStyle w:val="104"/>
          <w:rFonts w:ascii="Times New Roman" w:hAnsi="Times New Roman"/>
          <w:color w:val="339966"/>
        </w:rPr>
        <w:t>, 151 Conn. App. 813 (2014)</w:t>
      </w:r>
      <w:r>
        <w:t xml:space="preserve">, and </w:t>
      </w:r>
      <w:r>
        <w:rPr>
          <w:rStyle w:val="104"/>
          <w:rFonts w:ascii="Times New Roman" w:hAnsi="Times New Roman"/>
          <w:i/>
          <w:iCs/>
          <w:color w:val="339966"/>
        </w:rPr>
        <w:t>Finan v. Finan</w:t>
      </w:r>
      <w:r>
        <w:rPr>
          <w:rStyle w:val="104"/>
          <w:rFonts w:ascii="Times New Roman" w:hAnsi="Times New Roman"/>
          <w:color w:val="339966"/>
        </w:rPr>
        <w:t>, 107 Conn. App. 369 (2008)</w:t>
      </w:r>
      <w:r>
        <w:t xml:space="preserve">; P.B. §§ 11-1, 13-9, 13-9(a), 13-9(c), 13-9(d), 13-9(f), 13-9(g), 13-10(a), 13-10(a)(3), 13-10(b), 13-10(f), 13-10(h), 13-10(i), 13-11A, 13-14, 13-15, 25-31, and 25-56. </w:t>
      </w:r>
      <w:r>
        <w:fldChar w:fldCharType="begin"/>
      </w:r>
      <w:r>
        <w:instrText xml:space="preserve"> XE "title:N16D80" </w:instrText>
      </w:r>
      <w:r>
        <w:fldChar w:fldCharType="end"/>
      </w:r>
      <w:r>
        <w:rPr>
          <w:b/>
        </w:rPr>
        <w:t>Discussion:</w:t>
      </w:r>
      <w:r>
        <w:t xml:space="preserve">  </w:t>
      </w:r>
      <w:r>
        <w:fldChar w:fldCharType="begin"/>
      </w:r>
      <w:r>
        <w:instrText xml:space="preserve"> XE "para:N16D89" </w:instrText>
      </w:r>
      <w:r>
        <w:fldChar w:fldCharType="end"/>
      </w:r>
      <w:r>
        <w:rPr>
          <w:i/>
          <w:iCs/>
        </w:rPr>
        <w:t>See</w:t>
      </w:r>
      <w:r>
        <w:t xml:space="preserve"> </w:t>
      </w:r>
      <w:r>
        <w:rPr>
          <w:rStyle w:val="104"/>
          <w:rFonts w:ascii="Times New Roman" w:hAnsi="Times New Roman"/>
          <w:color w:val="339966"/>
        </w:rPr>
        <w:t>§ 4.25</w:t>
      </w:r>
      <w:r>
        <w:t xml:space="preserve">, </w:t>
      </w:r>
      <w:r>
        <w:rPr>
          <w:i/>
          <w:iCs/>
        </w:rPr>
        <w:t>below</w:t>
      </w:r>
      <w:r>
        <w:t xml:space="preserve">. </w:t>
      </w:r>
      <w:r>
        <w:rPr>
          <w:i/>
          <w:iCs/>
        </w:rPr>
        <w:t>See also</w:t>
      </w:r>
      <w:r>
        <w:t xml:space="preserve"> </w:t>
      </w:r>
      <w:r>
        <w:rPr>
          <w:rStyle w:val="104"/>
          <w:rFonts w:ascii="Times New Roman" w:hAnsi="Times New Roman"/>
          <w:color w:val="339966"/>
        </w:rPr>
        <w:t>§ 4.33</w:t>
      </w:r>
      <w:r>
        <w:t xml:space="preserve">, </w:t>
      </w:r>
      <w:r>
        <w:rPr>
          <w:i/>
          <w:iCs/>
        </w:rPr>
        <w:t>below</w:t>
      </w:r>
      <w:r>
        <w:t xml:space="preserve">. </w:t>
      </w:r>
      <w:r>
        <w:fldChar w:fldCharType="begin"/>
      </w:r>
      <w:r>
        <w:instrText xml:space="preserve"> XE "title:N16DF5" </w:instrText>
      </w:r>
      <w:r>
        <w:fldChar w:fldCharType="end"/>
      </w:r>
      <w:r>
        <w:rPr>
          <w:b/>
        </w:rPr>
        <w:t>Forms:</w:t>
      </w:r>
      <w:r>
        <w:t xml:space="preserve">  </w:t>
      </w:r>
      <w:r>
        <w:fldChar w:fldCharType="begin"/>
      </w:r>
      <w:r>
        <w:instrText xml:space="preserve"> XE "para:N16DFE" </w:instrText>
      </w:r>
      <w:r>
        <w:fldChar w:fldCharType="end"/>
      </w:r>
      <w:r>
        <w:t xml:space="preserve">Family Matters Standing Orders, Chapter 20, </w:t>
      </w:r>
      <w:r>
        <w:rPr>
          <w:rStyle w:val="104"/>
          <w:rFonts w:ascii="Times New Roman" w:hAnsi="Times New Roman"/>
          <w:color w:val="339966"/>
        </w:rPr>
        <w:t xml:space="preserve">§ 20.38, </w:t>
      </w:r>
      <w:r>
        <w:rPr>
          <w:rStyle w:val="104"/>
          <w:rFonts w:ascii="Times New Roman" w:hAnsi="Times New Roman"/>
          <w:i/>
          <w:iCs/>
          <w:color w:val="339966"/>
        </w:rPr>
        <w:t>below</w:t>
      </w:r>
      <w:r>
        <w:t>.</w:t>
      </w:r>
    </w:p>
    <w:p w14:paraId="0B5F8B0A">
      <w:pPr>
        <w:pStyle w:val="34"/>
      </w:pPr>
      <w:r>
        <w:fldChar w:fldCharType="begin"/>
      </w:r>
      <w:r>
        <w:instrText xml:space="preserve"> XE "para:N16E32" </w:instrText>
      </w:r>
      <w:r>
        <w:fldChar w:fldCharType="end"/>
      </w:r>
      <w:r>
        <w:t>□ Objecting to discovery requests and seeking protective orders:</w:t>
      </w:r>
    </w:p>
    <w:p w14:paraId="17D0D699">
      <w:pPr>
        <w:pStyle w:val="34"/>
      </w:pPr>
      <w:r>
        <w:fldChar w:fldCharType="begin"/>
      </w:r>
      <w:r>
        <w:instrText xml:space="preserve"> XE "para:N16E3E" </w:instrText>
      </w:r>
      <w:r>
        <w:fldChar w:fldCharType="end"/>
      </w:r>
      <w:r>
        <w:t>    ○ Good cause, such as annoyance, embarrassment, oppression or undue burden or expense, must be shown to obtain a protective order.</w:t>
      </w:r>
    </w:p>
    <w:p w14:paraId="6B601B41">
      <w:pPr>
        <w:pStyle w:val="34"/>
      </w:pPr>
      <w:r>
        <w:fldChar w:fldCharType="begin"/>
      </w:r>
      <w:r>
        <w:instrText xml:space="preserve"> XE "para:N16E47" </w:instrText>
      </w:r>
      <w:r>
        <w:fldChar w:fldCharType="end"/>
      </w:r>
      <w:r>
        <w:t>    ○ Several remedies may be requested in seeking a protective order:</w:t>
      </w:r>
    </w:p>
    <w:p w14:paraId="3A1BEFBC">
      <w:pPr>
        <w:pStyle w:val="34"/>
      </w:pPr>
      <w:r>
        <w:fldChar w:fldCharType="begin"/>
      </w:r>
      <w:r>
        <w:instrText xml:space="preserve"> XE "para:N16E53" </w:instrText>
      </w:r>
      <w:r>
        <w:fldChar w:fldCharType="end"/>
      </w:r>
      <w:r>
        <w:t>        • That the requested discovery not be provided.</w:t>
      </w:r>
    </w:p>
    <w:p w14:paraId="18E837ED">
      <w:pPr>
        <w:pStyle w:val="34"/>
      </w:pPr>
      <w:r>
        <w:fldChar w:fldCharType="begin"/>
      </w:r>
      <w:r>
        <w:instrText xml:space="preserve"> XE "para:N16E5C" </w:instrText>
      </w:r>
      <w:r>
        <w:fldChar w:fldCharType="end"/>
      </w:r>
      <w:r>
        <w:t>        • Limiting the time and place where the documents may be reviewed.</w:t>
      </w:r>
    </w:p>
    <w:p w14:paraId="390AE84C">
      <w:pPr>
        <w:pStyle w:val="34"/>
      </w:pPr>
      <w:r>
        <w:fldChar w:fldCharType="begin"/>
      </w:r>
      <w:r>
        <w:instrText xml:space="preserve"> XE "para:N16E65" </w:instrText>
      </w:r>
      <w:r>
        <w:fldChar w:fldCharType="end"/>
      </w:r>
      <w:r>
        <w:t>        • Restricting or designating the method by which documents are provided.</w:t>
      </w:r>
    </w:p>
    <w:p w14:paraId="46927FBB">
      <w:pPr>
        <w:pStyle w:val="34"/>
      </w:pPr>
      <w:r>
        <w:fldChar w:fldCharType="begin"/>
      </w:r>
      <w:r>
        <w:instrText xml:space="preserve"> XE "para:N16E6E" </w:instrText>
      </w:r>
      <w:r>
        <w:fldChar w:fldCharType="end"/>
      </w:r>
      <w:r>
        <w:t>        • Narrowing the scope of discovery.</w:t>
      </w:r>
    </w:p>
    <w:p w14:paraId="428E0019">
      <w:pPr>
        <w:pStyle w:val="34"/>
      </w:pPr>
      <w:r>
        <w:fldChar w:fldCharType="begin"/>
      </w:r>
      <w:r>
        <w:instrText xml:space="preserve"> XE "para:N16E77" </w:instrText>
      </w:r>
      <w:r>
        <w:fldChar w:fldCharType="end"/>
      </w:r>
      <w:r>
        <w:t>        • Conducting discovery only with those designated by the court.</w:t>
      </w:r>
    </w:p>
    <w:p w14:paraId="2E3218DF">
      <w:pPr>
        <w:pStyle w:val="34"/>
      </w:pPr>
      <w:r>
        <w:fldChar w:fldCharType="begin"/>
      </w:r>
      <w:r>
        <w:instrText xml:space="preserve"> XE "para:N16E80" </w:instrText>
      </w:r>
      <w:r>
        <w:fldChar w:fldCharType="end"/>
      </w:r>
      <w:r>
        <w:t>        • Sealing a deposition.</w:t>
      </w:r>
    </w:p>
    <w:p w14:paraId="510D984F">
      <w:pPr>
        <w:pStyle w:val="34"/>
      </w:pPr>
      <w:r>
        <w:fldChar w:fldCharType="begin"/>
      </w:r>
      <w:r>
        <w:instrText xml:space="preserve"> XE "para:N16E89" </w:instrText>
      </w:r>
      <w:r>
        <w:fldChar w:fldCharType="end"/>
      </w:r>
      <w:r>
        <w:t>        • Safeguarding trade secrets or confidential information.</w:t>
      </w:r>
    </w:p>
    <w:p w14:paraId="15F4C404">
      <w:pPr>
        <w:pStyle w:val="34"/>
      </w:pPr>
      <w:r>
        <w:fldChar w:fldCharType="begin"/>
      </w:r>
      <w:r>
        <w:instrText xml:space="preserve"> XE "para:N16E92" </w:instrText>
      </w:r>
      <w:r>
        <w:fldChar w:fldCharType="end"/>
      </w:r>
      <w:r>
        <w:t>        • Simultaneous filings in a sealed manner.</w:t>
      </w:r>
    </w:p>
    <w:p w14:paraId="22250EBB">
      <w:pPr>
        <w:pStyle w:val="34"/>
      </w:pPr>
      <w:r>
        <w:fldChar w:fldCharType="begin"/>
      </w:r>
      <w:r>
        <w:instrText xml:space="preserve"> XE "para:N16E9B" </w:instrText>
      </w:r>
      <w:r>
        <w:fldChar w:fldCharType="end"/>
      </w:r>
      <w:r>
        <w:t>        • Specifying the procedure for the production of electronically stored material.</w:t>
      </w:r>
    </w:p>
    <w:p w14:paraId="273B5444">
      <w:pPr>
        <w:pStyle w:val="34"/>
      </w:pPr>
      <w:r>
        <w:fldChar w:fldCharType="begin"/>
      </w:r>
      <w:r>
        <w:instrText xml:space="preserve"> XE "para:N16EA4" </w:instrText>
      </w:r>
      <w:r>
        <w:fldChar w:fldCharType="end"/>
      </w:r>
      <w:r>
        <w:t xml:space="preserve">        • Typically an order for discovery is not a final judgment until it is violated. </w:t>
      </w:r>
      <w:r>
        <w:fldChar w:fldCharType="begin"/>
      </w:r>
      <w:r>
        <w:instrText xml:space="preserve"> XE "title:N16EB1" </w:instrText>
      </w:r>
      <w:r>
        <w:fldChar w:fldCharType="end"/>
      </w:r>
      <w:r>
        <w:rPr>
          <w:b/>
        </w:rPr>
        <w:t>Authority:</w:t>
      </w:r>
      <w:r>
        <w:t xml:space="preserve">  </w:t>
      </w:r>
      <w:r>
        <w:fldChar w:fldCharType="begin"/>
      </w:r>
      <w:r>
        <w:instrText xml:space="preserve"> XE "para:N16EBA" </w:instrText>
      </w:r>
      <w:r>
        <w:fldChar w:fldCharType="end"/>
      </w:r>
      <w:r>
        <w:rPr>
          <w:rStyle w:val="104"/>
          <w:rFonts w:ascii="Times New Roman" w:hAnsi="Times New Roman"/>
          <w:i/>
          <w:iCs/>
          <w:color w:val="339966"/>
        </w:rPr>
        <w:t>Niro v. Niro</w:t>
      </w:r>
      <w:r>
        <w:rPr>
          <w:rStyle w:val="104"/>
          <w:rFonts w:ascii="Times New Roman" w:hAnsi="Times New Roman"/>
          <w:color w:val="339966"/>
        </w:rPr>
        <w:t>, 314 Conn. 62 (2014)</w:t>
      </w:r>
      <w:r>
        <w:t xml:space="preserve">, </w:t>
      </w:r>
      <w:r>
        <w:rPr>
          <w:rStyle w:val="104"/>
          <w:rFonts w:ascii="Times New Roman" w:hAnsi="Times New Roman"/>
          <w:i/>
          <w:iCs/>
          <w:color w:val="339966"/>
        </w:rPr>
        <w:t>Perricone v. Perricone</w:t>
      </w:r>
      <w:r>
        <w:rPr>
          <w:rStyle w:val="104"/>
          <w:rFonts w:ascii="Times New Roman" w:hAnsi="Times New Roman"/>
          <w:color w:val="339966"/>
        </w:rPr>
        <w:t>, 292 Conn. 187 (2009)</w:t>
      </w:r>
      <w:r>
        <w:t xml:space="preserve">, </w:t>
      </w:r>
      <w:r>
        <w:rPr>
          <w:rStyle w:val="104"/>
          <w:rFonts w:ascii="Times New Roman" w:hAnsi="Times New Roman"/>
          <w:i/>
          <w:iCs/>
          <w:color w:val="339966"/>
        </w:rPr>
        <w:t>Cunniffe v. Cunniffe</w:t>
      </w:r>
      <w:r>
        <w:rPr>
          <w:rStyle w:val="104"/>
          <w:rFonts w:ascii="Times New Roman" w:hAnsi="Times New Roman"/>
          <w:color w:val="339966"/>
        </w:rPr>
        <w:t>, 150 Conn. App. 419 (2014)</w:t>
      </w:r>
      <w:r>
        <w:t xml:space="preserve">, </w:t>
      </w:r>
      <w:r>
        <w:rPr>
          <w:rStyle w:val="104"/>
          <w:rFonts w:ascii="Times New Roman" w:hAnsi="Times New Roman"/>
          <w:i/>
          <w:iCs/>
          <w:color w:val="339966"/>
        </w:rPr>
        <w:t>Adams v. Adams</w:t>
      </w:r>
      <w:r>
        <w:rPr>
          <w:rStyle w:val="104"/>
          <w:rFonts w:ascii="Times New Roman" w:hAnsi="Times New Roman"/>
          <w:color w:val="339966"/>
        </w:rPr>
        <w:t>, 2014 Conn. Super. LEXIS 1079 (May 5, 2014)</w:t>
      </w:r>
      <w:r>
        <w:t xml:space="preserve">, and </w:t>
      </w:r>
      <w:r>
        <w:rPr>
          <w:rStyle w:val="104"/>
          <w:rFonts w:ascii="Times New Roman" w:hAnsi="Times New Roman"/>
          <w:i/>
          <w:iCs/>
          <w:color w:val="339966"/>
        </w:rPr>
        <w:t>Welch v. Welch</w:t>
      </w:r>
      <w:r>
        <w:rPr>
          <w:rStyle w:val="104"/>
          <w:rFonts w:ascii="Times New Roman" w:hAnsi="Times New Roman"/>
          <w:color w:val="339966"/>
        </w:rPr>
        <w:t>, 48 Conn. Supp. 19 (2003)</w:t>
      </w:r>
      <w:r>
        <w:t xml:space="preserve">; P.B. § 13-5. </w:t>
      </w:r>
      <w:r>
        <w:fldChar w:fldCharType="begin"/>
      </w:r>
      <w:r>
        <w:instrText xml:space="preserve"> XE "title:N17181" </w:instrText>
      </w:r>
      <w:r>
        <w:fldChar w:fldCharType="end"/>
      </w:r>
      <w:r>
        <w:rPr>
          <w:b/>
        </w:rPr>
        <w:t>Discussion:</w:t>
      </w:r>
      <w:r>
        <w:t xml:space="preserve">  </w:t>
      </w:r>
      <w:r>
        <w:fldChar w:fldCharType="begin"/>
      </w:r>
      <w:r>
        <w:instrText xml:space="preserve"> XE "para:N1718A" </w:instrText>
      </w:r>
      <w:r>
        <w:fldChar w:fldCharType="end"/>
      </w:r>
      <w:r>
        <w:rPr>
          <w:i/>
          <w:iCs/>
        </w:rPr>
        <w:t>See</w:t>
      </w:r>
      <w:r>
        <w:t xml:space="preserve"> </w:t>
      </w:r>
      <w:r>
        <w:rPr>
          <w:rStyle w:val="104"/>
          <w:rFonts w:ascii="Times New Roman" w:hAnsi="Times New Roman"/>
          <w:color w:val="339966"/>
        </w:rPr>
        <w:t>§ 4.26</w:t>
      </w:r>
      <w:r>
        <w:t xml:space="preserve">, </w:t>
      </w:r>
      <w:r>
        <w:rPr>
          <w:i/>
          <w:iCs/>
        </w:rPr>
        <w:t>below</w:t>
      </w:r>
      <w:r>
        <w:t>.</w:t>
      </w:r>
    </w:p>
    <w:p w14:paraId="47EA4CD9">
      <w:pPr>
        <w:pStyle w:val="34"/>
      </w:pPr>
      <w:r>
        <w:fldChar w:fldCharType="begin"/>
      </w:r>
      <w:r>
        <w:instrText xml:space="preserve"> XE "para:N171C2" </w:instrText>
      </w:r>
      <w:r>
        <w:fldChar w:fldCharType="end"/>
      </w:r>
      <w:r>
        <w:t>□ Taking depositions of parties and non parties:</w:t>
      </w:r>
    </w:p>
    <w:p w14:paraId="2CE7EB5C">
      <w:pPr>
        <w:pStyle w:val="34"/>
      </w:pPr>
      <w:r>
        <w:fldChar w:fldCharType="begin"/>
      </w:r>
      <w:r>
        <w:instrText xml:space="preserve"> XE "para:N171CE" </w:instrText>
      </w:r>
      <w:r>
        <w:fldChar w:fldCharType="end"/>
      </w:r>
      <w:r>
        <w:t>    ○ There should be a determined purpose of a deposition before taking it.</w:t>
      </w:r>
    </w:p>
    <w:p w14:paraId="0E5EF9C9">
      <w:pPr>
        <w:pStyle w:val="34"/>
      </w:pPr>
      <w:r>
        <w:fldChar w:fldCharType="begin"/>
      </w:r>
      <w:r>
        <w:instrText xml:space="preserve"> XE "para:N171D7" </w:instrText>
      </w:r>
      <w:r>
        <w:fldChar w:fldCharType="end"/>
      </w:r>
      <w:r>
        <w:t>    ○ There are procedural considerations in taking depositions:</w:t>
      </w:r>
    </w:p>
    <w:p w14:paraId="2BD21778">
      <w:pPr>
        <w:pStyle w:val="34"/>
      </w:pPr>
      <w:r>
        <w:fldChar w:fldCharType="begin"/>
      </w:r>
      <w:r>
        <w:instrText xml:space="preserve"> XE "para:N171E3" </w:instrText>
      </w:r>
      <w:r>
        <w:fldChar w:fldCharType="end"/>
      </w:r>
      <w:r>
        <w:t>        • The deposition must be properly noticed.</w:t>
      </w:r>
    </w:p>
    <w:p w14:paraId="18819D63">
      <w:pPr>
        <w:pStyle w:val="34"/>
      </w:pPr>
      <w:r>
        <w:fldChar w:fldCharType="begin"/>
      </w:r>
      <w:r>
        <w:instrText xml:space="preserve"> XE "para:N171EC" </w:instrText>
      </w:r>
      <w:r>
        <w:fldChar w:fldCharType="end"/>
      </w:r>
      <w:r>
        <w:t>        • Depositions may be taken before a notary public, a commissioner of the superior court, a clerk of the court, or a judge.</w:t>
      </w:r>
    </w:p>
    <w:p w14:paraId="33262A5B">
      <w:pPr>
        <w:pStyle w:val="34"/>
      </w:pPr>
      <w:r>
        <w:fldChar w:fldCharType="begin"/>
      </w:r>
      <w:r>
        <w:instrText xml:space="preserve"> XE "para:N171F5" </w:instrText>
      </w:r>
      <w:r>
        <w:fldChar w:fldCharType="end"/>
      </w:r>
      <w:r>
        <w:t>        • A subpoena may be issued to compel attendance at a deposition.</w:t>
      </w:r>
    </w:p>
    <w:p w14:paraId="151739BC">
      <w:pPr>
        <w:pStyle w:val="34"/>
      </w:pPr>
      <w:r>
        <w:fldChar w:fldCharType="begin"/>
      </w:r>
      <w:r>
        <w:instrText xml:space="preserve"> XE "para:N171FE" </w:instrText>
      </w:r>
      <w:r>
        <w:fldChar w:fldCharType="end"/>
      </w:r>
      <w:r>
        <w:t>        • Alternatives to a stenographic recording of the deposition must be approved by the court, unless a written notice is served on the other parties and it is also taken by stenographic means.</w:t>
      </w:r>
    </w:p>
    <w:p w14:paraId="7B8475F8">
      <w:pPr>
        <w:pStyle w:val="34"/>
      </w:pPr>
      <w:r>
        <w:fldChar w:fldCharType="begin"/>
      </w:r>
      <w:r>
        <w:instrText xml:space="preserve"> XE "para:N17207" </w:instrText>
      </w:r>
      <w:r>
        <w:fldChar w:fldCharType="end"/>
      </w:r>
      <w:r>
        <w:t>        • The deposition must be within the county or thirty miles of the deponent’s residence.</w:t>
      </w:r>
    </w:p>
    <w:p w14:paraId="454C4B1C">
      <w:pPr>
        <w:pStyle w:val="34"/>
      </w:pPr>
      <w:r>
        <w:fldChar w:fldCharType="begin"/>
      </w:r>
      <w:r>
        <w:instrText xml:space="preserve"> XE "para:N17210" </w:instrText>
      </w:r>
      <w:r>
        <w:fldChar w:fldCharType="end"/>
      </w:r>
      <w:r>
        <w:t>        • An out-of-state plaintiff may be compelled to appear in Connecticut for his or her deposition.</w:t>
      </w:r>
    </w:p>
    <w:p w14:paraId="601DD6DE">
      <w:pPr>
        <w:pStyle w:val="34"/>
      </w:pPr>
      <w:r>
        <w:fldChar w:fldCharType="begin"/>
      </w:r>
      <w:r>
        <w:instrText xml:space="preserve"> XE "para:N17219" </w:instrText>
      </w:r>
      <w:r>
        <w:fldChar w:fldCharType="end"/>
      </w:r>
      <w:r>
        <w:t>        • Testimony proceeds as it would at trial.</w:t>
      </w:r>
    </w:p>
    <w:p w14:paraId="56448609">
      <w:pPr>
        <w:pStyle w:val="34"/>
      </w:pPr>
      <w:r>
        <w:fldChar w:fldCharType="begin"/>
      </w:r>
      <w:r>
        <w:instrText xml:space="preserve"> XE "para:N17222" </w:instrText>
      </w:r>
      <w:r>
        <w:fldChar w:fldCharType="end"/>
      </w:r>
      <w:r>
        <w:t>        • Objections shall be noticed on the record and all evidence taken subject to the objection.</w:t>
      </w:r>
    </w:p>
    <w:p w14:paraId="64DBAFD5">
      <w:pPr>
        <w:pStyle w:val="34"/>
      </w:pPr>
      <w:r>
        <w:fldChar w:fldCharType="begin"/>
      </w:r>
      <w:r>
        <w:instrText xml:space="preserve"> XE "para:N1722B" </w:instrText>
      </w:r>
      <w:r>
        <w:fldChar w:fldCharType="end"/>
      </w:r>
      <w:r>
        <w:t xml:space="preserve">        • A deponent may read and sign the deposition. </w:t>
      </w:r>
      <w:r>
        <w:fldChar w:fldCharType="begin"/>
      </w:r>
      <w:r>
        <w:instrText xml:space="preserve"> XE "title:N17238" </w:instrText>
      </w:r>
      <w:r>
        <w:fldChar w:fldCharType="end"/>
      </w:r>
      <w:r>
        <w:rPr>
          <w:b/>
        </w:rPr>
        <w:t>Authority:</w:t>
      </w:r>
      <w:r>
        <w:t xml:space="preserve">  </w:t>
      </w:r>
      <w:r>
        <w:fldChar w:fldCharType="begin"/>
      </w:r>
      <w:r>
        <w:instrText xml:space="preserve"> XE "para:N17241" </w:instrText>
      </w:r>
      <w:r>
        <w:fldChar w:fldCharType="end"/>
      </w:r>
      <w:r>
        <w:rPr>
          <w:rStyle w:val="104"/>
          <w:rFonts w:ascii="Times New Roman" w:hAnsi="Times New Roman"/>
          <w:color w:val="339966"/>
        </w:rPr>
        <w:t>Conn. Gen. Stat. §§ 52-148b</w:t>
      </w:r>
      <w:r>
        <w:t xml:space="preserve">, </w:t>
      </w:r>
      <w:r>
        <w:rPr>
          <w:rStyle w:val="104"/>
          <w:rFonts w:ascii="Times New Roman" w:hAnsi="Times New Roman"/>
          <w:color w:val="339966"/>
        </w:rPr>
        <w:t>52-148c</w:t>
      </w:r>
      <w:r>
        <w:t xml:space="preserve">, and </w:t>
      </w:r>
      <w:r>
        <w:rPr>
          <w:rStyle w:val="104"/>
          <w:rFonts w:ascii="Times New Roman" w:hAnsi="Times New Roman"/>
          <w:color w:val="339966"/>
        </w:rPr>
        <w:t>52-148d</w:t>
      </w:r>
      <w:r>
        <w:t xml:space="preserve">; </w:t>
      </w:r>
      <w:r>
        <w:rPr>
          <w:rStyle w:val="104"/>
          <w:rFonts w:ascii="Times New Roman" w:hAnsi="Times New Roman"/>
          <w:i/>
          <w:iCs/>
          <w:color w:val="339966"/>
        </w:rPr>
        <w:t>Ranfone v. Ranfone</w:t>
      </w:r>
      <w:r>
        <w:rPr>
          <w:rStyle w:val="104"/>
          <w:rFonts w:ascii="Times New Roman" w:hAnsi="Times New Roman"/>
          <w:color w:val="339966"/>
        </w:rPr>
        <w:t>, 2007 Conn. Super. LEXIS 3344 (2007)</w:t>
      </w:r>
      <w:r>
        <w:t xml:space="preserve">; P.B. §§ 13-27 to 13-30, 13-27(a), 13-28, 13-28(a), 13-28(b), 13-28(f), 13-29(a), 13-29(b), 13-29(c), 13-30(a), 13-30(b), 13-30(d), </w:t>
      </w:r>
      <w:del w:id="183" w:author="Louise Truax" w:date="2024-08-11T07:47:00Z">
        <w:r>
          <w:rPr/>
          <w:delText xml:space="preserve">and </w:delText>
        </w:r>
      </w:del>
      <w:r>
        <w:t>13-30(f)</w:t>
      </w:r>
      <w:ins w:id="184" w:author="Louise Truax" w:date="2024-08-11T07:47:00Z">
        <w:r>
          <w:rPr/>
          <w:t xml:space="preserve"> and 13-30(g)(1)</w:t>
        </w:r>
      </w:ins>
      <w:r>
        <w:t xml:space="preserve">. </w:t>
      </w:r>
      <w:r>
        <w:fldChar w:fldCharType="begin"/>
      </w:r>
      <w:r>
        <w:instrText xml:space="preserve"> XE "title:N1732A" </w:instrText>
      </w:r>
      <w:r>
        <w:fldChar w:fldCharType="end"/>
      </w:r>
      <w:r>
        <w:rPr>
          <w:b/>
        </w:rPr>
        <w:t>Discussion:</w:t>
      </w:r>
      <w:r>
        <w:t xml:space="preserve">  </w:t>
      </w:r>
      <w:r>
        <w:fldChar w:fldCharType="begin"/>
      </w:r>
      <w:r>
        <w:instrText xml:space="preserve"> XE "para:N17333" </w:instrText>
      </w:r>
      <w:r>
        <w:fldChar w:fldCharType="end"/>
      </w:r>
      <w:r>
        <w:rPr>
          <w:i/>
          <w:iCs/>
        </w:rPr>
        <w:t>See</w:t>
      </w:r>
      <w:r>
        <w:t xml:space="preserve"> </w:t>
      </w:r>
      <w:r>
        <w:rPr>
          <w:rStyle w:val="104"/>
          <w:rFonts w:ascii="Times New Roman" w:hAnsi="Times New Roman"/>
          <w:color w:val="339966"/>
        </w:rPr>
        <w:t>§§ 4.27[1]</w:t>
      </w:r>
      <w:r>
        <w:t xml:space="preserve"> and </w:t>
      </w:r>
      <w:r>
        <w:rPr>
          <w:rStyle w:val="104"/>
          <w:rFonts w:ascii="Times New Roman" w:hAnsi="Times New Roman"/>
          <w:color w:val="339966"/>
        </w:rPr>
        <w:t xml:space="preserve">4.27[2], </w:t>
      </w:r>
      <w:r>
        <w:rPr>
          <w:rStyle w:val="104"/>
          <w:rFonts w:ascii="Times New Roman" w:hAnsi="Times New Roman"/>
          <w:i/>
          <w:iCs/>
          <w:color w:val="339966"/>
        </w:rPr>
        <w:t>below</w:t>
      </w:r>
      <w:r>
        <w:t xml:space="preserve">. </w:t>
      </w:r>
      <w:r>
        <w:fldChar w:fldCharType="begin"/>
      </w:r>
      <w:r>
        <w:instrText xml:space="preserve"> XE "title:N17396" </w:instrText>
      </w:r>
      <w:r>
        <w:fldChar w:fldCharType="end"/>
      </w:r>
      <w:r>
        <w:rPr>
          <w:b/>
        </w:rPr>
        <w:t>Form:</w:t>
      </w:r>
      <w:r>
        <w:t xml:space="preserve">  </w:t>
      </w:r>
      <w:r>
        <w:fldChar w:fldCharType="begin"/>
      </w:r>
      <w:r>
        <w:instrText xml:space="preserve"> XE "para:N1739F" </w:instrText>
      </w:r>
      <w:r>
        <w:fldChar w:fldCharType="end"/>
      </w:r>
      <w:r>
        <w:t xml:space="preserve">Notice of Deposition,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20.48, </w:t>
      </w:r>
      <w:r>
        <w:rPr>
          <w:rStyle w:val="104"/>
          <w:rFonts w:ascii="Times New Roman" w:hAnsi="Times New Roman"/>
          <w:i/>
          <w:iCs/>
          <w:color w:val="339966"/>
        </w:rPr>
        <w:t>below</w:t>
      </w:r>
      <w:r>
        <w:t>.</w:t>
      </w:r>
    </w:p>
    <w:p w14:paraId="679CAFF7">
      <w:pPr>
        <w:pStyle w:val="34"/>
      </w:pPr>
      <w:r>
        <w:fldChar w:fldCharType="begin"/>
      </w:r>
      <w:r>
        <w:instrText xml:space="preserve"> XE "para:N173FF" </w:instrText>
      </w:r>
      <w:r>
        <w:fldChar w:fldCharType="end"/>
      </w:r>
      <w:r>
        <w:t>□ Agreeing to the usual stipulations:</w:t>
      </w:r>
    </w:p>
    <w:p w14:paraId="0819DB73">
      <w:pPr>
        <w:pStyle w:val="34"/>
      </w:pPr>
      <w:r>
        <w:fldChar w:fldCharType="begin"/>
      </w:r>
      <w:r>
        <w:instrText xml:space="preserve"> XE "para:N1740B" </w:instrText>
      </w:r>
      <w:r>
        <w:fldChar w:fldCharType="end"/>
      </w:r>
      <w:r>
        <w:t>    ○ Stipulations usually agreed upon at a deposition include:</w:t>
      </w:r>
    </w:p>
    <w:p w14:paraId="2821564D">
      <w:pPr>
        <w:pStyle w:val="34"/>
      </w:pPr>
      <w:r>
        <w:fldChar w:fldCharType="begin"/>
      </w:r>
      <w:r>
        <w:instrText xml:space="preserve"> XE "para:N17417" </w:instrText>
      </w:r>
      <w:r>
        <w:fldChar w:fldCharType="end"/>
      </w:r>
      <w:r>
        <w:t>        • Any objections as to the qualification of the officer taking the deposition are waived.</w:t>
      </w:r>
    </w:p>
    <w:p w14:paraId="536E8859">
      <w:pPr>
        <w:pStyle w:val="34"/>
      </w:pPr>
      <w:r>
        <w:fldChar w:fldCharType="begin"/>
      </w:r>
      <w:r>
        <w:instrText xml:space="preserve"> XE "para:N17420" </w:instrText>
      </w:r>
      <w:r>
        <w:fldChar w:fldCharType="end"/>
      </w:r>
      <w:r>
        <w:t>        • Whether the deponent wants to read and sign the deposition.</w:t>
      </w:r>
    </w:p>
    <w:p w14:paraId="2C90B459">
      <w:pPr>
        <w:pStyle w:val="34"/>
      </w:pPr>
      <w:r>
        <w:fldChar w:fldCharType="begin"/>
      </w:r>
      <w:r>
        <w:instrText xml:space="preserve"> XE "para:N17429" </w:instrText>
      </w:r>
      <w:r>
        <w:fldChar w:fldCharType="end"/>
      </w:r>
      <w:r>
        <w:t>        • That all evidentiary objections, except as to the form of the question, are waived until the time of trial.</w:t>
      </w:r>
    </w:p>
    <w:p w14:paraId="14E2DE7E">
      <w:pPr>
        <w:pStyle w:val="34"/>
      </w:pPr>
      <w:r>
        <w:fldChar w:fldCharType="begin"/>
      </w:r>
      <w:r>
        <w:instrText xml:space="preserve"> XE "para:N17432" </w:instrText>
      </w:r>
      <w:r>
        <w:fldChar w:fldCharType="end"/>
      </w:r>
      <w:r>
        <w:t xml:space="preserve">        • That any defects in the notice of the deposition are waived. </w:t>
      </w:r>
      <w:r>
        <w:fldChar w:fldCharType="begin"/>
      </w:r>
      <w:r>
        <w:instrText xml:space="preserve"> XE "title:N1743F" </w:instrText>
      </w:r>
      <w:r>
        <w:fldChar w:fldCharType="end"/>
      </w:r>
      <w:r>
        <w:rPr>
          <w:b/>
        </w:rPr>
        <w:t>Authority:</w:t>
      </w:r>
      <w:r>
        <w:t xml:space="preserve">  </w:t>
      </w:r>
      <w:r>
        <w:fldChar w:fldCharType="begin"/>
      </w:r>
      <w:r>
        <w:instrText xml:space="preserve"> XE "para:N17448" </w:instrText>
      </w:r>
      <w:r>
        <w:fldChar w:fldCharType="end"/>
      </w:r>
      <w:r>
        <w:t xml:space="preserve">P.B. § 13-30(b), 13-30(d), and 13-30(e). </w:t>
      </w:r>
      <w:r>
        <w:fldChar w:fldCharType="begin"/>
      </w:r>
      <w:r>
        <w:instrText xml:space="preserve"> XE "title:N17455" </w:instrText>
      </w:r>
      <w:r>
        <w:fldChar w:fldCharType="end"/>
      </w:r>
      <w:r>
        <w:rPr>
          <w:b/>
        </w:rPr>
        <w:t>Discussion:</w:t>
      </w:r>
      <w:r>
        <w:t xml:space="preserve">  </w:t>
      </w:r>
      <w:r>
        <w:fldChar w:fldCharType="begin"/>
      </w:r>
      <w:r>
        <w:instrText xml:space="preserve"> XE "para:N1745E" </w:instrText>
      </w:r>
      <w:r>
        <w:fldChar w:fldCharType="end"/>
      </w:r>
      <w:r>
        <w:rPr>
          <w:i/>
          <w:iCs/>
        </w:rPr>
        <w:t>See</w:t>
      </w:r>
      <w:r>
        <w:t xml:space="preserve"> </w:t>
      </w:r>
      <w:r>
        <w:rPr>
          <w:rStyle w:val="104"/>
          <w:rFonts w:ascii="Times New Roman" w:hAnsi="Times New Roman"/>
          <w:color w:val="339966"/>
        </w:rPr>
        <w:t>§ 4.27[3]</w:t>
      </w:r>
      <w:r>
        <w:t xml:space="preserve">, </w:t>
      </w:r>
      <w:r>
        <w:rPr>
          <w:i/>
          <w:iCs/>
        </w:rPr>
        <w:t>below</w:t>
      </w:r>
      <w:r>
        <w:t>.</w:t>
      </w:r>
    </w:p>
    <w:p w14:paraId="4BA3638A">
      <w:pPr>
        <w:pStyle w:val="34"/>
      </w:pPr>
      <w:r>
        <w:fldChar w:fldCharType="begin"/>
      </w:r>
      <w:r>
        <w:instrText xml:space="preserve"> XE "para:N17496" </w:instrText>
      </w:r>
      <w:r>
        <w:fldChar w:fldCharType="end"/>
      </w:r>
      <w:r>
        <w:t>□ Taking the deposition of a party and a non-party:</w:t>
      </w:r>
    </w:p>
    <w:p w14:paraId="12A1307F">
      <w:pPr>
        <w:pStyle w:val="34"/>
      </w:pPr>
      <w:r>
        <w:fldChar w:fldCharType="begin"/>
      </w:r>
      <w:r>
        <w:instrText xml:space="preserve"> XE "para:N174A2" </w:instrText>
      </w:r>
      <w:r>
        <w:fldChar w:fldCharType="end"/>
      </w:r>
      <w:r>
        <w:t>    ○ The deposition of a party, unless there is an order of the court, may be taken any time after twenty days following the return date.</w:t>
      </w:r>
    </w:p>
    <w:p w14:paraId="65714DF0">
      <w:pPr>
        <w:pStyle w:val="34"/>
      </w:pPr>
      <w:r>
        <w:fldChar w:fldCharType="begin"/>
      </w:r>
      <w:r>
        <w:instrText xml:space="preserve"> XE "para:N174AB" </w:instrText>
      </w:r>
      <w:r>
        <w:fldChar w:fldCharType="end"/>
      </w:r>
      <w:r>
        <w:t>    ○ A court order is not required if the opposing party has sought discovery or the witness will be leaving the state.</w:t>
      </w:r>
    </w:p>
    <w:p w14:paraId="6EE9D3C6">
      <w:pPr>
        <w:pStyle w:val="34"/>
      </w:pPr>
      <w:r>
        <w:fldChar w:fldCharType="begin"/>
      </w:r>
      <w:r>
        <w:instrText xml:space="preserve"> XE "para:N174B4" </w:instrText>
      </w:r>
      <w:r>
        <w:fldChar w:fldCharType="end"/>
      </w:r>
      <w:r>
        <w:t>    ○ If there is a concern that the party will not appear for his or her deposition, a subpoena should be issued.</w:t>
      </w:r>
    </w:p>
    <w:p w14:paraId="0FCA98B3">
      <w:pPr>
        <w:pStyle w:val="34"/>
      </w:pPr>
      <w:r>
        <w:fldChar w:fldCharType="begin"/>
      </w:r>
      <w:r>
        <w:instrText xml:space="preserve"> XE "para:N174BD" </w:instrText>
      </w:r>
      <w:r>
        <w:fldChar w:fldCharType="end"/>
      </w:r>
      <w:r>
        <w:t>    ○ Permission may be sought to have an expert attend the deposition of a party.</w:t>
      </w:r>
    </w:p>
    <w:p w14:paraId="5B46726A">
      <w:pPr>
        <w:pStyle w:val="34"/>
      </w:pPr>
      <w:r>
        <w:fldChar w:fldCharType="begin"/>
      </w:r>
      <w:r>
        <w:instrText xml:space="preserve"> XE "para:N174C6" </w:instrText>
      </w:r>
      <w:r>
        <w:fldChar w:fldCharType="end"/>
      </w:r>
      <w:r>
        <w:t>    ○ A non-party may only be compelled to appear at a deposition when served with a subpoena.</w:t>
      </w:r>
    </w:p>
    <w:p w14:paraId="2CE27C92">
      <w:pPr>
        <w:pStyle w:val="34"/>
      </w:pPr>
      <w:r>
        <w:fldChar w:fldCharType="begin"/>
      </w:r>
      <w:r>
        <w:instrText xml:space="preserve"> XE "para:N174CF" </w:instrText>
      </w:r>
      <w:r>
        <w:fldChar w:fldCharType="end"/>
      </w:r>
      <w:r>
        <w:t xml:space="preserve">    ○ If the non-party is being requested to bring documents, a subpoena </w:t>
      </w:r>
      <w:r>
        <w:rPr>
          <w:i/>
          <w:iCs/>
        </w:rPr>
        <w:t>duces tecum</w:t>
      </w:r>
      <w:r>
        <w:t xml:space="preserve"> should be issued. </w:t>
      </w:r>
      <w:r>
        <w:fldChar w:fldCharType="begin"/>
      </w:r>
      <w:r>
        <w:instrText xml:space="preserve"> XE "title:N174E0" </w:instrText>
      </w:r>
      <w:r>
        <w:fldChar w:fldCharType="end"/>
      </w:r>
      <w:r>
        <w:rPr>
          <w:b/>
        </w:rPr>
        <w:t>Authority:</w:t>
      </w:r>
      <w:r>
        <w:t xml:space="preserve">  </w:t>
      </w:r>
      <w:r>
        <w:fldChar w:fldCharType="begin"/>
      </w:r>
      <w:r>
        <w:instrText xml:space="preserve"> XE "para:N174E9" </w:instrText>
      </w:r>
      <w:r>
        <w:fldChar w:fldCharType="end"/>
      </w:r>
      <w:r>
        <w:rPr>
          <w:rStyle w:val="104"/>
          <w:rFonts w:ascii="Times New Roman" w:hAnsi="Times New Roman"/>
          <w:color w:val="339966"/>
        </w:rPr>
        <w:t>Conn. Gen. Stat. §§ 52-148a</w:t>
      </w:r>
      <w:r>
        <w:t xml:space="preserve">, </w:t>
      </w:r>
      <w:r>
        <w:rPr>
          <w:rStyle w:val="104"/>
          <w:rFonts w:ascii="Times New Roman" w:hAnsi="Times New Roman"/>
          <w:color w:val="339966"/>
        </w:rPr>
        <w:t>52-148a(b)</w:t>
      </w:r>
      <w:r>
        <w:t xml:space="preserve">, </w:t>
      </w:r>
      <w:r>
        <w:rPr>
          <w:rStyle w:val="104"/>
          <w:rFonts w:ascii="Times New Roman" w:hAnsi="Times New Roman"/>
          <w:color w:val="339966"/>
        </w:rPr>
        <w:t>52-148b(b)</w:t>
      </w:r>
      <w:r>
        <w:t xml:space="preserve">, and </w:t>
      </w:r>
      <w:r>
        <w:rPr>
          <w:rStyle w:val="104"/>
          <w:rFonts w:ascii="Times New Roman" w:hAnsi="Times New Roman"/>
          <w:color w:val="339966"/>
        </w:rPr>
        <w:t>52-148e</w:t>
      </w:r>
      <w:r>
        <w:t xml:space="preserve">; P.B. §§ 13-28(b), 13-28(c), and 13-28(d); </w:t>
      </w:r>
      <w:r>
        <w:rPr>
          <w:rStyle w:val="104"/>
          <w:rFonts w:ascii="Times New Roman" w:hAnsi="Times New Roman"/>
          <w:i/>
          <w:iCs/>
          <w:color w:val="339966"/>
        </w:rPr>
        <w:t>Simonson v. Simonson</w:t>
      </w:r>
      <w:r>
        <w:rPr>
          <w:rStyle w:val="104"/>
          <w:rFonts w:ascii="Times New Roman" w:hAnsi="Times New Roman"/>
          <w:color w:val="339966"/>
        </w:rPr>
        <w:t>, 2016 Conn. Super. LEXIS 835</w:t>
      </w:r>
      <w:r>
        <w:t xml:space="preserve"> and </w:t>
      </w:r>
      <w:r>
        <w:rPr>
          <w:rStyle w:val="104"/>
          <w:rFonts w:ascii="Times New Roman" w:hAnsi="Times New Roman"/>
          <w:i/>
          <w:iCs/>
          <w:color w:val="339966"/>
        </w:rPr>
        <w:t>Perone v. Shapiro</w:t>
      </w:r>
      <w:r>
        <w:rPr>
          <w:rStyle w:val="104"/>
          <w:rFonts w:ascii="Times New Roman" w:hAnsi="Times New Roman"/>
          <w:color w:val="339966"/>
        </w:rPr>
        <w:t>, 55 Conn. L. Rptr. 609, 2013 Conn. Super. LEXIS 483 (2013)</w:t>
      </w:r>
      <w:r>
        <w:t xml:space="preserve">. </w:t>
      </w:r>
      <w:r>
        <w:fldChar w:fldCharType="begin"/>
      </w:r>
      <w:r>
        <w:instrText xml:space="preserve"> XE "title:N17656" </w:instrText>
      </w:r>
      <w:r>
        <w:fldChar w:fldCharType="end"/>
      </w:r>
      <w:r>
        <w:rPr>
          <w:b/>
        </w:rPr>
        <w:t>Discussion:</w:t>
      </w:r>
      <w:r>
        <w:t xml:space="preserve">  </w:t>
      </w:r>
      <w:r>
        <w:fldChar w:fldCharType="begin"/>
      </w:r>
      <w:r>
        <w:instrText xml:space="preserve"> XE "para:N1765F" </w:instrText>
      </w:r>
      <w:r>
        <w:fldChar w:fldCharType="end"/>
      </w:r>
      <w:r>
        <w:rPr>
          <w:i/>
          <w:iCs/>
        </w:rPr>
        <w:t>See</w:t>
      </w:r>
      <w:r>
        <w:t xml:space="preserve"> </w:t>
      </w:r>
      <w:r>
        <w:rPr>
          <w:rStyle w:val="104"/>
          <w:rFonts w:ascii="Times New Roman" w:hAnsi="Times New Roman"/>
          <w:color w:val="339966"/>
        </w:rPr>
        <w:t>§§ 4.27[4]</w:t>
      </w:r>
      <w:r>
        <w:t xml:space="preserve"> and </w:t>
      </w:r>
      <w:r>
        <w:rPr>
          <w:rStyle w:val="104"/>
          <w:rFonts w:ascii="Times New Roman" w:hAnsi="Times New Roman"/>
          <w:color w:val="339966"/>
        </w:rPr>
        <w:t xml:space="preserve">4.27[5], </w:t>
      </w:r>
      <w:r>
        <w:rPr>
          <w:rStyle w:val="104"/>
          <w:rFonts w:ascii="Times New Roman" w:hAnsi="Times New Roman"/>
          <w:i/>
          <w:iCs/>
          <w:color w:val="339966"/>
        </w:rPr>
        <w:t>below</w:t>
      </w:r>
      <w:r>
        <w:t>.</w:t>
      </w:r>
    </w:p>
    <w:p w14:paraId="06D21684">
      <w:pPr>
        <w:pStyle w:val="34"/>
      </w:pPr>
      <w:r>
        <w:fldChar w:fldCharType="begin"/>
      </w:r>
      <w:r>
        <w:instrText xml:space="preserve"> XE "para:N176BE" </w:instrText>
      </w:r>
      <w:r>
        <w:fldChar w:fldCharType="end"/>
      </w:r>
      <w:r>
        <w:t>□ Taking depositions for the preservation of testimony:</w:t>
      </w:r>
    </w:p>
    <w:p w14:paraId="68CA1072">
      <w:pPr>
        <w:pStyle w:val="34"/>
      </w:pPr>
      <w:r>
        <w:fldChar w:fldCharType="begin"/>
      </w:r>
      <w:r>
        <w:instrText xml:space="preserve"> XE "para:N176CA" </w:instrText>
      </w:r>
      <w:r>
        <w:fldChar w:fldCharType="end"/>
      </w:r>
      <w:r>
        <w:t>    ○ The court must issue an order to show cause for a petition filed by a party to take the deposition for the preservation of testimony.</w:t>
      </w:r>
    </w:p>
    <w:p w14:paraId="3160F24D">
      <w:pPr>
        <w:pStyle w:val="34"/>
      </w:pPr>
      <w:r>
        <w:fldChar w:fldCharType="begin"/>
      </w:r>
      <w:r>
        <w:instrText xml:space="preserve"> XE "para:N176D3" </w:instrText>
      </w:r>
      <w:r>
        <w:fldChar w:fldCharType="end"/>
      </w:r>
      <w:r>
        <w:t>    ○ It must be demonstrated why the testimony must be preserved.</w:t>
      </w:r>
    </w:p>
    <w:p w14:paraId="530EB052">
      <w:pPr>
        <w:pStyle w:val="34"/>
      </w:pPr>
      <w:r>
        <w:fldChar w:fldCharType="begin"/>
      </w:r>
      <w:r>
        <w:instrText xml:space="preserve"> XE "para:N176DC" </w:instrText>
      </w:r>
      <w:r>
        <w:fldChar w:fldCharType="end"/>
      </w:r>
      <w:r>
        <w:t xml:space="preserve">    ○ If a deposition is taken for the preservation of testimony, all objections must be stated for the record and the witness must answer all questions, even those to which there is an objection. </w:t>
      </w:r>
      <w:r>
        <w:fldChar w:fldCharType="begin"/>
      </w:r>
      <w:r>
        <w:instrText xml:space="preserve"> XE "title:N176E9" </w:instrText>
      </w:r>
      <w:r>
        <w:fldChar w:fldCharType="end"/>
      </w:r>
      <w:r>
        <w:rPr>
          <w:b/>
        </w:rPr>
        <w:t>Authority:</w:t>
      </w:r>
      <w:r>
        <w:t xml:space="preserve">  </w:t>
      </w:r>
      <w:r>
        <w:fldChar w:fldCharType="begin"/>
      </w:r>
      <w:r>
        <w:instrText xml:space="preserve"> XE "para:N176F2" </w:instrText>
      </w:r>
      <w:r>
        <w:fldChar w:fldCharType="end"/>
      </w:r>
      <w:r>
        <w:rPr>
          <w:rStyle w:val="104"/>
          <w:rFonts w:ascii="Times New Roman" w:hAnsi="Times New Roman"/>
          <w:color w:val="339966"/>
        </w:rPr>
        <w:t>Conn. Gen. Stat. §§ 52-156</w:t>
      </w:r>
      <w:r>
        <w:t xml:space="preserve"> and </w:t>
      </w:r>
      <w:r>
        <w:rPr>
          <w:rStyle w:val="104"/>
          <w:rFonts w:ascii="Times New Roman" w:hAnsi="Times New Roman"/>
          <w:color w:val="339966"/>
        </w:rPr>
        <w:t>52-156(a)</w:t>
      </w:r>
      <w:r>
        <w:t xml:space="preserve">. </w:t>
      </w:r>
      <w:r>
        <w:fldChar w:fldCharType="begin"/>
      </w:r>
      <w:r>
        <w:instrText xml:space="preserve"> XE "title:N17752" </w:instrText>
      </w:r>
      <w:r>
        <w:fldChar w:fldCharType="end"/>
      </w:r>
      <w:r>
        <w:rPr>
          <w:b/>
        </w:rPr>
        <w:t>Discussion:</w:t>
      </w:r>
      <w:r>
        <w:t xml:space="preserve">  </w:t>
      </w:r>
      <w:r>
        <w:fldChar w:fldCharType="begin"/>
      </w:r>
      <w:r>
        <w:instrText xml:space="preserve"> XE "para:N1775B" </w:instrText>
      </w:r>
      <w:r>
        <w:fldChar w:fldCharType="end"/>
      </w:r>
      <w:r>
        <w:rPr>
          <w:i/>
          <w:iCs/>
        </w:rPr>
        <w:t>See</w:t>
      </w:r>
      <w:r>
        <w:t xml:space="preserve"> </w:t>
      </w:r>
      <w:r>
        <w:rPr>
          <w:rStyle w:val="104"/>
          <w:rFonts w:ascii="Times New Roman" w:hAnsi="Times New Roman"/>
          <w:color w:val="339966"/>
        </w:rPr>
        <w:t>§ 4.27[6]</w:t>
      </w:r>
      <w:r>
        <w:t xml:space="preserve">, </w:t>
      </w:r>
      <w:r>
        <w:rPr>
          <w:i/>
          <w:iCs/>
        </w:rPr>
        <w:t>below</w:t>
      </w:r>
      <w:r>
        <w:t xml:space="preserve">. </w:t>
      </w:r>
      <w:r>
        <w:fldChar w:fldCharType="begin"/>
      </w:r>
      <w:r>
        <w:instrText xml:space="preserve"> XE "title:N17797" </w:instrText>
      </w:r>
      <w:r>
        <w:fldChar w:fldCharType="end"/>
      </w:r>
      <w:r>
        <w:rPr>
          <w:b/>
        </w:rPr>
        <w:t>Form:</w:t>
      </w:r>
      <w:r>
        <w:t xml:space="preserve">  </w:t>
      </w:r>
      <w:r>
        <w:fldChar w:fldCharType="begin"/>
      </w:r>
      <w:r>
        <w:instrText xml:space="preserve"> XE "para:N177A0" </w:instrText>
      </w:r>
      <w:r>
        <w:fldChar w:fldCharType="end"/>
      </w:r>
      <w:r>
        <w:t xml:space="preserve">Notice of Deposition to Preserve Testimony,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20.49, </w:t>
      </w:r>
      <w:r>
        <w:rPr>
          <w:rStyle w:val="104"/>
          <w:rFonts w:ascii="Times New Roman" w:hAnsi="Times New Roman"/>
          <w:i/>
          <w:iCs/>
          <w:color w:val="339966"/>
        </w:rPr>
        <w:t>below</w:t>
      </w:r>
      <w:r>
        <w:t>.</w:t>
      </w:r>
    </w:p>
    <w:p w14:paraId="233CCA56">
      <w:pPr>
        <w:pStyle w:val="34"/>
      </w:pPr>
      <w:r>
        <w:fldChar w:fldCharType="begin"/>
      </w:r>
      <w:r>
        <w:instrText xml:space="preserve"> XE "para:N17800" </w:instrText>
      </w:r>
      <w:r>
        <w:fldChar w:fldCharType="end"/>
      </w:r>
      <w:r>
        <w:t>□ Producing documents at a deposition:</w:t>
      </w:r>
    </w:p>
    <w:p w14:paraId="47618BBD">
      <w:pPr>
        <w:pStyle w:val="34"/>
      </w:pPr>
      <w:r>
        <w:fldChar w:fldCharType="begin"/>
      </w:r>
      <w:r>
        <w:instrText xml:space="preserve"> XE "para:N1780C" </w:instrText>
      </w:r>
      <w:r>
        <w:fldChar w:fldCharType="end"/>
      </w:r>
      <w:r>
        <w:t>    ○ When issuing a subpoena for documents at a deposition, the deposition must be scheduled more than fifteen days after the subpoena is served as the deponent has fifteen days in which to object to the request for production.</w:t>
      </w:r>
    </w:p>
    <w:p w14:paraId="2E7C7B63">
      <w:pPr>
        <w:pStyle w:val="34"/>
      </w:pPr>
      <w:r>
        <w:fldChar w:fldCharType="begin"/>
      </w:r>
      <w:r>
        <w:instrText xml:space="preserve"> XE "para:N17815" </w:instrText>
      </w:r>
      <w:r>
        <w:fldChar w:fldCharType="end"/>
      </w:r>
      <w:r>
        <w:t xml:space="preserve">    ○ A notice of deposition for a party may contain a Schedule A request for production, with which a party has thirty days to comply. </w:t>
      </w:r>
      <w:r>
        <w:fldChar w:fldCharType="begin"/>
      </w:r>
      <w:r>
        <w:instrText xml:space="preserve"> XE "title:N17822" </w:instrText>
      </w:r>
      <w:r>
        <w:fldChar w:fldCharType="end"/>
      </w:r>
      <w:r>
        <w:rPr>
          <w:b/>
        </w:rPr>
        <w:t>Authority:</w:t>
      </w:r>
      <w:r>
        <w:t xml:space="preserve">  </w:t>
      </w:r>
      <w:r>
        <w:fldChar w:fldCharType="begin"/>
      </w:r>
      <w:r>
        <w:instrText xml:space="preserve"> XE "para:N1782B" </w:instrText>
      </w:r>
      <w:r>
        <w:fldChar w:fldCharType="end"/>
      </w:r>
      <w:r>
        <w:t xml:space="preserve">P.B. §§ 13-27(g), 13-28(b), 13-28(c), and 13-28(d). </w:t>
      </w:r>
      <w:r>
        <w:fldChar w:fldCharType="begin"/>
      </w:r>
      <w:r>
        <w:instrText xml:space="preserve"> XE "title:N17838" </w:instrText>
      </w:r>
      <w:r>
        <w:fldChar w:fldCharType="end"/>
      </w:r>
      <w:r>
        <w:rPr>
          <w:b/>
        </w:rPr>
        <w:t>Discussion:</w:t>
      </w:r>
      <w:r>
        <w:t xml:space="preserve">  </w:t>
      </w:r>
      <w:r>
        <w:fldChar w:fldCharType="begin"/>
      </w:r>
      <w:r>
        <w:instrText xml:space="preserve"> XE "para:N17841" </w:instrText>
      </w:r>
      <w:r>
        <w:fldChar w:fldCharType="end"/>
      </w:r>
      <w:r>
        <w:rPr>
          <w:i/>
          <w:iCs/>
        </w:rPr>
        <w:t>See</w:t>
      </w:r>
      <w:r>
        <w:t xml:space="preserve"> </w:t>
      </w:r>
      <w:r>
        <w:rPr>
          <w:rStyle w:val="104"/>
          <w:rFonts w:ascii="Times New Roman" w:hAnsi="Times New Roman"/>
          <w:color w:val="339966"/>
        </w:rPr>
        <w:t>§ 4.27[7]</w:t>
      </w:r>
      <w:r>
        <w:t xml:space="preserve">, </w:t>
      </w:r>
      <w:r>
        <w:rPr>
          <w:i/>
          <w:iCs/>
        </w:rPr>
        <w:t>below</w:t>
      </w:r>
      <w:r>
        <w:t>.</w:t>
      </w:r>
    </w:p>
    <w:p w14:paraId="52C73E83">
      <w:pPr>
        <w:pStyle w:val="34"/>
      </w:pPr>
      <w:r>
        <w:fldChar w:fldCharType="begin"/>
      </w:r>
      <w:r>
        <w:instrText xml:space="preserve"> XE "para:N17879" </w:instrText>
      </w:r>
      <w:r>
        <w:fldChar w:fldCharType="end"/>
      </w:r>
      <w:r>
        <w:t>□ Filing protective orders and quashing subpoenas:</w:t>
      </w:r>
    </w:p>
    <w:p w14:paraId="1F74BE01">
      <w:pPr>
        <w:pStyle w:val="34"/>
      </w:pPr>
      <w:r>
        <w:fldChar w:fldCharType="begin"/>
      </w:r>
      <w:r>
        <w:instrText xml:space="preserve"> XE "para:N17885" </w:instrText>
      </w:r>
      <w:r>
        <w:fldChar w:fldCharType="end"/>
      </w:r>
      <w:r>
        <w:t>    ○ A protective order may be filed when:</w:t>
      </w:r>
    </w:p>
    <w:p w14:paraId="2008C05A">
      <w:pPr>
        <w:pStyle w:val="34"/>
      </w:pPr>
      <w:r>
        <w:fldChar w:fldCharType="begin"/>
      </w:r>
      <w:r>
        <w:instrText xml:space="preserve"> XE "para:N17891" </w:instrText>
      </w:r>
      <w:r>
        <w:fldChar w:fldCharType="end"/>
      </w:r>
      <w:r>
        <w:t>        • A deposition is scheduled on a date on which counsel and/or the deponent are unavailable.</w:t>
      </w:r>
    </w:p>
    <w:p w14:paraId="70F7FE6D">
      <w:pPr>
        <w:pStyle w:val="34"/>
      </w:pPr>
      <w:r>
        <w:fldChar w:fldCharType="begin"/>
      </w:r>
      <w:r>
        <w:instrText xml:space="preserve"> XE "para:N1789A" </w:instrText>
      </w:r>
      <w:r>
        <w:fldChar w:fldCharType="end"/>
      </w:r>
      <w:r>
        <w:t>        • It is needed to prevent the production of a document or the pursuit of a line of questioning.</w:t>
      </w:r>
    </w:p>
    <w:p w14:paraId="7798D6C2">
      <w:pPr>
        <w:pStyle w:val="34"/>
      </w:pPr>
      <w:r>
        <w:fldChar w:fldCharType="begin"/>
      </w:r>
      <w:r>
        <w:instrText xml:space="preserve"> XE "para:N178A3" </w:instrText>
      </w:r>
      <w:r>
        <w:fldChar w:fldCharType="end"/>
      </w:r>
      <w:r>
        <w:t>    ○ The discovery rules on a motion to open on the basis of fraud does not apply to post judgment discovery.</w:t>
      </w:r>
    </w:p>
    <w:p w14:paraId="57AB293D">
      <w:pPr>
        <w:pStyle w:val="34"/>
      </w:pPr>
      <w:r>
        <w:fldChar w:fldCharType="begin"/>
      </w:r>
      <w:r>
        <w:instrText xml:space="preserve"> XE "para:N178AC" </w:instrText>
      </w:r>
      <w:r>
        <w:fldChar w:fldCharType="end"/>
      </w:r>
      <w:r>
        <w:t>    ○ A motion to quash a subpoena must be filed prior to the time in which compliance with the subpoena is sought.</w:t>
      </w:r>
    </w:p>
    <w:p w14:paraId="3F59365F">
      <w:pPr>
        <w:pStyle w:val="34"/>
      </w:pPr>
      <w:r>
        <w:fldChar w:fldCharType="begin"/>
      </w:r>
      <w:r>
        <w:instrText xml:space="preserve"> XE "para:N178B5" </w:instrText>
      </w:r>
      <w:r>
        <w:fldChar w:fldCharType="end"/>
      </w:r>
      <w:r>
        <w:t xml:space="preserve">    ○ If cost to produce documents is advanced as a reason to quash the subpoena, the court may order the party taking the deposition to advance the cost. </w:t>
      </w:r>
      <w:r>
        <w:fldChar w:fldCharType="begin"/>
      </w:r>
      <w:r>
        <w:instrText xml:space="preserve"> XE "title:N178C2" </w:instrText>
      </w:r>
      <w:r>
        <w:fldChar w:fldCharType="end"/>
      </w:r>
      <w:r>
        <w:rPr>
          <w:b/>
        </w:rPr>
        <w:t>Authority:</w:t>
      </w:r>
      <w:r>
        <w:t xml:space="preserve">  </w:t>
      </w:r>
      <w:r>
        <w:fldChar w:fldCharType="begin"/>
      </w:r>
      <w:r>
        <w:instrText xml:space="preserve"> XE "para:N178CB" </w:instrText>
      </w:r>
      <w:r>
        <w:fldChar w:fldCharType="end"/>
      </w:r>
      <w:r>
        <w:rPr>
          <w:rStyle w:val="104"/>
          <w:rFonts w:ascii="Times New Roman" w:hAnsi="Times New Roman"/>
          <w:i/>
          <w:iCs/>
          <w:color w:val="339966"/>
        </w:rPr>
        <w:t>Brody v. Brody</w:t>
      </w:r>
      <w:r>
        <w:rPr>
          <w:rStyle w:val="104"/>
          <w:rFonts w:ascii="Times New Roman" w:hAnsi="Times New Roman"/>
          <w:color w:val="339966"/>
        </w:rPr>
        <w:t>, 153 Conn. App. 625 (2014)</w:t>
      </w:r>
      <w:r>
        <w:t xml:space="preserve">, </w:t>
      </w:r>
      <w:r>
        <w:rPr>
          <w:rStyle w:val="104"/>
          <w:rFonts w:ascii="Times New Roman" w:hAnsi="Times New Roman"/>
          <w:i/>
          <w:iCs/>
          <w:color w:val="339966"/>
        </w:rPr>
        <w:t>Cahn v. Cahn</w:t>
      </w:r>
      <w:r>
        <w:rPr>
          <w:rStyle w:val="104"/>
          <w:rFonts w:ascii="Times New Roman" w:hAnsi="Times New Roman"/>
          <w:color w:val="339966"/>
        </w:rPr>
        <w:t>, 26 Conn. App. 720 (1992)</w:t>
      </w:r>
      <w:r>
        <w:t xml:space="preserve">, </w:t>
      </w:r>
      <w:r>
        <w:rPr>
          <w:rStyle w:val="104"/>
          <w:rFonts w:ascii="Times New Roman" w:hAnsi="Times New Roman"/>
          <w:i/>
          <w:iCs/>
          <w:color w:val="339966"/>
        </w:rPr>
        <w:t>Oneglia v. Oneglia</w:t>
      </w:r>
      <w:r>
        <w:rPr>
          <w:rStyle w:val="104"/>
          <w:rFonts w:ascii="Times New Roman" w:hAnsi="Times New Roman"/>
          <w:color w:val="339966"/>
        </w:rPr>
        <w:t>, 14 Conn. App. 267 (1988)</w:t>
      </w:r>
      <w:r>
        <w:t xml:space="preserve">, </w:t>
      </w:r>
      <w:r>
        <w:rPr>
          <w:rStyle w:val="104"/>
          <w:rFonts w:ascii="Times New Roman" w:hAnsi="Times New Roman"/>
          <w:i/>
          <w:iCs/>
          <w:color w:val="339966"/>
        </w:rPr>
        <w:t>Simonson v. Simonson</w:t>
      </w:r>
      <w:r>
        <w:rPr>
          <w:rStyle w:val="104"/>
          <w:rFonts w:ascii="Times New Roman" w:hAnsi="Times New Roman"/>
          <w:color w:val="339966"/>
        </w:rPr>
        <w:t>, 2016 Conn. Super. LEXIS 835</w:t>
      </w:r>
      <w:r>
        <w:t xml:space="preserve">, and </w:t>
      </w:r>
      <w:r>
        <w:rPr>
          <w:rStyle w:val="104"/>
          <w:rFonts w:ascii="Times New Roman" w:hAnsi="Times New Roman"/>
          <w:i/>
          <w:iCs/>
          <w:color w:val="339966"/>
        </w:rPr>
        <w:t>Lovelace v. Lovelace</w:t>
      </w:r>
      <w:r>
        <w:rPr>
          <w:rStyle w:val="104"/>
          <w:rFonts w:ascii="Times New Roman" w:hAnsi="Times New Roman"/>
          <w:color w:val="339966"/>
        </w:rPr>
        <w:t>, 2014 Conn. Super. LEXIS 1460 (June 16, 2014)</w:t>
      </w:r>
      <w:r>
        <w:t xml:space="preserve">; P.B. §§ 13-5, 13-28, 13-28(e), and 13-28(f). </w:t>
      </w:r>
      <w:r>
        <w:fldChar w:fldCharType="begin"/>
      </w:r>
      <w:r>
        <w:instrText xml:space="preserve"> XE "title:N17B55" </w:instrText>
      </w:r>
      <w:r>
        <w:fldChar w:fldCharType="end"/>
      </w:r>
      <w:r>
        <w:rPr>
          <w:b/>
        </w:rPr>
        <w:t>Discussion:</w:t>
      </w:r>
      <w:r>
        <w:t xml:space="preserve">  </w:t>
      </w:r>
      <w:r>
        <w:fldChar w:fldCharType="begin"/>
      </w:r>
      <w:r>
        <w:instrText xml:space="preserve"> XE "para:N17B5E" </w:instrText>
      </w:r>
      <w:r>
        <w:fldChar w:fldCharType="end"/>
      </w:r>
      <w:r>
        <w:rPr>
          <w:i/>
          <w:iCs/>
        </w:rPr>
        <w:t>See</w:t>
      </w:r>
      <w:r>
        <w:t xml:space="preserve"> </w:t>
      </w:r>
      <w:r>
        <w:rPr>
          <w:rStyle w:val="104"/>
          <w:rFonts w:ascii="Times New Roman" w:hAnsi="Times New Roman"/>
          <w:color w:val="339966"/>
        </w:rPr>
        <w:t>§§ 4.27[8]</w:t>
      </w:r>
      <w:r>
        <w:t xml:space="preserve"> and </w:t>
      </w:r>
      <w:r>
        <w:rPr>
          <w:rStyle w:val="104"/>
          <w:rFonts w:ascii="Times New Roman" w:hAnsi="Times New Roman"/>
          <w:color w:val="339966"/>
        </w:rPr>
        <w:t xml:space="preserve">4.27[9], </w:t>
      </w:r>
      <w:r>
        <w:rPr>
          <w:rStyle w:val="104"/>
          <w:rFonts w:ascii="Times New Roman" w:hAnsi="Times New Roman"/>
          <w:i/>
          <w:iCs/>
          <w:color w:val="339966"/>
        </w:rPr>
        <w:t>below</w:t>
      </w:r>
      <w:r>
        <w:t>.</w:t>
      </w:r>
    </w:p>
    <w:p w14:paraId="67E8C3A7">
      <w:pPr>
        <w:pStyle w:val="34"/>
      </w:pPr>
      <w:r>
        <w:fldChar w:fldCharType="begin"/>
      </w:r>
      <w:r>
        <w:instrText xml:space="preserve"> XE "para:N17BBD" </w:instrText>
      </w:r>
      <w:r>
        <w:fldChar w:fldCharType="end"/>
      </w:r>
      <w:r>
        <w:t>□ Allocating the costs of the deposition:</w:t>
      </w:r>
    </w:p>
    <w:p w14:paraId="25BD8454">
      <w:pPr>
        <w:pStyle w:val="34"/>
      </w:pPr>
      <w:r>
        <w:fldChar w:fldCharType="begin"/>
      </w:r>
      <w:r>
        <w:instrText xml:space="preserve"> XE "para:N17BC9" </w:instrText>
      </w:r>
      <w:r>
        <w:fldChar w:fldCharType="end"/>
      </w:r>
      <w:r>
        <w:t>    ○ The party noticing the deposition pays for the appearance fee for the court reporter and the cost of the original transcription or recording.</w:t>
      </w:r>
    </w:p>
    <w:p w14:paraId="4BD95B3B">
      <w:pPr>
        <w:pStyle w:val="34"/>
      </w:pPr>
      <w:r>
        <w:fldChar w:fldCharType="begin"/>
      </w:r>
      <w:r>
        <w:instrText xml:space="preserve"> XE "para:N17BD2" </w:instrText>
      </w:r>
      <w:r>
        <w:fldChar w:fldCharType="end"/>
      </w:r>
      <w:r>
        <w:t>    ○ Every other party is responsible for paying for his or her copy of the deposition.</w:t>
      </w:r>
    </w:p>
    <w:p w14:paraId="3C59392D">
      <w:pPr>
        <w:pStyle w:val="34"/>
      </w:pPr>
      <w:r>
        <w:fldChar w:fldCharType="begin"/>
      </w:r>
      <w:r>
        <w:instrText xml:space="preserve"> XE "para:N17BDB" </w:instrText>
      </w:r>
      <w:r>
        <w:fldChar w:fldCharType="end"/>
      </w:r>
      <w:r>
        <w:t xml:space="preserve">    ○ The party taking the deposition of an expert witness is responsible for the costs of the expert to appear at the deposition, including reasonable travel and lodging, but not preparation time. </w:t>
      </w:r>
      <w:r>
        <w:fldChar w:fldCharType="begin"/>
      </w:r>
      <w:r>
        <w:instrText xml:space="preserve"> XE "title:N17BE8" </w:instrText>
      </w:r>
      <w:r>
        <w:fldChar w:fldCharType="end"/>
      </w:r>
      <w:r>
        <w:rPr>
          <w:b/>
        </w:rPr>
        <w:t>Authority:</w:t>
      </w:r>
      <w:r>
        <w:t xml:space="preserve">  </w:t>
      </w:r>
      <w:r>
        <w:fldChar w:fldCharType="begin"/>
      </w:r>
      <w:r>
        <w:instrText xml:space="preserve"> XE "para:N17BF1" </w:instrText>
      </w:r>
      <w:r>
        <w:fldChar w:fldCharType="end"/>
      </w:r>
      <w:r>
        <w:t xml:space="preserve">P.B. §§ 13-2, 13-4(c)(2), and 13-30(j). </w:t>
      </w:r>
      <w:r>
        <w:fldChar w:fldCharType="begin"/>
      </w:r>
      <w:r>
        <w:instrText xml:space="preserve"> XE "title:N17BFE" </w:instrText>
      </w:r>
      <w:r>
        <w:fldChar w:fldCharType="end"/>
      </w:r>
      <w:r>
        <w:rPr>
          <w:b/>
        </w:rPr>
        <w:t>Discussion:</w:t>
      </w:r>
      <w:r>
        <w:t xml:space="preserve">  </w:t>
      </w:r>
      <w:r>
        <w:fldChar w:fldCharType="begin"/>
      </w:r>
      <w:r>
        <w:instrText xml:space="preserve"> XE "para:N17C07" </w:instrText>
      </w:r>
      <w:r>
        <w:fldChar w:fldCharType="end"/>
      </w:r>
      <w:r>
        <w:rPr>
          <w:i/>
          <w:iCs/>
        </w:rPr>
        <w:t>See</w:t>
      </w:r>
      <w:r>
        <w:t xml:space="preserve"> </w:t>
      </w:r>
      <w:r>
        <w:rPr>
          <w:rStyle w:val="104"/>
          <w:rFonts w:ascii="Times New Roman" w:hAnsi="Times New Roman"/>
          <w:color w:val="339966"/>
        </w:rPr>
        <w:t>§ 4.27[10]</w:t>
      </w:r>
      <w:r>
        <w:t xml:space="preserve">, </w:t>
      </w:r>
      <w:r>
        <w:rPr>
          <w:i/>
          <w:iCs/>
        </w:rPr>
        <w:t>below</w:t>
      </w:r>
      <w:r>
        <w:t>.</w:t>
      </w:r>
    </w:p>
    <w:p w14:paraId="0AF38C49">
      <w:pPr>
        <w:pStyle w:val="34"/>
      </w:pPr>
      <w:r>
        <w:fldChar w:fldCharType="begin"/>
      </w:r>
      <w:r>
        <w:instrText xml:space="preserve"> XE "para:N17C3F" </w:instrText>
      </w:r>
      <w:r>
        <w:fldChar w:fldCharType="end"/>
      </w:r>
      <w:r>
        <w:t>□ Using deposition testimony:</w:t>
      </w:r>
    </w:p>
    <w:p w14:paraId="0E1F3029">
      <w:pPr>
        <w:pStyle w:val="34"/>
      </w:pPr>
      <w:r>
        <w:fldChar w:fldCharType="begin"/>
      </w:r>
      <w:r>
        <w:instrText xml:space="preserve"> XE "para:N17C4B" </w:instrText>
      </w:r>
      <w:r>
        <w:fldChar w:fldCharType="end"/>
      </w:r>
      <w:r>
        <w:t>    ○ The deposition may be used to refresh a witness’s recollection or to impeach the witness.</w:t>
      </w:r>
    </w:p>
    <w:p w14:paraId="3B7358DF">
      <w:pPr>
        <w:pStyle w:val="34"/>
      </w:pPr>
      <w:r>
        <w:fldChar w:fldCharType="begin"/>
      </w:r>
      <w:r>
        <w:instrText xml:space="preserve"> XE "para:N17C54" </w:instrText>
      </w:r>
      <w:r>
        <w:fldChar w:fldCharType="end"/>
      </w:r>
      <w:r>
        <w:t>    ○ The deposition may be submitted in lieu of live testimony at trial.</w:t>
      </w:r>
    </w:p>
    <w:p w14:paraId="579D78B4">
      <w:pPr>
        <w:pStyle w:val="34"/>
      </w:pPr>
      <w:r>
        <w:fldChar w:fldCharType="begin"/>
      </w:r>
      <w:r>
        <w:instrText xml:space="preserve"> XE "para:N17C5D" </w:instrText>
      </w:r>
      <w:r>
        <w:fldChar w:fldCharType="end"/>
      </w:r>
      <w:r>
        <w:t xml:space="preserve">    ○ A deposition may be used if a witness is unavailable or for a physician whose deposition is permitted to be substituted for live testimony. </w:t>
      </w:r>
      <w:r>
        <w:fldChar w:fldCharType="begin"/>
      </w:r>
      <w:r>
        <w:instrText xml:space="preserve"> XE "title:N17C6A" </w:instrText>
      </w:r>
      <w:r>
        <w:fldChar w:fldCharType="end"/>
      </w:r>
      <w:r>
        <w:rPr>
          <w:b/>
        </w:rPr>
        <w:t>Authority:</w:t>
      </w:r>
      <w:r>
        <w:t xml:space="preserve">  </w:t>
      </w:r>
      <w:r>
        <w:fldChar w:fldCharType="begin"/>
      </w:r>
      <w:r>
        <w:instrText xml:space="preserve"> XE "para:N17C73" </w:instrText>
      </w:r>
      <w:r>
        <w:fldChar w:fldCharType="end"/>
      </w:r>
      <w:r>
        <w:t xml:space="preserve">P.B. § 13-31(a)(2); ROE §§ 6-9, 6-10, and 8-6. </w:t>
      </w:r>
      <w:r>
        <w:fldChar w:fldCharType="begin"/>
      </w:r>
      <w:r>
        <w:instrText xml:space="preserve"> XE "title:N17C80" </w:instrText>
      </w:r>
      <w:r>
        <w:fldChar w:fldCharType="end"/>
      </w:r>
      <w:r>
        <w:rPr>
          <w:b/>
        </w:rPr>
        <w:t>Discussion:</w:t>
      </w:r>
      <w:r>
        <w:t xml:space="preserve">  </w:t>
      </w:r>
      <w:r>
        <w:fldChar w:fldCharType="begin"/>
      </w:r>
      <w:r>
        <w:instrText xml:space="preserve"> XE "para:N17C89" </w:instrText>
      </w:r>
      <w:r>
        <w:fldChar w:fldCharType="end"/>
      </w:r>
      <w:r>
        <w:rPr>
          <w:i/>
          <w:iCs/>
        </w:rPr>
        <w:t>See</w:t>
      </w:r>
      <w:r>
        <w:t xml:space="preserve"> </w:t>
      </w:r>
      <w:r>
        <w:rPr>
          <w:rStyle w:val="104"/>
          <w:rFonts w:ascii="Times New Roman" w:hAnsi="Times New Roman"/>
          <w:color w:val="339966"/>
        </w:rPr>
        <w:t>§ 4.27[11]</w:t>
      </w:r>
      <w:r>
        <w:t xml:space="preserve">, </w:t>
      </w:r>
      <w:r>
        <w:rPr>
          <w:i/>
          <w:iCs/>
        </w:rPr>
        <w:t>below</w:t>
      </w:r>
      <w:r>
        <w:t>.</w:t>
      </w:r>
    </w:p>
    <w:p w14:paraId="354C842E">
      <w:pPr>
        <w:pStyle w:val="34"/>
      </w:pPr>
      <w:r>
        <w:fldChar w:fldCharType="begin"/>
      </w:r>
      <w:r>
        <w:instrText xml:space="preserve"> XE "para:N17CC1" </w:instrText>
      </w:r>
      <w:r>
        <w:fldChar w:fldCharType="end"/>
      </w:r>
      <w:r>
        <w:t>□ Utilizing experts:</w:t>
      </w:r>
    </w:p>
    <w:p w14:paraId="62E99946">
      <w:pPr>
        <w:pStyle w:val="34"/>
      </w:pPr>
      <w:r>
        <w:fldChar w:fldCharType="begin"/>
      </w:r>
      <w:r>
        <w:instrText xml:space="preserve"> XE "para:N17CCD" </w:instrText>
      </w:r>
      <w:r>
        <w:fldChar w:fldCharType="end"/>
      </w:r>
      <w:r>
        <w:t>    ○ Any expert who will testify at trial must be disclosed and the disclosure must set forth:</w:t>
      </w:r>
    </w:p>
    <w:p w14:paraId="5BC20783">
      <w:pPr>
        <w:pStyle w:val="34"/>
      </w:pPr>
      <w:r>
        <w:fldChar w:fldCharType="begin"/>
      </w:r>
      <w:r>
        <w:instrText xml:space="preserve"> XE "para:N17CD9" </w:instrText>
      </w:r>
      <w:r>
        <w:fldChar w:fldCharType="end"/>
      </w:r>
      <w:r>
        <w:t>        • The name, address and employer of the expert witness.</w:t>
      </w:r>
    </w:p>
    <w:p w14:paraId="0DECBE93">
      <w:pPr>
        <w:pStyle w:val="34"/>
      </w:pPr>
      <w:r>
        <w:fldChar w:fldCharType="begin"/>
      </w:r>
      <w:r>
        <w:instrText xml:space="preserve"> XE "para:N17CE2" </w:instrText>
      </w:r>
      <w:r>
        <w:fldChar w:fldCharType="end"/>
      </w:r>
      <w:r>
        <w:t>        • The field of expertise and the subject matter about which the expert will testify.</w:t>
      </w:r>
    </w:p>
    <w:p w14:paraId="578F9D12">
      <w:pPr>
        <w:pStyle w:val="34"/>
      </w:pPr>
      <w:r>
        <w:fldChar w:fldCharType="begin"/>
      </w:r>
      <w:r>
        <w:instrText xml:space="preserve"> XE "para:N17CEB" </w:instrText>
      </w:r>
      <w:r>
        <w:fldChar w:fldCharType="end"/>
      </w:r>
      <w:r>
        <w:t>        • The opinions to which the expert is expected to testify.</w:t>
      </w:r>
    </w:p>
    <w:p w14:paraId="105EAAB2">
      <w:pPr>
        <w:pStyle w:val="34"/>
      </w:pPr>
      <w:r>
        <w:fldChar w:fldCharType="begin"/>
      </w:r>
      <w:r>
        <w:instrText xml:space="preserve"> XE "para:N17CF4" </w:instrText>
      </w:r>
      <w:r>
        <w:fldChar w:fldCharType="end"/>
      </w:r>
      <w:r>
        <w:t>        • The substance of the grounds on which the expert relies for his opinion.</w:t>
      </w:r>
    </w:p>
    <w:p w14:paraId="28F3CB8A">
      <w:pPr>
        <w:pStyle w:val="34"/>
      </w:pPr>
      <w:r>
        <w:fldChar w:fldCharType="begin"/>
      </w:r>
      <w:r>
        <w:instrText xml:space="preserve"> XE "para:N17CFD" </w:instrText>
      </w:r>
      <w:r>
        <w:fldChar w:fldCharType="end"/>
      </w:r>
      <w:r>
        <w:t>    ○ A court may appoint its own expert witness, whose opinion will be disclosed to the parties.</w:t>
      </w:r>
    </w:p>
    <w:p w14:paraId="4055D701">
      <w:pPr>
        <w:pStyle w:val="34"/>
      </w:pPr>
      <w:r>
        <w:fldChar w:fldCharType="begin"/>
      </w:r>
      <w:r>
        <w:instrText xml:space="preserve"> XE "para:N17D06" </w:instrText>
      </w:r>
      <w:r>
        <w:fldChar w:fldCharType="end"/>
      </w:r>
      <w:r>
        <w:t>    ○ The court appointed expert shall be compensated as determined by the court.</w:t>
      </w:r>
    </w:p>
    <w:p w14:paraId="17F83F20">
      <w:pPr>
        <w:pStyle w:val="34"/>
      </w:pPr>
      <w:r>
        <w:fldChar w:fldCharType="begin"/>
      </w:r>
      <w:r>
        <w:instrText xml:space="preserve"> XE "para:N17D0F" </w:instrText>
      </w:r>
      <w:r>
        <w:fldChar w:fldCharType="end"/>
      </w:r>
      <w:r>
        <w:t>    ○ In contested custody cases, a custody evaluation to be performed by family services, or a licensed mental health professional may be ordered.</w:t>
      </w:r>
    </w:p>
    <w:p w14:paraId="3A7CF110">
      <w:pPr>
        <w:pStyle w:val="34"/>
      </w:pPr>
      <w:r>
        <w:fldChar w:fldCharType="begin"/>
      </w:r>
      <w:r>
        <w:instrText xml:space="preserve"> XE "para:N17D1B" </w:instrText>
      </w:r>
      <w:r>
        <w:fldChar w:fldCharType="end"/>
      </w:r>
      <w:r>
        <w:t xml:space="preserve">        • The report is to be sent to the court who will then distribute it to counsel of record and the guardian </w:t>
      </w:r>
      <w:r>
        <w:rPr>
          <w:i/>
          <w:iCs/>
        </w:rPr>
        <w:t>ad litem</w:t>
      </w:r>
      <w:r>
        <w:t>.</w:t>
      </w:r>
    </w:p>
    <w:p w14:paraId="175A3BF1">
      <w:pPr>
        <w:pStyle w:val="34"/>
      </w:pPr>
      <w:r>
        <w:fldChar w:fldCharType="begin"/>
      </w:r>
      <w:r>
        <w:instrText xml:space="preserve"> XE "para:N17D28" </w:instrText>
      </w:r>
      <w:r>
        <w:fldChar w:fldCharType="end"/>
      </w:r>
      <w:r>
        <w:t xml:space="preserve">    ○ An expert may give his or her opinion on the ultimate issue if it would assist the court. </w:t>
      </w:r>
      <w:r>
        <w:fldChar w:fldCharType="begin"/>
      </w:r>
      <w:r>
        <w:instrText xml:space="preserve"> XE "title:N17D35" </w:instrText>
      </w:r>
      <w:r>
        <w:fldChar w:fldCharType="end"/>
      </w:r>
      <w:r>
        <w:rPr>
          <w:b/>
        </w:rPr>
        <w:t>Authority:</w:t>
      </w:r>
      <w:r>
        <w:t xml:space="preserve">  </w:t>
      </w:r>
      <w:r>
        <w:fldChar w:fldCharType="begin"/>
      </w:r>
      <w:r>
        <w:instrText xml:space="preserve"> XE "para:N17D3E" </w:instrText>
      </w:r>
      <w:r>
        <w:fldChar w:fldCharType="end"/>
      </w:r>
      <w:r>
        <w:rPr>
          <w:rStyle w:val="104"/>
          <w:rFonts w:ascii="Times New Roman" w:hAnsi="Times New Roman"/>
          <w:i/>
          <w:iCs/>
          <w:color w:val="339966"/>
        </w:rPr>
        <w:t>Ford v. Ford</w:t>
      </w:r>
      <w:r>
        <w:rPr>
          <w:rStyle w:val="104"/>
          <w:rFonts w:ascii="Times New Roman" w:hAnsi="Times New Roman"/>
          <w:color w:val="339966"/>
        </w:rPr>
        <w:t>, 68 Conn. App. 173 (2002)</w:t>
      </w:r>
      <w:r>
        <w:t xml:space="preserve">; P.B. §§ 13-4(a), 13-4(b), 25-33, 25-60(a), 25-60(b), 25-60A, 25-60A(c), and 25-61; ROE § 7-3(a). </w:t>
      </w:r>
      <w:r>
        <w:fldChar w:fldCharType="begin"/>
      </w:r>
      <w:r>
        <w:instrText xml:space="preserve"> XE "title:N17DE1" </w:instrText>
      </w:r>
      <w:r>
        <w:fldChar w:fldCharType="end"/>
      </w:r>
      <w:r>
        <w:rPr>
          <w:b/>
        </w:rPr>
        <w:t>Discussion:</w:t>
      </w:r>
      <w:r>
        <w:t xml:space="preserve">  </w:t>
      </w:r>
      <w:r>
        <w:fldChar w:fldCharType="begin"/>
      </w:r>
      <w:r>
        <w:instrText xml:space="preserve"> XE "para:N17DEA" </w:instrText>
      </w:r>
      <w:r>
        <w:fldChar w:fldCharType="end"/>
      </w:r>
      <w:r>
        <w:rPr>
          <w:i/>
          <w:iCs/>
        </w:rPr>
        <w:t>See</w:t>
      </w:r>
      <w:r>
        <w:t xml:space="preserve"> </w:t>
      </w:r>
      <w:r>
        <w:rPr>
          <w:rStyle w:val="104"/>
          <w:rFonts w:ascii="Times New Roman" w:hAnsi="Times New Roman"/>
          <w:color w:val="339966"/>
        </w:rPr>
        <w:t>§ 4.28</w:t>
      </w:r>
      <w:r>
        <w:t xml:space="preserve">, </w:t>
      </w:r>
      <w:r>
        <w:rPr>
          <w:i/>
          <w:iCs/>
        </w:rPr>
        <w:t>below</w:t>
      </w:r>
      <w:r>
        <w:t xml:space="preserve">. </w:t>
      </w:r>
      <w:r>
        <w:fldChar w:fldCharType="begin"/>
      </w:r>
      <w:r>
        <w:instrText xml:space="preserve"> XE "title:N17E26" </w:instrText>
      </w:r>
      <w:r>
        <w:fldChar w:fldCharType="end"/>
      </w:r>
      <w:r>
        <w:rPr>
          <w:b/>
        </w:rPr>
        <w:t>Forms:</w:t>
      </w:r>
      <w:r>
        <w:t xml:space="preserve">  </w:t>
      </w:r>
      <w:r>
        <w:fldChar w:fldCharType="begin"/>
      </w:r>
      <w:r>
        <w:instrText xml:space="preserve"> XE "para:N17E2F" </w:instrText>
      </w:r>
      <w:r>
        <w:fldChar w:fldCharType="end"/>
      </w:r>
      <w:r>
        <w:t xml:space="preserve">Disclosure of Expert Witness,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20.50, </w:t>
      </w:r>
      <w:r>
        <w:rPr>
          <w:rStyle w:val="104"/>
          <w:rFonts w:ascii="Times New Roman" w:hAnsi="Times New Roman"/>
          <w:i/>
          <w:iCs/>
          <w:color w:val="339966"/>
        </w:rPr>
        <w:t>below</w:t>
      </w:r>
      <w:r>
        <w:t>.</w:t>
      </w:r>
    </w:p>
    <w:p w14:paraId="0577C784">
      <w:pPr>
        <w:pStyle w:val="34"/>
      </w:pPr>
      <w:r>
        <w:fldChar w:fldCharType="begin"/>
      </w:r>
      <w:r>
        <w:instrText xml:space="preserve"> XE "para:N17E8F" </w:instrText>
      </w:r>
      <w:r>
        <w:fldChar w:fldCharType="end"/>
      </w:r>
      <w:r>
        <w:t>□ Taking an out-of-state deposition:</w:t>
      </w:r>
    </w:p>
    <w:p w14:paraId="1C149C45">
      <w:pPr>
        <w:pStyle w:val="34"/>
      </w:pPr>
      <w:r>
        <w:fldChar w:fldCharType="begin"/>
      </w:r>
      <w:r>
        <w:instrText xml:space="preserve"> XE "para:N17E9B" </w:instrText>
      </w:r>
      <w:r>
        <w:fldChar w:fldCharType="end"/>
      </w:r>
      <w:r>
        <w:t>    ○ A commission to take the out-of-state deposition must be obtained by the court.</w:t>
      </w:r>
    </w:p>
    <w:p w14:paraId="44DB3438">
      <w:pPr>
        <w:pStyle w:val="34"/>
      </w:pPr>
      <w:r>
        <w:fldChar w:fldCharType="begin"/>
      </w:r>
      <w:r>
        <w:instrText xml:space="preserve"> XE "para:N17EA4" </w:instrText>
      </w:r>
      <w:r>
        <w:fldChar w:fldCharType="end"/>
      </w:r>
      <w:r>
        <w:t>    ○ An attorney in the jurisdiction in which the deposition is to be taken shall serve as the commission.</w:t>
      </w:r>
    </w:p>
    <w:p w14:paraId="10826D3A">
      <w:pPr>
        <w:pStyle w:val="34"/>
      </w:pPr>
      <w:r>
        <w:fldChar w:fldCharType="begin"/>
      </w:r>
      <w:r>
        <w:instrText xml:space="preserve"> XE "para:N17EAD" </w:instrText>
      </w:r>
      <w:r>
        <w:fldChar w:fldCharType="end"/>
      </w:r>
      <w:r>
        <w:t xml:space="preserve">    ○ If the out-of-state deposition is taken to perpetuate testimony, the rules to perpetuate testimony must be followed. </w:t>
      </w:r>
      <w:r>
        <w:fldChar w:fldCharType="begin"/>
      </w:r>
      <w:r>
        <w:instrText xml:space="preserve"> XE "title:N17EBA" </w:instrText>
      </w:r>
      <w:r>
        <w:fldChar w:fldCharType="end"/>
      </w:r>
      <w:r>
        <w:rPr>
          <w:b/>
        </w:rPr>
        <w:t>Authority:</w:t>
      </w:r>
      <w:r>
        <w:t xml:space="preserve">  </w:t>
      </w:r>
      <w:r>
        <w:fldChar w:fldCharType="begin"/>
      </w:r>
      <w:r>
        <w:instrText xml:space="preserve"> XE "para:N17EC3" </w:instrText>
      </w:r>
      <w:r>
        <w:fldChar w:fldCharType="end"/>
      </w:r>
      <w:r>
        <w:t xml:space="preserve">P.B. § 13-28(a). </w:t>
      </w:r>
      <w:r>
        <w:fldChar w:fldCharType="begin"/>
      </w:r>
      <w:r>
        <w:instrText xml:space="preserve"> XE "title:N17ED0" </w:instrText>
      </w:r>
      <w:r>
        <w:fldChar w:fldCharType="end"/>
      </w:r>
      <w:r>
        <w:rPr>
          <w:b/>
        </w:rPr>
        <w:t>Discussion:</w:t>
      </w:r>
      <w:r>
        <w:t xml:space="preserve">  </w:t>
      </w:r>
      <w:r>
        <w:fldChar w:fldCharType="begin"/>
      </w:r>
      <w:r>
        <w:instrText xml:space="preserve"> XE "para:N17ED9" </w:instrText>
      </w:r>
      <w:r>
        <w:fldChar w:fldCharType="end"/>
      </w:r>
      <w:r>
        <w:rPr>
          <w:i/>
          <w:iCs/>
        </w:rPr>
        <w:t>See</w:t>
      </w:r>
      <w:r>
        <w:t xml:space="preserve"> </w:t>
      </w:r>
      <w:r>
        <w:rPr>
          <w:rStyle w:val="104"/>
          <w:rFonts w:ascii="Times New Roman" w:hAnsi="Times New Roman"/>
          <w:color w:val="339966"/>
        </w:rPr>
        <w:t>§ 4.29</w:t>
      </w:r>
      <w:r>
        <w:t xml:space="preserve">, </w:t>
      </w:r>
      <w:r>
        <w:rPr>
          <w:i/>
          <w:iCs/>
        </w:rPr>
        <w:t>below</w:t>
      </w:r>
      <w:r>
        <w:t xml:space="preserve">. </w:t>
      </w:r>
      <w:r>
        <w:rPr>
          <w:i/>
          <w:iCs/>
        </w:rPr>
        <w:t>See also</w:t>
      </w:r>
      <w:r>
        <w:t xml:space="preserve"> </w:t>
      </w:r>
      <w:r>
        <w:rPr>
          <w:rStyle w:val="104"/>
          <w:rFonts w:ascii="Times New Roman" w:hAnsi="Times New Roman"/>
          <w:color w:val="339966"/>
        </w:rPr>
        <w:t>§ 4.26[7]</w:t>
      </w:r>
      <w:r>
        <w:t xml:space="preserve">, </w:t>
      </w:r>
      <w:r>
        <w:rPr>
          <w:i/>
          <w:iCs/>
        </w:rPr>
        <w:t>below</w:t>
      </w:r>
      <w:r>
        <w:t xml:space="preserve">. </w:t>
      </w:r>
      <w:r>
        <w:fldChar w:fldCharType="begin"/>
      </w:r>
      <w:r>
        <w:instrText xml:space="preserve"> XE "title:N17F45" </w:instrText>
      </w:r>
      <w:r>
        <w:fldChar w:fldCharType="end"/>
      </w:r>
      <w:r>
        <w:rPr>
          <w:b/>
        </w:rPr>
        <w:t>Form</w:t>
      </w:r>
      <w:r>
        <w:t xml:space="preserve">: </w:t>
      </w:r>
      <w:r>
        <w:fldChar w:fldCharType="begin"/>
      </w:r>
      <w:r>
        <w:instrText xml:space="preserve"> XE "para:N17F4F" </w:instrText>
      </w:r>
      <w:r>
        <w:fldChar w:fldCharType="end"/>
      </w:r>
      <w:r>
        <w:t xml:space="preserve">Motion for Commission to Take an Out-of-State Deposition,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20.51, </w:t>
      </w:r>
      <w:r>
        <w:rPr>
          <w:rStyle w:val="104"/>
          <w:rFonts w:ascii="Times New Roman" w:hAnsi="Times New Roman"/>
          <w:i/>
          <w:iCs/>
          <w:color w:val="339966"/>
        </w:rPr>
        <w:t>below</w:t>
      </w:r>
      <w:r>
        <w:t>.</w:t>
      </w:r>
    </w:p>
    <w:p w14:paraId="1625354A">
      <w:pPr>
        <w:pStyle w:val="34"/>
      </w:pPr>
      <w:r>
        <w:fldChar w:fldCharType="begin"/>
      </w:r>
      <w:r>
        <w:instrText xml:space="preserve"> XE "para:N17FAF" </w:instrText>
      </w:r>
      <w:r>
        <w:fldChar w:fldCharType="end"/>
      </w:r>
      <w:r>
        <w:t>□ Obtaining physical and mental examinations:</w:t>
      </w:r>
    </w:p>
    <w:p w14:paraId="77626C91">
      <w:pPr>
        <w:pStyle w:val="34"/>
      </w:pPr>
      <w:r>
        <w:fldChar w:fldCharType="begin"/>
      </w:r>
      <w:r>
        <w:instrText xml:space="preserve"> XE "para:N17FBB" </w:instrText>
      </w:r>
      <w:r>
        <w:fldChar w:fldCharType="end"/>
      </w:r>
      <w:r>
        <w:t>    ○ Provided it is probable that a mental or physical exam is required for the determination of the underlying issues in the case, the court may order such exam.</w:t>
      </w:r>
    </w:p>
    <w:p w14:paraId="50255128">
      <w:pPr>
        <w:pStyle w:val="34"/>
      </w:pPr>
      <w:r>
        <w:fldChar w:fldCharType="begin"/>
      </w:r>
      <w:r>
        <w:instrText xml:space="preserve"> XE "para:N17FC4" </w:instrText>
      </w:r>
      <w:r>
        <w:fldChar w:fldCharType="end"/>
      </w:r>
      <w:r>
        <w:t>    ○ A party may assert the doctor-patient privilege providing there is a finding that the relationship was for purposes of treatment and not the pending litigation.</w:t>
      </w:r>
    </w:p>
    <w:p w14:paraId="5C714CBF">
      <w:pPr>
        <w:pStyle w:val="34"/>
      </w:pPr>
      <w:r>
        <w:fldChar w:fldCharType="begin"/>
      </w:r>
      <w:r>
        <w:instrText xml:space="preserve"> XE "para:N17FCD" </w:instrText>
      </w:r>
      <w:r>
        <w:fldChar w:fldCharType="end"/>
      </w:r>
      <w:r>
        <w:t>    ○ To assert the psychologist-patient privilege, the consultation must be for diagnosis or treatment.</w:t>
      </w:r>
    </w:p>
    <w:p w14:paraId="45D7BFF0">
      <w:pPr>
        <w:pStyle w:val="34"/>
      </w:pPr>
      <w:r>
        <w:fldChar w:fldCharType="begin"/>
      </w:r>
      <w:r>
        <w:instrText xml:space="preserve"> XE "para:N17FD9" </w:instrText>
      </w:r>
      <w:r>
        <w:fldChar w:fldCharType="end"/>
      </w:r>
      <w:r>
        <w:t xml:space="preserve">        • The patient or his or her authorized representative, which may include a guardian </w:t>
      </w:r>
      <w:r>
        <w:rPr>
          <w:i/>
          <w:iCs/>
        </w:rPr>
        <w:t>ad litem</w:t>
      </w:r>
      <w:r>
        <w:t>, may waive the privilege.</w:t>
      </w:r>
    </w:p>
    <w:p w14:paraId="18972727">
      <w:pPr>
        <w:pStyle w:val="34"/>
      </w:pPr>
      <w:r>
        <w:fldChar w:fldCharType="begin"/>
      </w:r>
      <w:r>
        <w:instrText xml:space="preserve"> XE "para:N17FE6" </w:instrText>
      </w:r>
      <w:r>
        <w:fldChar w:fldCharType="end"/>
      </w:r>
      <w:r>
        <w:t>    ○ The consent to disclosing privileged communications to a psychologist may be withdrawn except:</w:t>
      </w:r>
    </w:p>
    <w:p w14:paraId="2DFE495B">
      <w:pPr>
        <w:pStyle w:val="34"/>
      </w:pPr>
      <w:r>
        <w:fldChar w:fldCharType="begin"/>
      </w:r>
      <w:r>
        <w:instrText xml:space="preserve"> XE "para:N17FF2" </w:instrText>
      </w:r>
      <w:r>
        <w:fldChar w:fldCharType="end"/>
      </w:r>
      <w:r>
        <w:t>        • When the disclosure is to a psychologist in a court-ordered evaluation after being told that communications are not privileged.</w:t>
      </w:r>
    </w:p>
    <w:p w14:paraId="5CE6D881">
      <w:pPr>
        <w:pStyle w:val="34"/>
      </w:pPr>
      <w:r>
        <w:fldChar w:fldCharType="begin"/>
      </w:r>
      <w:r>
        <w:instrText xml:space="preserve"> XE "para:N17FFB" </w:instrText>
      </w:r>
      <w:r>
        <w:fldChar w:fldCharType="end"/>
      </w:r>
      <w:r>
        <w:t>        • If the psychological condition of that person has been placed as an element of the case and the interests of justice outweighs the privileged communications.</w:t>
      </w:r>
    </w:p>
    <w:p w14:paraId="660B56E3">
      <w:pPr>
        <w:pStyle w:val="34"/>
      </w:pPr>
      <w:r>
        <w:fldChar w:fldCharType="begin"/>
      </w:r>
      <w:r>
        <w:instrText xml:space="preserve"> XE "para:N18004" </w:instrText>
      </w:r>
      <w:r>
        <w:fldChar w:fldCharType="end"/>
      </w:r>
      <w:r>
        <w:t>        • If the psychologist has good faith belief there is a risk of imminent injury to the patient, others, or property of others.</w:t>
      </w:r>
    </w:p>
    <w:p w14:paraId="3BBAF379">
      <w:pPr>
        <w:pStyle w:val="34"/>
      </w:pPr>
      <w:r>
        <w:fldChar w:fldCharType="begin"/>
      </w:r>
      <w:r>
        <w:instrText xml:space="preserve"> XE "para:N1800D" </w:instrText>
      </w:r>
      <w:r>
        <w:fldChar w:fldCharType="end"/>
      </w:r>
      <w:r>
        <w:t xml:space="preserve">        • If the psychologist believes in good faith there will or has been abuse of a child, an incompetent, disabled or elderly person. </w:t>
      </w:r>
      <w:r>
        <w:fldChar w:fldCharType="begin"/>
      </w:r>
      <w:r>
        <w:instrText xml:space="preserve"> XE "title:N1801A" </w:instrText>
      </w:r>
      <w:r>
        <w:fldChar w:fldCharType="end"/>
      </w:r>
      <w:r>
        <w:rPr>
          <w:b/>
        </w:rPr>
        <w:t>Authority:</w:t>
      </w:r>
      <w:r>
        <w:t xml:space="preserve">  </w:t>
      </w:r>
      <w:r>
        <w:fldChar w:fldCharType="begin"/>
      </w:r>
      <w:r>
        <w:instrText xml:space="preserve"> XE "para:N18023" </w:instrText>
      </w:r>
      <w:r>
        <w:fldChar w:fldCharType="end"/>
      </w:r>
      <w:r>
        <w:rPr>
          <w:rStyle w:val="104"/>
          <w:rFonts w:ascii="Times New Roman" w:hAnsi="Times New Roman"/>
          <w:color w:val="339966"/>
        </w:rPr>
        <w:t>Conn. Gen. Stat. §§ 52-146c</w:t>
      </w:r>
      <w:r>
        <w:t xml:space="preserve">, </w:t>
      </w:r>
      <w:r>
        <w:rPr>
          <w:rStyle w:val="104"/>
          <w:rFonts w:ascii="Times New Roman" w:hAnsi="Times New Roman"/>
          <w:color w:val="339966"/>
        </w:rPr>
        <w:t>52-146c(a)</w:t>
      </w:r>
      <w:r>
        <w:t xml:space="preserve">, </w:t>
      </w:r>
      <w:r>
        <w:rPr>
          <w:rStyle w:val="104"/>
          <w:rFonts w:ascii="Times New Roman" w:hAnsi="Times New Roman"/>
          <w:color w:val="339966"/>
        </w:rPr>
        <w:t>52-146c(b)</w:t>
      </w:r>
      <w:r>
        <w:t xml:space="preserve">, </w:t>
      </w:r>
      <w:r>
        <w:rPr>
          <w:rStyle w:val="104"/>
          <w:rFonts w:ascii="Times New Roman" w:hAnsi="Times New Roman"/>
          <w:color w:val="339966"/>
        </w:rPr>
        <w:t>42-146c(c)</w:t>
      </w:r>
      <w:r>
        <w:t xml:space="preserve">, </w:t>
      </w:r>
      <w:r>
        <w:rPr>
          <w:rStyle w:val="104"/>
          <w:rFonts w:ascii="Times New Roman" w:hAnsi="Times New Roman"/>
          <w:color w:val="339966"/>
        </w:rPr>
        <w:t>52-146d</w:t>
      </w:r>
      <w:r>
        <w:t xml:space="preserve">, and </w:t>
      </w:r>
      <w:r>
        <w:rPr>
          <w:rStyle w:val="104"/>
          <w:rFonts w:ascii="Times New Roman" w:hAnsi="Times New Roman"/>
          <w:color w:val="339966"/>
        </w:rPr>
        <w:t>52-146e(a)</w:t>
      </w:r>
      <w:r>
        <w:t xml:space="preserve">; </w:t>
      </w:r>
      <w:r>
        <w:rPr>
          <w:rStyle w:val="104"/>
          <w:rFonts w:ascii="Times New Roman" w:hAnsi="Times New Roman"/>
          <w:i/>
          <w:iCs/>
          <w:color w:val="339966"/>
        </w:rPr>
        <w:t>Bieluch v. Bieluch</w:t>
      </w:r>
      <w:r>
        <w:rPr>
          <w:rStyle w:val="104"/>
          <w:rFonts w:ascii="Times New Roman" w:hAnsi="Times New Roman"/>
          <w:color w:val="339966"/>
        </w:rPr>
        <w:t>, 190 Conn. 813 (1983)</w:t>
      </w:r>
      <w:r>
        <w:t xml:space="preserve">; P.B. § 13-11. </w:t>
      </w:r>
      <w:r>
        <w:fldChar w:fldCharType="begin"/>
      </w:r>
      <w:r>
        <w:instrText xml:space="preserve"> XE "title:N181C2" </w:instrText>
      </w:r>
      <w:r>
        <w:fldChar w:fldCharType="end"/>
      </w:r>
      <w:r>
        <w:rPr>
          <w:b/>
        </w:rPr>
        <w:t>Discussion:</w:t>
      </w:r>
      <w:r>
        <w:t xml:space="preserve">  </w:t>
      </w:r>
      <w:r>
        <w:fldChar w:fldCharType="begin"/>
      </w:r>
      <w:r>
        <w:instrText xml:space="preserve"> XE "para:N181CB" </w:instrText>
      </w:r>
      <w:r>
        <w:fldChar w:fldCharType="end"/>
      </w:r>
      <w:r>
        <w:rPr>
          <w:i/>
          <w:iCs/>
        </w:rPr>
        <w:t>See</w:t>
      </w:r>
      <w:r>
        <w:t xml:space="preserve"> </w:t>
      </w:r>
      <w:r>
        <w:rPr>
          <w:rStyle w:val="104"/>
          <w:rFonts w:ascii="Times New Roman" w:hAnsi="Times New Roman"/>
          <w:color w:val="339966"/>
        </w:rPr>
        <w:t>§ 4.30</w:t>
      </w:r>
      <w:r>
        <w:t xml:space="preserve">, </w:t>
      </w:r>
      <w:r>
        <w:rPr>
          <w:i/>
          <w:iCs/>
        </w:rPr>
        <w:t>below</w:t>
      </w:r>
      <w:r>
        <w:t>.</w:t>
      </w:r>
    </w:p>
    <w:p w14:paraId="641F7BBC">
      <w:pPr>
        <w:pStyle w:val="34"/>
      </w:pPr>
      <w:r>
        <w:fldChar w:fldCharType="begin"/>
      </w:r>
      <w:r>
        <w:instrText xml:space="preserve"> XE "para:N18203" </w:instrText>
      </w:r>
      <w:r>
        <w:fldChar w:fldCharType="end"/>
      </w:r>
      <w:r>
        <w:t>□ Filing requests for admission:</w:t>
      </w:r>
    </w:p>
    <w:p w14:paraId="0C4D0CBC">
      <w:pPr>
        <w:pStyle w:val="34"/>
      </w:pPr>
      <w:r>
        <w:fldChar w:fldCharType="begin"/>
      </w:r>
      <w:r>
        <w:instrText xml:space="preserve"> XE "para:N1820F" </w:instrText>
      </w:r>
      <w:r>
        <w:fldChar w:fldCharType="end"/>
      </w:r>
      <w:r>
        <w:t>    ○ The only answers to a request to admit are admit, deny, or the inability to admit or deny the statement.</w:t>
      </w:r>
    </w:p>
    <w:p w14:paraId="735EFAC8">
      <w:pPr>
        <w:pStyle w:val="34"/>
      </w:pPr>
      <w:r>
        <w:fldChar w:fldCharType="begin"/>
      </w:r>
      <w:r>
        <w:instrText xml:space="preserve"> XE "para:N18218" </w:instrText>
      </w:r>
      <w:r>
        <w:fldChar w:fldCharType="end"/>
      </w:r>
      <w:r>
        <w:t>    ○ The questions should be simple and contain only one thought.</w:t>
      </w:r>
    </w:p>
    <w:p w14:paraId="0628D6D4">
      <w:pPr>
        <w:pStyle w:val="34"/>
      </w:pPr>
      <w:r>
        <w:fldChar w:fldCharType="begin"/>
      </w:r>
      <w:r>
        <w:instrText xml:space="preserve"> XE "para:N18221" </w:instrText>
      </w:r>
      <w:r>
        <w:fldChar w:fldCharType="end"/>
      </w:r>
      <w:r>
        <w:t>    ○ The responses and objections must be made within thirty days.</w:t>
      </w:r>
    </w:p>
    <w:p w14:paraId="55A10814">
      <w:pPr>
        <w:pStyle w:val="34"/>
      </w:pPr>
      <w:r>
        <w:fldChar w:fldCharType="begin"/>
      </w:r>
      <w:r>
        <w:instrText xml:space="preserve"> XE "para:N1822A" </w:instrText>
      </w:r>
      <w:r>
        <w:fldChar w:fldCharType="end"/>
      </w:r>
      <w:r>
        <w:t>    ○ Failure to respond in thirty days will result in the request being deemed admitted.</w:t>
      </w:r>
    </w:p>
    <w:p w14:paraId="7FA2FF7C">
      <w:pPr>
        <w:pStyle w:val="34"/>
      </w:pPr>
      <w:r>
        <w:fldChar w:fldCharType="begin"/>
      </w:r>
      <w:r>
        <w:instrText xml:space="preserve"> XE "para:N18233" </w:instrText>
      </w:r>
      <w:r>
        <w:fldChar w:fldCharType="end"/>
      </w:r>
      <w:r>
        <w:t>    ○ A motion and not a request for extension of time should be filed if more than thirty days to answer is needed.</w:t>
      </w:r>
    </w:p>
    <w:p w14:paraId="6B779A9E">
      <w:pPr>
        <w:pStyle w:val="34"/>
      </w:pPr>
      <w:r>
        <w:fldChar w:fldCharType="begin"/>
      </w:r>
      <w:r>
        <w:instrText xml:space="preserve"> XE "para:N1823C" </w:instrText>
      </w:r>
      <w:r>
        <w:fldChar w:fldCharType="end"/>
      </w:r>
      <w:r>
        <w:t>    ○ The issuing party may seek to determine the sufficiency of the answers.</w:t>
      </w:r>
    </w:p>
    <w:p w14:paraId="6FFD2A6E">
      <w:pPr>
        <w:pStyle w:val="34"/>
      </w:pPr>
      <w:r>
        <w:fldChar w:fldCharType="begin"/>
      </w:r>
      <w:r>
        <w:instrText xml:space="preserve"> XE "para:N18245" </w:instrText>
      </w:r>
      <w:r>
        <w:fldChar w:fldCharType="end"/>
      </w:r>
      <w:r>
        <w:t xml:space="preserve">    ○ Any request which is admitted is conclusively established, unless the court permits it to be withdrawn or amended. </w:t>
      </w:r>
      <w:r>
        <w:fldChar w:fldCharType="begin"/>
      </w:r>
      <w:r>
        <w:instrText xml:space="preserve"> XE "title:N18252" </w:instrText>
      </w:r>
      <w:r>
        <w:fldChar w:fldCharType="end"/>
      </w:r>
      <w:r>
        <w:rPr>
          <w:b/>
        </w:rPr>
        <w:t>Authority:</w:t>
      </w:r>
      <w:r>
        <w:t xml:space="preserve">  </w:t>
      </w:r>
      <w:r>
        <w:fldChar w:fldCharType="begin"/>
      </w:r>
      <w:r>
        <w:instrText xml:space="preserve"> XE "para:N1825B" </w:instrText>
      </w:r>
      <w:r>
        <w:fldChar w:fldCharType="end"/>
      </w:r>
      <w:r>
        <w:rPr>
          <w:rStyle w:val="104"/>
          <w:rFonts w:ascii="Times New Roman" w:hAnsi="Times New Roman"/>
          <w:i/>
          <w:iCs/>
          <w:color w:val="339966"/>
        </w:rPr>
        <w:t>Baranowski v. Safeco Ins. Co. of Am.</w:t>
      </w:r>
      <w:r>
        <w:rPr>
          <w:rStyle w:val="104"/>
          <w:rFonts w:ascii="Times New Roman" w:hAnsi="Times New Roman"/>
          <w:color w:val="339966"/>
        </w:rPr>
        <w:t>, 2006 Conn. Super. LEXIS 3247 (2006)</w:t>
      </w:r>
      <w:r>
        <w:t xml:space="preserve">; P.B. §§ 13-10(a), 13-22, 13-22(a), 13-23, 13-23(a), 13-23(b), 13-24(a), 13-24(b), and 13-25. </w:t>
      </w:r>
      <w:r>
        <w:fldChar w:fldCharType="begin"/>
      </w:r>
      <w:r>
        <w:instrText xml:space="preserve"> XE "title:N182C6" </w:instrText>
      </w:r>
      <w:r>
        <w:fldChar w:fldCharType="end"/>
      </w:r>
      <w:r>
        <w:rPr>
          <w:b/>
        </w:rPr>
        <w:t>Discussion:</w:t>
      </w:r>
      <w:r>
        <w:t xml:space="preserve">  </w:t>
      </w:r>
      <w:r>
        <w:fldChar w:fldCharType="begin"/>
      </w:r>
      <w:r>
        <w:instrText xml:space="preserve"> XE "para:N182CF" </w:instrText>
      </w:r>
      <w:r>
        <w:fldChar w:fldCharType="end"/>
      </w:r>
      <w:r>
        <w:rPr>
          <w:i/>
          <w:iCs/>
        </w:rPr>
        <w:t>See</w:t>
      </w:r>
      <w:r>
        <w:t xml:space="preserve"> </w:t>
      </w:r>
      <w:r>
        <w:rPr>
          <w:rStyle w:val="104"/>
          <w:rFonts w:ascii="Times New Roman" w:hAnsi="Times New Roman"/>
          <w:color w:val="339966"/>
        </w:rPr>
        <w:t>§ 4.31</w:t>
      </w:r>
      <w:r>
        <w:t xml:space="preserve">, </w:t>
      </w:r>
      <w:r>
        <w:rPr>
          <w:i/>
          <w:iCs/>
        </w:rPr>
        <w:t>below</w:t>
      </w:r>
      <w:r>
        <w:t>.</w:t>
      </w:r>
    </w:p>
    <w:p w14:paraId="07727997">
      <w:pPr>
        <w:pStyle w:val="34"/>
      </w:pPr>
      <w:r>
        <w:fldChar w:fldCharType="begin"/>
      </w:r>
      <w:r>
        <w:instrText xml:space="preserve"> XE "para:N18307" </w:instrText>
      </w:r>
      <w:r>
        <w:fldChar w:fldCharType="end"/>
      </w:r>
      <w:r>
        <w:t>□ Complying with discovery requests.</w:t>
      </w:r>
    </w:p>
    <w:p w14:paraId="749C1A2D">
      <w:pPr>
        <w:pStyle w:val="34"/>
      </w:pPr>
      <w:r>
        <w:fldChar w:fldCharType="begin"/>
      </w:r>
      <w:r>
        <w:instrText xml:space="preserve"> XE "para:N18313" </w:instrText>
      </w:r>
      <w:r>
        <w:fldChar w:fldCharType="end"/>
      </w:r>
      <w:r>
        <w:t>    ○ To compel compliance with discovery requests, the request must be clear.</w:t>
      </w:r>
    </w:p>
    <w:p w14:paraId="45A2B97C">
      <w:pPr>
        <w:pStyle w:val="34"/>
      </w:pPr>
      <w:r>
        <w:fldChar w:fldCharType="begin"/>
      </w:r>
      <w:r>
        <w:instrText xml:space="preserve"> XE "para:N1831C" </w:instrText>
      </w:r>
      <w:r>
        <w:fldChar w:fldCharType="end"/>
      </w:r>
      <w:r>
        <w:t>    ○ A motion for compliance must set forth the ways in which the compliance is deficient.</w:t>
      </w:r>
    </w:p>
    <w:p w14:paraId="0D7FC01D">
      <w:pPr>
        <w:pStyle w:val="34"/>
      </w:pPr>
      <w:r>
        <w:fldChar w:fldCharType="begin"/>
      </w:r>
      <w:r>
        <w:instrText xml:space="preserve"> XE "para:N18325" </w:instrText>
      </w:r>
      <w:r>
        <w:fldChar w:fldCharType="end"/>
      </w:r>
      <w:r>
        <w:t>    ○ After the court-ordered date for compliance has lapsed, a motion for contempt should be filed.</w:t>
      </w:r>
    </w:p>
    <w:p w14:paraId="475D243F">
      <w:pPr>
        <w:pStyle w:val="34"/>
      </w:pPr>
      <w:r>
        <w:fldChar w:fldCharType="begin"/>
      </w:r>
      <w:r>
        <w:instrText xml:space="preserve"> XE "para:N1832E" </w:instrText>
      </w:r>
      <w:r>
        <w:fldChar w:fldCharType="end"/>
      </w:r>
      <w:r>
        <w:t xml:space="preserve">    ○ Any sanction for non-compliance should be in proportion to the non-compliance. </w:t>
      </w:r>
      <w:r>
        <w:fldChar w:fldCharType="begin"/>
      </w:r>
      <w:r>
        <w:instrText xml:space="preserve"> XE "title:N1833B" </w:instrText>
      </w:r>
      <w:r>
        <w:fldChar w:fldCharType="end"/>
      </w:r>
      <w:r>
        <w:rPr>
          <w:b/>
        </w:rPr>
        <w:t>Authority:</w:t>
      </w:r>
      <w:r>
        <w:t xml:space="preserve">  </w:t>
      </w:r>
      <w:r>
        <w:fldChar w:fldCharType="begin"/>
      </w:r>
      <w:r>
        <w:instrText xml:space="preserve"> XE "para:N18344" </w:instrText>
      </w:r>
      <w:r>
        <w:fldChar w:fldCharType="end"/>
      </w:r>
      <w:r>
        <w:rPr>
          <w:rStyle w:val="104"/>
          <w:rFonts w:ascii="Times New Roman" w:hAnsi="Times New Roman"/>
          <w:i/>
          <w:iCs/>
          <w:color w:val="339966"/>
        </w:rPr>
        <w:t>Millbrook Owners Ass’n v. Hamilton Std.</w:t>
      </w:r>
      <w:r>
        <w:rPr>
          <w:rStyle w:val="104"/>
          <w:rFonts w:ascii="Times New Roman" w:hAnsi="Times New Roman"/>
          <w:color w:val="339966"/>
        </w:rPr>
        <w:t>, 257 Conn. 1 (2001)</w:t>
      </w:r>
      <w:r>
        <w:t xml:space="preserve">; P.B. §§ 13-14, 25-34(a), 25-34(b), and 25-34(c). </w:t>
      </w:r>
      <w:r>
        <w:fldChar w:fldCharType="begin"/>
      </w:r>
      <w:r>
        <w:instrText xml:space="preserve"> XE "title:N183E7" </w:instrText>
      </w:r>
      <w:r>
        <w:fldChar w:fldCharType="end"/>
      </w:r>
      <w:r>
        <w:rPr>
          <w:b/>
        </w:rPr>
        <w:t>Discussion:</w:t>
      </w:r>
      <w:r>
        <w:t xml:space="preserve">  </w:t>
      </w:r>
      <w:r>
        <w:fldChar w:fldCharType="begin"/>
      </w:r>
      <w:r>
        <w:instrText xml:space="preserve"> XE "para:N183F0" </w:instrText>
      </w:r>
      <w:r>
        <w:fldChar w:fldCharType="end"/>
      </w:r>
      <w:r>
        <w:rPr>
          <w:i/>
          <w:iCs/>
        </w:rPr>
        <w:t>See</w:t>
      </w:r>
      <w:r>
        <w:t xml:space="preserve"> </w:t>
      </w:r>
      <w:r>
        <w:rPr>
          <w:rStyle w:val="104"/>
          <w:rFonts w:ascii="Times New Roman" w:hAnsi="Times New Roman"/>
          <w:color w:val="339966"/>
        </w:rPr>
        <w:t>§ 4.32</w:t>
      </w:r>
      <w:r>
        <w:t xml:space="preserve">, </w:t>
      </w:r>
      <w:r>
        <w:rPr>
          <w:i/>
          <w:iCs/>
        </w:rPr>
        <w:t>below</w:t>
      </w:r>
      <w:r>
        <w:t>.</w:t>
      </w:r>
    </w:p>
    <w:p w14:paraId="58A64A0C">
      <w:pPr>
        <w:pStyle w:val="34"/>
      </w:pPr>
      <w:r>
        <w:fldChar w:fldCharType="begin"/>
      </w:r>
      <w:r>
        <w:instrText xml:space="preserve"> XE "para:N18428" </w:instrText>
      </w:r>
      <w:r>
        <w:fldChar w:fldCharType="end"/>
      </w:r>
      <w:r>
        <w:t>□ Obtaining discovery sanctions:</w:t>
      </w:r>
    </w:p>
    <w:p w14:paraId="10084AB6">
      <w:pPr>
        <w:pStyle w:val="34"/>
      </w:pPr>
      <w:r>
        <w:fldChar w:fldCharType="begin"/>
      </w:r>
      <w:r>
        <w:instrText xml:space="preserve"> XE "para:N18434" </w:instrText>
      </w:r>
      <w:r>
        <w:fldChar w:fldCharType="end"/>
      </w:r>
      <w:r>
        <w:t>    ○ Discovery sanctions may include:</w:t>
      </w:r>
    </w:p>
    <w:p w14:paraId="7CF9F7AF">
      <w:pPr>
        <w:pStyle w:val="34"/>
      </w:pPr>
      <w:r>
        <w:fldChar w:fldCharType="begin"/>
      </w:r>
      <w:r>
        <w:instrText xml:space="preserve"> XE "para:N18440" </w:instrText>
      </w:r>
      <w:r>
        <w:fldChar w:fldCharType="end"/>
      </w:r>
      <w:r>
        <w:t>        • The entry of nonsuit or default against the offending party.</w:t>
      </w:r>
    </w:p>
    <w:p w14:paraId="1B7E8B8F">
      <w:pPr>
        <w:pStyle w:val="34"/>
      </w:pPr>
      <w:r>
        <w:fldChar w:fldCharType="begin"/>
      </w:r>
      <w:r>
        <w:instrText xml:space="preserve"> XE "para:N18449" </w:instrText>
      </w:r>
      <w:r>
        <w:fldChar w:fldCharType="end"/>
      </w:r>
      <w:r>
        <w:t>        • Costs to the party seeking discovery, including counsel fees.</w:t>
      </w:r>
    </w:p>
    <w:p w14:paraId="5FDBE999">
      <w:pPr>
        <w:pStyle w:val="34"/>
      </w:pPr>
      <w:r>
        <w:fldChar w:fldCharType="begin"/>
      </w:r>
      <w:r>
        <w:instrText xml:space="preserve"> XE "para:N18452" </w:instrText>
      </w:r>
      <w:r>
        <w:fldChar w:fldCharType="end"/>
      </w:r>
      <w:r>
        <w:t>        • The issues for which discovery is sought is taken to be established for the case.</w:t>
      </w:r>
    </w:p>
    <w:p w14:paraId="6006B0E9">
      <w:pPr>
        <w:pStyle w:val="34"/>
      </w:pPr>
      <w:r>
        <w:fldChar w:fldCharType="begin"/>
      </w:r>
      <w:r>
        <w:instrText xml:space="preserve"> XE "para:N1845B" </w:instrText>
      </w:r>
      <w:r>
        <w:fldChar w:fldCharType="end"/>
      </w:r>
      <w:r>
        <w:t>        • The offending party may be prevented from introducing certain documents or evidence at a trial or hearing.</w:t>
      </w:r>
    </w:p>
    <w:p w14:paraId="4F59A749">
      <w:pPr>
        <w:pStyle w:val="34"/>
      </w:pPr>
      <w:r>
        <w:fldChar w:fldCharType="begin"/>
      </w:r>
      <w:r>
        <w:instrText xml:space="preserve"> XE "para:N18464" </w:instrText>
      </w:r>
      <w:r>
        <w:fldChar w:fldCharType="end"/>
      </w:r>
      <w:r>
        <w:t>        • The action could be dismissed.</w:t>
      </w:r>
    </w:p>
    <w:p w14:paraId="2C9F1F09">
      <w:pPr>
        <w:pStyle w:val="34"/>
      </w:pPr>
      <w:r>
        <w:fldChar w:fldCharType="begin"/>
      </w:r>
      <w:r>
        <w:instrText xml:space="preserve"> XE "para:N1846D" </w:instrText>
      </w:r>
      <w:r>
        <w:fldChar w:fldCharType="end"/>
      </w:r>
      <w:r>
        <w:t xml:space="preserve">    ○ The motion should contain the specific sanctions sought. </w:t>
      </w:r>
      <w:r>
        <w:fldChar w:fldCharType="begin"/>
      </w:r>
      <w:r>
        <w:instrText xml:space="preserve"> XE "title:N1847A" </w:instrText>
      </w:r>
      <w:r>
        <w:fldChar w:fldCharType="end"/>
      </w:r>
      <w:r>
        <w:rPr>
          <w:b/>
        </w:rPr>
        <w:t>Authority:</w:t>
      </w:r>
      <w:r>
        <w:t xml:space="preserve">  </w:t>
      </w:r>
      <w:r>
        <w:fldChar w:fldCharType="begin"/>
      </w:r>
      <w:r>
        <w:instrText xml:space="preserve"> XE "para:N18483" </w:instrText>
      </w:r>
      <w:r>
        <w:fldChar w:fldCharType="end"/>
      </w:r>
      <w:r>
        <w:rPr>
          <w:rStyle w:val="104"/>
          <w:rFonts w:ascii="Times New Roman" w:hAnsi="Times New Roman"/>
          <w:color w:val="339966"/>
        </w:rPr>
        <w:t>Conn. Gen. Stat. §§ 46b-62</w:t>
      </w:r>
      <w:r>
        <w:t xml:space="preserve"> and </w:t>
      </w:r>
      <w:r>
        <w:rPr>
          <w:rStyle w:val="104"/>
          <w:rFonts w:ascii="Times New Roman" w:hAnsi="Times New Roman"/>
          <w:color w:val="339966"/>
        </w:rPr>
        <w:t>46b-87</w:t>
      </w:r>
      <w:r>
        <w:t xml:space="preserve">; </w:t>
      </w:r>
      <w:r>
        <w:rPr>
          <w:rStyle w:val="104"/>
          <w:rFonts w:ascii="Times New Roman" w:hAnsi="Times New Roman"/>
          <w:i/>
          <w:iCs/>
          <w:color w:val="339966"/>
        </w:rPr>
        <w:t>Ramin v. Ramin</w:t>
      </w:r>
      <w:r>
        <w:rPr>
          <w:rStyle w:val="104"/>
          <w:rFonts w:ascii="Times New Roman" w:hAnsi="Times New Roman"/>
          <w:color w:val="339966"/>
        </w:rPr>
        <w:t>, 281 Conn. 324 (2007)</w:t>
      </w:r>
      <w:r>
        <w:t xml:space="preserve">, </w:t>
      </w:r>
      <w:r>
        <w:rPr>
          <w:rStyle w:val="104"/>
          <w:rFonts w:ascii="Times New Roman" w:hAnsi="Times New Roman"/>
          <w:i/>
          <w:iCs/>
          <w:color w:val="339966"/>
        </w:rPr>
        <w:t>Smith v. Snyder</w:t>
      </w:r>
      <w:r>
        <w:rPr>
          <w:rStyle w:val="104"/>
          <w:rFonts w:ascii="Times New Roman" w:hAnsi="Times New Roman"/>
          <w:color w:val="339966"/>
        </w:rPr>
        <w:t>, 267 Conn. 456 (2004)</w:t>
      </w:r>
      <w:r>
        <w:t xml:space="preserve">, </w:t>
      </w:r>
      <w:r>
        <w:rPr>
          <w:rStyle w:val="104"/>
          <w:rFonts w:ascii="Times New Roman" w:hAnsi="Times New Roman"/>
          <w:i/>
          <w:iCs/>
          <w:color w:val="339966"/>
        </w:rPr>
        <w:t>Valentine v. Valentine</w:t>
      </w:r>
      <w:r>
        <w:rPr>
          <w:rStyle w:val="104"/>
          <w:rFonts w:ascii="Times New Roman" w:hAnsi="Times New Roman"/>
          <w:color w:val="339966"/>
        </w:rPr>
        <w:t>, 164 Conn. App. 354 (2016)</w:t>
      </w:r>
      <w:r>
        <w:t xml:space="preserve">, </w:t>
      </w:r>
      <w:r>
        <w:rPr>
          <w:rStyle w:val="104"/>
          <w:rFonts w:ascii="Times New Roman" w:hAnsi="Times New Roman"/>
          <w:i/>
          <w:iCs/>
          <w:color w:val="339966"/>
        </w:rPr>
        <w:t>Allen v. Allen</w:t>
      </w:r>
      <w:r>
        <w:rPr>
          <w:rStyle w:val="104"/>
          <w:rFonts w:ascii="Times New Roman" w:hAnsi="Times New Roman"/>
          <w:color w:val="339966"/>
        </w:rPr>
        <w:t>, 134 Conn. App. 486 (2012)</w:t>
      </w:r>
      <w:r>
        <w:t xml:space="preserve">, and </w:t>
      </w:r>
      <w:r>
        <w:rPr>
          <w:rStyle w:val="104"/>
          <w:rFonts w:ascii="Times New Roman" w:hAnsi="Times New Roman"/>
          <w:i/>
          <w:iCs/>
          <w:color w:val="339966"/>
        </w:rPr>
        <w:t>Osborne v. Osborne</w:t>
      </w:r>
      <w:r>
        <w:rPr>
          <w:rStyle w:val="104"/>
          <w:rFonts w:ascii="Times New Roman" w:hAnsi="Times New Roman"/>
          <w:color w:val="339966"/>
        </w:rPr>
        <w:t>, 2 Conn. App. 635 (1984)</w:t>
      </w:r>
      <w:r>
        <w:t xml:space="preserve">; P.B. §§ 13-14, 13-14(b), and 25-32A. </w:t>
      </w:r>
      <w:r>
        <w:fldChar w:fldCharType="begin"/>
      </w:r>
      <w:r>
        <w:instrText xml:space="preserve"> XE "title:N187D6" </w:instrText>
      </w:r>
      <w:r>
        <w:fldChar w:fldCharType="end"/>
      </w:r>
      <w:r>
        <w:rPr>
          <w:b/>
        </w:rPr>
        <w:t>Discussion:</w:t>
      </w:r>
      <w:r>
        <w:t xml:space="preserve">  </w:t>
      </w:r>
      <w:r>
        <w:fldChar w:fldCharType="begin"/>
      </w:r>
      <w:r>
        <w:instrText xml:space="preserve"> XE "para:N187DF" </w:instrText>
      </w:r>
      <w:r>
        <w:fldChar w:fldCharType="end"/>
      </w:r>
      <w:r>
        <w:rPr>
          <w:i/>
          <w:iCs/>
        </w:rPr>
        <w:t>See</w:t>
      </w:r>
      <w:r>
        <w:t xml:space="preserve"> </w:t>
      </w:r>
      <w:r>
        <w:rPr>
          <w:rStyle w:val="104"/>
          <w:rFonts w:ascii="Times New Roman" w:hAnsi="Times New Roman"/>
          <w:color w:val="339966"/>
        </w:rPr>
        <w:t>§ 4.33</w:t>
      </w:r>
      <w:r>
        <w:t xml:space="preserve">, </w:t>
      </w:r>
      <w:r>
        <w:rPr>
          <w:i/>
          <w:iCs/>
        </w:rPr>
        <w:t>below</w:t>
      </w:r>
      <w:r>
        <w:t>.</w:t>
      </w:r>
    </w:p>
    <w:p w14:paraId="7BA5B9A3">
      <w:pPr>
        <w:pStyle w:val="34"/>
      </w:pPr>
      <w:r>
        <w:fldChar w:fldCharType="begin"/>
      </w:r>
      <w:r>
        <w:instrText xml:space="preserve"> XE "para:N18817" </w:instrText>
      </w:r>
      <w:r>
        <w:fldChar w:fldCharType="end"/>
      </w:r>
      <w:r>
        <w:t>□ Appointing a special discovery master:</w:t>
      </w:r>
    </w:p>
    <w:p w14:paraId="5D168ED6">
      <w:pPr>
        <w:pStyle w:val="34"/>
      </w:pPr>
      <w:r>
        <w:fldChar w:fldCharType="begin"/>
      </w:r>
      <w:r>
        <w:instrText xml:space="preserve"> XE "para:N18823" </w:instrText>
      </w:r>
      <w:r>
        <w:fldChar w:fldCharType="end"/>
      </w:r>
      <w:r>
        <w:t>    ○ The court may appoint a special discovery master to resolve discovery disputes.</w:t>
      </w:r>
    </w:p>
    <w:p w14:paraId="0C8179D3">
      <w:pPr>
        <w:pStyle w:val="34"/>
      </w:pPr>
      <w:r>
        <w:fldChar w:fldCharType="begin"/>
      </w:r>
      <w:r>
        <w:instrText xml:space="preserve"> XE "para:N1882C" </w:instrText>
      </w:r>
      <w:r>
        <w:fldChar w:fldCharType="end"/>
      </w:r>
      <w:r>
        <w:t xml:space="preserve">    ○ The court will determine the compensation and its allocation between the parties for the special discovery master. </w:t>
      </w:r>
      <w:r>
        <w:fldChar w:fldCharType="begin"/>
      </w:r>
      <w:r>
        <w:instrText xml:space="preserve"> XE "title:N18839" </w:instrText>
      </w:r>
      <w:r>
        <w:fldChar w:fldCharType="end"/>
      </w:r>
      <w:r>
        <w:rPr>
          <w:b/>
        </w:rPr>
        <w:t>Authority:</w:t>
      </w:r>
      <w:r>
        <w:t xml:space="preserve">  </w:t>
      </w:r>
      <w:r>
        <w:fldChar w:fldCharType="begin"/>
      </w:r>
      <w:r>
        <w:instrText xml:space="preserve"> XE "para:N18842" </w:instrText>
      </w:r>
      <w:r>
        <w:fldChar w:fldCharType="end"/>
      </w:r>
      <w:r>
        <w:t xml:space="preserve">P.B. § 25-32B. </w:t>
      </w:r>
      <w:r>
        <w:fldChar w:fldCharType="begin"/>
      </w:r>
      <w:r>
        <w:instrText xml:space="preserve"> XE "title:N1884F" </w:instrText>
      </w:r>
      <w:r>
        <w:fldChar w:fldCharType="end"/>
      </w:r>
      <w:r>
        <w:rPr>
          <w:b/>
        </w:rPr>
        <w:t>Discussion:</w:t>
      </w:r>
      <w:r>
        <w:t xml:space="preserve">  </w:t>
      </w:r>
      <w:r>
        <w:fldChar w:fldCharType="begin"/>
      </w:r>
      <w:r>
        <w:instrText xml:space="preserve"> XE "para:N18858" </w:instrText>
      </w:r>
      <w:r>
        <w:fldChar w:fldCharType="end"/>
      </w:r>
      <w:r>
        <w:rPr>
          <w:i/>
          <w:iCs/>
        </w:rPr>
        <w:t>See</w:t>
      </w:r>
      <w:r>
        <w:t xml:space="preserve"> </w:t>
      </w:r>
      <w:r>
        <w:rPr>
          <w:rStyle w:val="104"/>
          <w:rFonts w:ascii="Times New Roman" w:hAnsi="Times New Roman"/>
          <w:color w:val="339966"/>
        </w:rPr>
        <w:t>§ 4.34</w:t>
      </w:r>
      <w:r>
        <w:t xml:space="preserve">, </w:t>
      </w:r>
      <w:r>
        <w:rPr>
          <w:i/>
          <w:iCs/>
        </w:rPr>
        <w:t>below</w:t>
      </w:r>
      <w:r>
        <w:t>.</w:t>
      </w:r>
    </w:p>
    <w:p w14:paraId="5222B3CA">
      <w:pPr>
        <w:pStyle w:val="39"/>
      </w:pPr>
      <w:r>
        <w:fldChar w:fldCharType="begin"/>
      </w:r>
      <w:r>
        <w:instrText xml:space="preserve"> XE "desig:N188AC:Heading 1" </w:instrText>
      </w:r>
      <w:r>
        <w:fldChar w:fldCharType="end"/>
      </w:r>
      <w:r>
        <w:t xml:space="preserve">§ 4.22 </w:t>
      </w:r>
      <w:r>
        <w:fldChar w:fldCharType="begin"/>
      </w:r>
      <w:r>
        <w:instrText xml:space="preserve"> XE "title:N188B0:Heading 1" </w:instrText>
      </w:r>
      <w:r>
        <w:fldChar w:fldCharType="end"/>
      </w:r>
      <w:r>
        <w:t>Defining the Permissive Nature of Discovery and Privileges</w:t>
      </w:r>
    </w:p>
    <w:p w14:paraId="34E752E6">
      <w:pPr>
        <w:pStyle w:val="40"/>
      </w:pPr>
      <w:r>
        <w:fldChar w:fldCharType="begin"/>
      </w:r>
      <w:r>
        <w:instrText xml:space="preserve"> XE "desig:N188C6:Heading 2" </w:instrText>
      </w:r>
      <w:r>
        <w:fldChar w:fldCharType="end"/>
      </w:r>
      <w:r>
        <w:t xml:space="preserve">[1] </w:t>
      </w:r>
      <w:r>
        <w:fldChar w:fldCharType="begin"/>
      </w:r>
      <w:r>
        <w:instrText xml:space="preserve"> XE "title:N188CA:Heading 2" </w:instrText>
      </w:r>
      <w:r>
        <w:fldChar w:fldCharType="end"/>
      </w:r>
      <w:r>
        <w:t>Assessing the Scope of Discovery</w:t>
      </w:r>
    </w:p>
    <w:p w14:paraId="1AC5DCDF">
      <w:pPr>
        <w:pStyle w:val="31"/>
      </w:pPr>
      <w:r>
        <w:fldChar w:fldCharType="begin"/>
      </w:r>
      <w:r>
        <w:instrText xml:space="preserve"> XE "para:N188D1" </w:instrText>
      </w:r>
      <w:r>
        <w:fldChar w:fldCharType="end"/>
      </w:r>
      <w:r>
        <w:t xml:space="preserve">            Discovery in Connecticut is very liberal. The discovery provisions of P.B. §§ 13-1 through 13-13 are specifically applicable to family matters. P.B. § 25-31. The discovery rules provide definitions applicable to all means of discovery under Chapter </w:t>
      </w:r>
      <w:r>
        <w:rPr>
          <w:rStyle w:val="104"/>
          <w:color w:val="339966"/>
        </w:rPr>
        <w:t>13 of the Practice Book</w:t>
      </w:r>
      <w:r>
        <w:t>. P.B. § 13-1. Those definitions include:</w:t>
      </w:r>
    </w:p>
    <w:p w14:paraId="437E6D0E">
      <w:pPr>
        <w:pStyle w:val="103"/>
      </w:pPr>
      <w:r>
        <w:fldChar w:fldCharType="begin"/>
      </w:r>
      <w:r>
        <w:instrText xml:space="preserve"> XE "list:N18901:LIST-ELEMENT" </w:instrText>
      </w:r>
      <w:r>
        <w:fldChar w:fldCharType="end"/>
      </w:r>
      <w:r>
        <w:fldChar w:fldCharType="begin"/>
      </w:r>
      <w:r>
        <w:instrText xml:space="preserve"> ADVANCE \r 1 </w:instrText>
      </w:r>
      <w:r>
        <w:fldChar w:fldCharType="end"/>
      </w:r>
      <w:r>
        <w:fldChar w:fldCharType="begin"/>
      </w:r>
      <w:r>
        <w:instrText xml:space="preserve"> XE "OA.TEMP:tmpN18908:List" </w:instrText>
      </w:r>
      <w:r>
        <w:fldChar w:fldCharType="end"/>
      </w:r>
      <w:r>
        <w:fldChar w:fldCharType="begin"/>
      </w:r>
      <w:r>
        <w:instrText xml:space="preserve"> XE "para:N1890A" </w:instrText>
      </w:r>
      <w:r>
        <w:fldChar w:fldCharType="end"/>
      </w:r>
      <w:r>
        <w:t>“(1) ‘statement’ means (A) a written statement in the handwriting of the person making it, or signed, or initialed, or otherwise in writing adopted and approved by the person making it; or (B) a stenographic, mechanical, electrical or other recording or a transcription thereof, which is a substantially verbatim recital of an oral statement by the person making it and which is contemporaneously recorded;</w:t>
      </w:r>
    </w:p>
    <w:p w14:paraId="6079FF54">
      <w:pPr>
        <w:pStyle w:val="103"/>
      </w:pPr>
      <w:r>
        <w:fldChar w:fldCharType="begin"/>
      </w:r>
      <w:r>
        <w:instrText xml:space="preserve"> XE "OA.TEMP:tmpN18913:List" </w:instrText>
      </w:r>
      <w:r>
        <w:fldChar w:fldCharType="end"/>
      </w:r>
      <w:r>
        <w:fldChar w:fldCharType="begin"/>
      </w:r>
      <w:r>
        <w:instrText xml:space="preserve"> XE "para:N18915" </w:instrText>
      </w:r>
      <w:r>
        <w:fldChar w:fldCharType="end"/>
      </w:r>
      <w:r>
        <w:t>(2) ‘party’ means (A) a person named as a party in the action, or (B) an agent, employee, officer, or director of a public or private corporation, partnership, association, or governmental agency, named as a party in the action;</w:t>
      </w:r>
    </w:p>
    <w:p w14:paraId="20A15109">
      <w:pPr>
        <w:pStyle w:val="103"/>
      </w:pPr>
      <w:r>
        <w:fldChar w:fldCharType="begin"/>
      </w:r>
      <w:r>
        <w:instrText xml:space="preserve"> XE "OA.TEMP:tmpN1891E:List" </w:instrText>
      </w:r>
      <w:r>
        <w:fldChar w:fldCharType="end"/>
      </w:r>
      <w:r>
        <w:fldChar w:fldCharType="begin"/>
      </w:r>
      <w:r>
        <w:instrText xml:space="preserve"> XE "para:N18920" </w:instrText>
      </w:r>
      <w:r>
        <w:fldChar w:fldCharType="end"/>
      </w:r>
      <w:r>
        <w:t>(3) ‘representative’ includes agent, attorney, consultant indemnitor, insurer, and surety;</w:t>
      </w:r>
    </w:p>
    <w:p w14:paraId="28141C87">
      <w:pPr>
        <w:pStyle w:val="103"/>
      </w:pPr>
      <w:r>
        <w:fldChar w:fldCharType="begin"/>
      </w:r>
      <w:r>
        <w:instrText xml:space="preserve"> XE "OA.TEMP:tmpN18929:List" </w:instrText>
      </w:r>
      <w:r>
        <w:fldChar w:fldCharType="end"/>
      </w:r>
      <w:r>
        <w:fldChar w:fldCharType="begin"/>
      </w:r>
      <w:r>
        <w:instrText xml:space="preserve"> XE "para:N1892B" </w:instrText>
      </w:r>
      <w:r>
        <w:fldChar w:fldCharType="end"/>
      </w:r>
      <w:r>
        <w:t>(4) ‘electronic’ means relating to technology having electrical, digital, magnetic, wireless. Optical, electromagnetic, or similar capabilities;</w:t>
      </w:r>
    </w:p>
    <w:p w14:paraId="7D4CEA6F">
      <w:pPr>
        <w:pStyle w:val="103"/>
      </w:pPr>
      <w:r>
        <w:fldChar w:fldCharType="begin"/>
      </w:r>
      <w:r>
        <w:instrText xml:space="preserve"> XE "OA.TEMP:tmpN18934:List" </w:instrText>
      </w:r>
      <w:r>
        <w:fldChar w:fldCharType="end"/>
      </w:r>
      <w:r>
        <w:fldChar w:fldCharType="begin"/>
      </w:r>
      <w:r>
        <w:instrText xml:space="preserve"> XE "para:N18936" </w:instrText>
      </w:r>
      <w:r>
        <w:fldChar w:fldCharType="end"/>
      </w:r>
      <w:r>
        <w:t>(5) ‘electronically stored information’ means information that is stored in an electronic medium and is retrievable in perceivable form.”</w:t>
      </w:r>
    </w:p>
    <w:p w14:paraId="7743923F">
      <w:pPr>
        <w:pStyle w:val="31"/>
      </w:pPr>
      <w:r>
        <w:fldChar w:fldCharType="begin"/>
      </w:r>
      <w:r>
        <w:instrText xml:space="preserve"> XE "para:N1893C" </w:instrText>
      </w:r>
      <w:r>
        <w:fldChar w:fldCharType="end"/>
      </w:r>
      <w:r>
        <w:br w:type="textWrapping"/>
      </w:r>
      <w:r>
        <w:t>P.B. § 13-1(a).</w:t>
      </w:r>
    </w:p>
    <w:p w14:paraId="1E26765F">
      <w:pPr>
        <w:pStyle w:val="31"/>
      </w:pPr>
      <w:r>
        <w:fldChar w:fldCharType="begin"/>
      </w:r>
      <w:r>
        <w:instrText xml:space="preserve"> XE "para:N18942" </w:instrText>
      </w:r>
      <w:r>
        <w:fldChar w:fldCharType="end"/>
      </w:r>
      <w:r>
        <w:br w:type="textWrapping"/>
      </w:r>
      <w:r>
        <w:t xml:space="preserve">            In addition, certain additional terms are defined and deemed incorporated into all discovery requests served under Chapter </w:t>
      </w:r>
      <w:r>
        <w:rPr>
          <w:rStyle w:val="104"/>
          <w:color w:val="339966"/>
        </w:rPr>
        <w:t>13 of the Practice Book</w:t>
      </w:r>
      <w:r>
        <w:t>. P.B. § 13-1(b). The specific definitions include:</w:t>
      </w:r>
    </w:p>
    <w:p w14:paraId="1B9E920D">
      <w:pPr>
        <w:pStyle w:val="103"/>
      </w:pPr>
      <w:r>
        <w:fldChar w:fldCharType="begin"/>
      </w:r>
      <w:r>
        <w:instrText xml:space="preserve"> XE "list:N18972:LIST-ELEMENT" </w:instrText>
      </w:r>
      <w:r>
        <w:fldChar w:fldCharType="end"/>
      </w:r>
      <w:r>
        <w:fldChar w:fldCharType="begin"/>
      </w:r>
      <w:r>
        <w:instrText xml:space="preserve"> ADVANCE \r 1 </w:instrText>
      </w:r>
      <w:r>
        <w:fldChar w:fldCharType="end"/>
      </w:r>
      <w:r>
        <w:fldChar w:fldCharType="begin"/>
      </w:r>
      <w:r>
        <w:instrText xml:space="preserve"> XE "OA.TEMP:tmpN18979:List" </w:instrText>
      </w:r>
      <w:r>
        <w:fldChar w:fldCharType="end"/>
      </w:r>
      <w:r>
        <w:fldChar w:fldCharType="begin"/>
      </w:r>
      <w:r>
        <w:instrText xml:space="preserve"> XE "para:N1897B" </w:instrText>
      </w:r>
      <w:r>
        <w:fldChar w:fldCharType="end"/>
      </w:r>
      <w:r>
        <w:t>“(1) Communication. The term ‘communication’ means the transmittal of information (in the form of facts, ideas, inquiries or otherwise).</w:t>
      </w:r>
    </w:p>
    <w:p w14:paraId="51A1FBCB">
      <w:pPr>
        <w:pStyle w:val="103"/>
      </w:pPr>
      <w:r>
        <w:fldChar w:fldCharType="begin"/>
      </w:r>
      <w:r>
        <w:instrText xml:space="preserve"> XE "OA.TEMP:tmpN18984:List" </w:instrText>
      </w:r>
      <w:r>
        <w:fldChar w:fldCharType="end"/>
      </w:r>
      <w:r>
        <w:fldChar w:fldCharType="begin"/>
      </w:r>
      <w:r>
        <w:instrText xml:space="preserve"> XE "para:N18986" </w:instrText>
      </w:r>
      <w:r>
        <w:fldChar w:fldCharType="end"/>
      </w:r>
      <w:r>
        <w:t>(2) Document. The term ‘document’ means any writing, drawing, graph, chart, photograph, sound recording, image, and other data or data compilation, stored in any medium from which information can be obtained either directly or, if necessary, after translation by the responding party into a reasonably usable form. A draft or non-identical copy is a separate document within the meaning of this term. A request for production of ‘documents’ shall encompass, and the response shall include, electronically stored information, as defined in subsection (a) above, unless otherwise specified by the requesting party.</w:t>
      </w:r>
    </w:p>
    <w:p w14:paraId="6FD784AE">
      <w:pPr>
        <w:pStyle w:val="103"/>
      </w:pPr>
      <w:r>
        <w:fldChar w:fldCharType="begin"/>
      </w:r>
      <w:r>
        <w:instrText xml:space="preserve"> XE "OA.TEMP:tmpN1898F:List" </w:instrText>
      </w:r>
      <w:r>
        <w:fldChar w:fldCharType="end"/>
      </w:r>
      <w:r>
        <w:fldChar w:fldCharType="begin"/>
      </w:r>
      <w:r>
        <w:instrText xml:space="preserve"> XE "para:N18991" </w:instrText>
      </w:r>
      <w:r>
        <w:fldChar w:fldCharType="end"/>
      </w:r>
      <w:r>
        <w:t>(3) Identify (With Respect to Persons). When referring to a person, to ‘identify’ means to provide, to the extent known, the person’s full name, present or last known address, and when referring to a natural person, additionally, the present or last known place of employment. Once a person has been identified in accordance with this subdivision, only the name of that person need be listed in response to subsequent discovery requesting the identification of that person.</w:t>
      </w:r>
    </w:p>
    <w:p w14:paraId="03DC36B5">
      <w:pPr>
        <w:pStyle w:val="103"/>
      </w:pPr>
      <w:r>
        <w:fldChar w:fldCharType="begin"/>
      </w:r>
      <w:r>
        <w:instrText xml:space="preserve"> XE "OA.TEMP:tmpN1899A:List" </w:instrText>
      </w:r>
      <w:r>
        <w:fldChar w:fldCharType="end"/>
      </w:r>
      <w:r>
        <w:fldChar w:fldCharType="begin"/>
      </w:r>
      <w:r>
        <w:instrText xml:space="preserve"> XE "para:N1899C" </w:instrText>
      </w:r>
      <w:r>
        <w:fldChar w:fldCharType="end"/>
      </w:r>
      <w:r>
        <w:t>(4) Identify (With Respect to Documents or Electronically Stored Information). When referring to documents or electronically stored information, to ‘identify’ means to provide, to the extent known, information about the: (i) type of document or electronically stored information; (ii) its general subject matter; (iii) the date of the document or electronically stored information; and (iv) author(s), addressee(s) and recipient(s).</w:t>
      </w:r>
    </w:p>
    <w:p w14:paraId="300C99D3">
      <w:pPr>
        <w:pStyle w:val="103"/>
      </w:pPr>
      <w:r>
        <w:fldChar w:fldCharType="begin"/>
      </w:r>
      <w:r>
        <w:instrText xml:space="preserve"> XE "OA.TEMP:tmpN189A5:List" </w:instrText>
      </w:r>
      <w:r>
        <w:fldChar w:fldCharType="end"/>
      </w:r>
      <w:r>
        <w:fldChar w:fldCharType="begin"/>
      </w:r>
      <w:r>
        <w:instrText xml:space="preserve"> XE "para:N189A7" </w:instrText>
      </w:r>
      <w:r>
        <w:fldChar w:fldCharType="end"/>
      </w:r>
      <w:r>
        <w:t>(5) Identify (With Respect to Oral Communications). When referring to an oral communication, to ‘identify’ means: (i) to state the date and place of the oral communication; (ii) to identify all persons hearing, present or participating in the communication; (iii) to state whether the communication was in person, by telephone, or by some other means or medium; and (iv) to summarize what was said by each such person, or provide a transcript if one is available.</w:t>
      </w:r>
    </w:p>
    <w:p w14:paraId="1E3CAE80">
      <w:pPr>
        <w:pStyle w:val="103"/>
      </w:pPr>
      <w:r>
        <w:fldChar w:fldCharType="begin"/>
      </w:r>
      <w:r>
        <w:instrText xml:space="preserve"> XE "OA.TEMP:tmpN189B0:List" </w:instrText>
      </w:r>
      <w:r>
        <w:fldChar w:fldCharType="end"/>
      </w:r>
      <w:r>
        <w:fldChar w:fldCharType="begin"/>
      </w:r>
      <w:r>
        <w:instrText xml:space="preserve"> XE "para:N189B2" </w:instrText>
      </w:r>
      <w:r>
        <w:fldChar w:fldCharType="end"/>
      </w:r>
      <w:r>
        <w:t>(6) Identify (With Respect to an Act or Event). When referring to an act or event, to ‘identify’ means: (i) to describe the act or event, including its location and its date; (ii) to identify the persons participating, present or involved in the act or event; (iii) to identify all oral communications which were made at the act or event identified; and (iv) to identify all documents concerning the act or event identified.</w:t>
      </w:r>
    </w:p>
    <w:p w14:paraId="0656DC8F">
      <w:pPr>
        <w:pStyle w:val="103"/>
      </w:pPr>
      <w:r>
        <w:fldChar w:fldCharType="begin"/>
      </w:r>
      <w:r>
        <w:instrText xml:space="preserve"> XE "OA.TEMP:tmpN189BB:List" </w:instrText>
      </w:r>
      <w:r>
        <w:fldChar w:fldCharType="end"/>
      </w:r>
      <w:r>
        <w:fldChar w:fldCharType="begin"/>
      </w:r>
      <w:r>
        <w:instrText xml:space="preserve"> XE "para:N189BD" </w:instrText>
      </w:r>
      <w:r>
        <w:fldChar w:fldCharType="end"/>
      </w:r>
      <w:r>
        <w:t>(7) Person. The term ‘person’ is defined as any natural person or any business, legal or governmental entity or association.</w:t>
      </w:r>
    </w:p>
    <w:p w14:paraId="2C5133AB">
      <w:pPr>
        <w:pStyle w:val="103"/>
      </w:pPr>
      <w:r>
        <w:fldChar w:fldCharType="begin"/>
      </w:r>
      <w:r>
        <w:instrText xml:space="preserve"> XE "OA.TEMP:tmpN189C6:List" </w:instrText>
      </w:r>
      <w:r>
        <w:fldChar w:fldCharType="end"/>
      </w:r>
      <w:r>
        <w:fldChar w:fldCharType="begin"/>
      </w:r>
      <w:r>
        <w:instrText xml:space="preserve"> XE "para:N189C8" </w:instrText>
      </w:r>
      <w:r>
        <w:fldChar w:fldCharType="end"/>
      </w:r>
      <w:r>
        <w:t>(8) Concerning. The term ‘concerning’ means relation to, referring to, describing, evidencing or constituting.</w:t>
      </w:r>
    </w:p>
    <w:p w14:paraId="1DF8223F">
      <w:pPr>
        <w:pStyle w:val="103"/>
      </w:pPr>
      <w:r>
        <w:fldChar w:fldCharType="begin"/>
      </w:r>
      <w:r>
        <w:instrText xml:space="preserve"> XE "OA.TEMP:tmpN189D1:List" </w:instrText>
      </w:r>
      <w:r>
        <w:fldChar w:fldCharType="end"/>
      </w:r>
      <w:r>
        <w:fldChar w:fldCharType="begin"/>
      </w:r>
      <w:r>
        <w:instrText xml:space="preserve"> XE "para:N189D3" </w:instrText>
      </w:r>
      <w:r>
        <w:fldChar w:fldCharType="end"/>
      </w:r>
      <w:r>
        <w:t>(9) You. The term ‘you’ means the party or person to whom a discovery request is directed, except that: (i) if the party is the representative of the estate of a decedent, ward or incapable person, ‘you’ shall also refer to the party’s decedent, ward, or incapable person, unless the context of the discovery request clearly indicates otherwise; and (ii) notwithstanding section (b) above, the propounding party may specify a different definition of the term ‘you’.</w:t>
      </w:r>
    </w:p>
    <w:p w14:paraId="60699292">
      <w:pPr>
        <w:pStyle w:val="31"/>
      </w:pPr>
      <w:r>
        <w:fldChar w:fldCharType="begin"/>
      </w:r>
      <w:r>
        <w:instrText xml:space="preserve"> XE "para:N189D9" </w:instrText>
      </w:r>
      <w:r>
        <w:fldChar w:fldCharType="end"/>
      </w:r>
      <w:r>
        <w:br w:type="textWrapping"/>
      </w:r>
      <w:r>
        <w:t>P.B. § 13-1(c).</w:t>
      </w:r>
    </w:p>
    <w:p w14:paraId="2F742142">
      <w:pPr>
        <w:pStyle w:val="31"/>
      </w:pPr>
      <w:r>
        <w:fldChar w:fldCharType="begin"/>
      </w:r>
      <w:r>
        <w:instrText xml:space="preserve"> XE "para:N189DF" </w:instrText>
      </w:r>
      <w:r>
        <w:fldChar w:fldCharType="end"/>
      </w:r>
      <w:r>
        <w:br w:type="textWrapping"/>
      </w:r>
      <w:r>
        <w:t>            There are rules for construction of terms which apply to all requests for production:</w:t>
      </w:r>
    </w:p>
    <w:p w14:paraId="24927EB1">
      <w:pPr>
        <w:pStyle w:val="103"/>
      </w:pPr>
      <w:r>
        <w:fldChar w:fldCharType="begin"/>
      </w:r>
      <w:r>
        <w:instrText xml:space="preserve"> XE "list:N189E5:LIST-ELEMENT" </w:instrText>
      </w:r>
      <w:r>
        <w:fldChar w:fldCharType="end"/>
      </w:r>
      <w:r>
        <w:fldChar w:fldCharType="begin"/>
      </w:r>
      <w:r>
        <w:instrText xml:space="preserve"> ADVANCE \r 1 </w:instrText>
      </w:r>
      <w:r>
        <w:fldChar w:fldCharType="end"/>
      </w:r>
      <w:r>
        <w:fldChar w:fldCharType="begin"/>
      </w:r>
      <w:r>
        <w:instrText xml:space="preserve"> XE "OA.TEMP:tmpN189EC:List" </w:instrText>
      </w:r>
      <w:r>
        <w:fldChar w:fldCharType="end"/>
      </w:r>
      <w:r>
        <w:fldChar w:fldCharType="begin"/>
      </w:r>
      <w:r>
        <w:instrText xml:space="preserve"> XE "para:N189EE" </w:instrText>
      </w:r>
      <w:r>
        <w:fldChar w:fldCharType="end"/>
      </w:r>
      <w:r>
        <w:t>“(1) All/Each. The terms ‘all’ and ‘each’ shall both be construed as all and each.</w:t>
      </w:r>
    </w:p>
    <w:p w14:paraId="1FCA5DFA">
      <w:pPr>
        <w:pStyle w:val="103"/>
      </w:pPr>
      <w:r>
        <w:fldChar w:fldCharType="begin"/>
      </w:r>
      <w:r>
        <w:instrText xml:space="preserve"> XE "OA.TEMP:tmpN189F7:List" </w:instrText>
      </w:r>
      <w:r>
        <w:fldChar w:fldCharType="end"/>
      </w:r>
      <w:r>
        <w:fldChar w:fldCharType="begin"/>
      </w:r>
      <w:r>
        <w:instrText xml:space="preserve"> XE "para:N189F9" </w:instrText>
      </w:r>
      <w:r>
        <w:fldChar w:fldCharType="end"/>
      </w:r>
      <w:r>
        <w:t>(2) And/Or. The connectives ‘and’ and ‘or’ shall be construed either disjunctively or conjunctively as necessary to bring within the scope of the discovery request all responses that might otherwise be construed to be outside its scope.</w:t>
      </w:r>
    </w:p>
    <w:p w14:paraId="1E762F56">
      <w:pPr>
        <w:pStyle w:val="103"/>
      </w:pPr>
      <w:r>
        <w:fldChar w:fldCharType="begin"/>
      </w:r>
      <w:r>
        <w:instrText xml:space="preserve"> XE "OA.TEMP:tmpN18A02:List" </w:instrText>
      </w:r>
      <w:r>
        <w:fldChar w:fldCharType="end"/>
      </w:r>
      <w:r>
        <w:fldChar w:fldCharType="begin"/>
      </w:r>
      <w:r>
        <w:instrText xml:space="preserve"> XE "para:N18A04" </w:instrText>
      </w:r>
      <w:r>
        <w:fldChar w:fldCharType="end"/>
      </w:r>
      <w:r>
        <w:t>(3) Number. The use of the singular form of any word includes the plural and vice versa.</w:t>
      </w:r>
    </w:p>
    <w:p w14:paraId="1EB22F60">
      <w:pPr>
        <w:pStyle w:val="103"/>
      </w:pPr>
      <w:r>
        <w:fldChar w:fldCharType="begin"/>
      </w:r>
      <w:r>
        <w:instrText xml:space="preserve"> XE "OA.TEMP:tmpN18A0D:List" </w:instrText>
      </w:r>
      <w:r>
        <w:fldChar w:fldCharType="end"/>
      </w:r>
      <w:r>
        <w:fldChar w:fldCharType="begin"/>
      </w:r>
      <w:r>
        <w:instrText xml:space="preserve"> XE "para:N18A0F" </w:instrText>
      </w:r>
      <w:r>
        <w:fldChar w:fldCharType="end"/>
      </w:r>
      <w:r>
        <w:t>(4) Gender. Unless the context clearly requires otherwise, the use of any pronoun or gender-identified form of any word includes both the male and female gender.”</w:t>
      </w:r>
    </w:p>
    <w:p w14:paraId="255CF428">
      <w:pPr>
        <w:pStyle w:val="31"/>
      </w:pPr>
      <w:r>
        <w:fldChar w:fldCharType="begin"/>
      </w:r>
      <w:r>
        <w:instrText xml:space="preserve"> XE "para:N18A15" </w:instrText>
      </w:r>
      <w:r>
        <w:fldChar w:fldCharType="end"/>
      </w:r>
      <w:r>
        <w:br w:type="textWrapping"/>
      </w:r>
      <w:r>
        <w:t>P.B. § 13-1(d).</w:t>
      </w:r>
    </w:p>
    <w:p w14:paraId="6DF5E92F">
      <w:pPr>
        <w:pStyle w:val="31"/>
      </w:pPr>
      <w:r>
        <w:fldChar w:fldCharType="begin"/>
      </w:r>
      <w:r>
        <w:instrText xml:space="preserve"> XE "para:N18A1B" </w:instrText>
      </w:r>
      <w:r>
        <w:fldChar w:fldCharType="end"/>
      </w:r>
      <w:r>
        <w:br w:type="textWrapping"/>
      </w:r>
      <w:r>
        <w:t>            The scope of discovery is not the same as evidentiary relevance for admissibility purposes at a hearing or trial, but rather is broader. P.B. § 13-2. To obtain discovery, the document must be one which, although it may not be relevant under the code of evidence, is likely to lead to the discovery of admissible evidence. P.B. § 13-2. Discovery is permitted in the following instances:</w:t>
      </w:r>
    </w:p>
    <w:p w14:paraId="36CF50A9">
      <w:pPr>
        <w:pStyle w:val="103"/>
      </w:pPr>
      <w:r>
        <w:fldChar w:fldCharType="begin"/>
      </w:r>
      <w:r>
        <w:instrText xml:space="preserve"> XE "list:N18A21:LIST-ELEMENT" </w:instrText>
      </w:r>
      <w:r>
        <w:fldChar w:fldCharType="end"/>
      </w:r>
      <w:r>
        <w:fldChar w:fldCharType="begin"/>
      </w:r>
      <w:r>
        <w:instrText xml:space="preserve"> ADVANCE \r 1 </w:instrText>
      </w:r>
      <w:r>
        <w:fldChar w:fldCharType="end"/>
      </w:r>
      <w:r>
        <w:fldChar w:fldCharType="begin"/>
      </w:r>
      <w:r>
        <w:instrText xml:space="preserve"> XE "OA.TEMP:tmpN18A28:List" </w:instrText>
      </w:r>
      <w:r>
        <w:fldChar w:fldCharType="end"/>
      </w:r>
      <w:r>
        <w:fldChar w:fldCharType="begin"/>
      </w:r>
      <w:r>
        <w:instrText xml:space="preserve"> XE "para:N18A2A" </w:instrText>
      </w:r>
      <w:r>
        <w:fldChar w:fldCharType="end"/>
      </w:r>
      <w:r>
        <w:t>1. The documents requested involve a claim or defense in the case. For example, a solely financial dispute would require the production of financial documents but not documents pertaining exclusively to custody issues.</w:t>
      </w:r>
    </w:p>
    <w:p w14:paraId="76658E3C">
      <w:pPr>
        <w:pStyle w:val="103"/>
      </w:pPr>
      <w:r>
        <w:fldChar w:fldCharType="begin"/>
      </w:r>
      <w:r>
        <w:instrText xml:space="preserve"> XE "OA.TEMP:tmpN18A33:List" </w:instrText>
      </w:r>
      <w:r>
        <w:fldChar w:fldCharType="end"/>
      </w:r>
      <w:r>
        <w:fldChar w:fldCharType="begin"/>
      </w:r>
      <w:r>
        <w:instrText xml:space="preserve"> XE "para:N18A35" </w:instrText>
      </w:r>
      <w:r>
        <w:fldChar w:fldCharType="end"/>
      </w:r>
      <w:r>
        <w:t xml:space="preserve">2. The document is within the knowledge, control or possession of the party from whom it is requested. This could include documents which were sealed from a prior case, with the appropriate safeguards to maintain the integrity of the sealing from the prior action. </w:t>
      </w:r>
      <w:r>
        <w:rPr>
          <w:rStyle w:val="104"/>
          <w:i/>
          <w:iCs/>
          <w:color w:val="339966"/>
        </w:rPr>
        <w:t>Forbes v. Forbes</w:t>
      </w:r>
      <w:r>
        <w:rPr>
          <w:rStyle w:val="104"/>
          <w:color w:val="339966"/>
        </w:rPr>
        <w:t>, 2011 Conn. Super. LEXIS 2405 (2011)</w:t>
      </w:r>
      <w:r>
        <w:t>.</w:t>
      </w:r>
    </w:p>
    <w:p w14:paraId="0807E14E">
      <w:pPr>
        <w:pStyle w:val="103"/>
      </w:pPr>
      <w:r>
        <w:fldChar w:fldCharType="begin"/>
      </w:r>
      <w:r>
        <w:instrText xml:space="preserve"> XE "OA.TEMP:tmpN18A9D:List" </w:instrText>
      </w:r>
      <w:r>
        <w:fldChar w:fldCharType="end"/>
      </w:r>
      <w:r>
        <w:fldChar w:fldCharType="begin"/>
      </w:r>
      <w:r>
        <w:instrText xml:space="preserve"> XE "para:N18A9F" </w:instrText>
      </w:r>
      <w:r>
        <w:fldChar w:fldCharType="end"/>
      </w:r>
      <w:r>
        <w:t>3. The document can be produced by the requested party with “substantially greater facility” than the party requesting disclosure. As an example, jointly titled documents located in the husband’s office, to which the wife does not have access, can be provided by the husband more easily than the wife, despite the fact that the documents are in joint names. However, the substantially greater facility showing is not required when seeking a video or audio recording prepared in anticipation of litigation or trial or for another party or his or her representative. P.B. § 13-3(c).</w:t>
      </w:r>
    </w:p>
    <w:p w14:paraId="4796B60C">
      <w:pPr>
        <w:pStyle w:val="103"/>
      </w:pPr>
      <w:r>
        <w:fldChar w:fldCharType="begin"/>
      </w:r>
      <w:r>
        <w:instrText xml:space="preserve"> XE "OA.TEMP:tmpN18AA8:List" </w:instrText>
      </w:r>
      <w:r>
        <w:fldChar w:fldCharType="end"/>
      </w:r>
      <w:r>
        <w:fldChar w:fldCharType="begin"/>
      </w:r>
      <w:r>
        <w:instrText xml:space="preserve"> XE "para:N18AAA" </w:instrText>
      </w:r>
      <w:r>
        <w:fldChar w:fldCharType="end"/>
      </w:r>
      <w:r>
        <w:t>4. The documents are not privileged. Privileged documents are not discoverable, except in specific circumstances.</w:t>
      </w:r>
    </w:p>
    <w:p w14:paraId="2F56B1B0">
      <w:pPr>
        <w:pStyle w:val="31"/>
      </w:pPr>
      <w:r>
        <w:fldChar w:fldCharType="begin"/>
      </w:r>
      <w:r>
        <w:instrText xml:space="preserve"> XE "para:N18AB0" </w:instrText>
      </w:r>
      <w:r>
        <w:fldChar w:fldCharType="end"/>
      </w:r>
      <w:r>
        <w:br w:type="textWrapping"/>
      </w:r>
      <w:r>
        <w:t>P.B. § 13-2.</w:t>
      </w:r>
    </w:p>
    <w:p w14:paraId="567C863C">
      <w:pPr>
        <w:spacing w:before="0" w:beforeAutospacing="0" w:after="0" w:afterAutospacing="0"/>
      </w:pPr>
      <w:r>
        <w:fldChar w:fldCharType="begin"/>
      </w:r>
      <w:r>
        <w:instrText xml:space="preserve"> XE "comment:N18AB6" </w:instrText>
      </w:r>
      <w:r>
        <w:fldChar w:fldCharType="end"/>
      </w:r>
      <w:r>
        <w:t>#Comment Begins</w:t>
      </w:r>
    </w:p>
    <w:p w14:paraId="115A8988">
      <w:pPr>
        <w:pStyle w:val="31"/>
      </w:pPr>
      <w:r>
        <w:fldChar w:fldCharType="begin"/>
      </w:r>
      <w:r>
        <w:instrText xml:space="preserve"> XE "para:N18ABF" </w:instrText>
      </w:r>
      <w:r>
        <w:fldChar w:fldCharType="end"/>
      </w:r>
      <w:r>
        <w:br w:type="textWrapping"/>
      </w:r>
      <w:r>
        <w:rPr>
          <w:b/>
          <w:bCs/>
        </w:rPr>
        <w:t> Strategic Point:</w:t>
      </w:r>
      <w:r>
        <w:t xml:space="preserve"> When objecting to discovery requests, attention must be paid to the scope of discovery outlined in P.B. § 13-2. If an objection is made and the item seeking to be discovered comes within the purview of P.B. § 13-2, such objection will not reflect well on the objecting party, who may be viewed as playing games with discovery.</w:t>
      </w:r>
    </w:p>
    <w:p w14:paraId="62535B29">
      <w:pPr>
        <w:spacing w:before="0" w:beforeAutospacing="0" w:after="0" w:afterAutospacing="0"/>
      </w:pPr>
      <w:r>
        <w:br w:type="textWrapping"/>
      </w:r>
      <w:r>
        <w:t>#Comment Ends</w:t>
      </w:r>
    </w:p>
    <w:p w14:paraId="035361D6">
      <w:pPr>
        <w:pStyle w:val="31"/>
      </w:pPr>
      <w:r>
        <w:fldChar w:fldCharType="begin"/>
      </w:r>
      <w:r>
        <w:instrText xml:space="preserve"> XE "para:N18ACA" </w:instrText>
      </w:r>
      <w:r>
        <w:fldChar w:fldCharType="end"/>
      </w:r>
      <w:r>
        <w:br w:type="textWrapping"/>
      </w:r>
      <w:r>
        <w:t xml:space="preserve">            Because of the liberal nature of discovery in Connecticut, counsel should take caution about downloading the contents of a spouse’s computer, or receiving the same from his client, as it may expose the attorney or client to claims by the spouse about the unauthorized access to the computer. </w:t>
      </w:r>
      <w:r>
        <w:rPr>
          <w:rStyle w:val="104"/>
          <w:i/>
          <w:iCs/>
          <w:color w:val="339966"/>
        </w:rPr>
        <w:t>Stein v. Needle, et. al</w:t>
      </w:r>
      <w:r>
        <w:rPr>
          <w:rStyle w:val="104"/>
          <w:color w:val="339966"/>
        </w:rPr>
        <w:t>, 2021 WL 423744 (U.S. Dist., 2/21/21)</w:t>
      </w:r>
      <w:r>
        <w:t>. Additionally, the computer could contain records which violate federal law, i.e. HIPAA or possession of child pornography, that could result in legal jeopardy.</w:t>
      </w:r>
    </w:p>
    <w:p w14:paraId="088C8E81">
      <w:pPr>
        <w:pStyle w:val="31"/>
      </w:pPr>
      <w:r>
        <w:fldChar w:fldCharType="begin"/>
      </w:r>
      <w:r>
        <w:instrText xml:space="preserve"> XE "para:N18B33" </w:instrText>
      </w:r>
      <w:r>
        <w:fldChar w:fldCharType="end"/>
      </w:r>
      <w:r>
        <w:br w:type="textWrapping"/>
      </w:r>
      <w:r>
        <w:t xml:space="preserve">            A party will be permitted to review trust documents, despite a representation as to the other parties’ interest in such trust, to allow the party to make the determination regarding the applicability of the trust herself. </w:t>
      </w:r>
      <w:r>
        <w:rPr>
          <w:rStyle w:val="104"/>
          <w:i/>
          <w:iCs/>
          <w:color w:val="339966"/>
        </w:rPr>
        <w:t>Adams v. Adams</w:t>
      </w:r>
      <w:r>
        <w:rPr>
          <w:rStyle w:val="104"/>
          <w:color w:val="339966"/>
        </w:rPr>
        <w:t>, 2014 Conn. Super. LEXIS 1079 (May 5, 2014)</w:t>
      </w:r>
      <w:r>
        <w:t>.</w:t>
      </w:r>
    </w:p>
    <w:p w14:paraId="2D4E439C">
      <w:pPr>
        <w:pStyle w:val="40"/>
      </w:pPr>
      <w:r>
        <w:fldChar w:fldCharType="begin"/>
      </w:r>
      <w:r>
        <w:instrText xml:space="preserve"> XE "desig:N18BA7:Heading 2" </w:instrText>
      </w:r>
      <w:r>
        <w:fldChar w:fldCharType="end"/>
      </w:r>
      <w:r>
        <w:t xml:space="preserve">[2] </w:t>
      </w:r>
      <w:r>
        <w:fldChar w:fldCharType="begin"/>
      </w:r>
      <w:r>
        <w:instrText xml:space="preserve"> XE "title:N18BAB:Heading 2" </w:instrText>
      </w:r>
      <w:r>
        <w:fldChar w:fldCharType="end"/>
      </w:r>
      <w:r>
        <w:t>Asserting the Work Product Privilege</w:t>
      </w:r>
    </w:p>
    <w:p w14:paraId="32CF8FB8">
      <w:pPr>
        <w:pStyle w:val="31"/>
      </w:pPr>
      <w:r>
        <w:fldChar w:fldCharType="begin"/>
      </w:r>
      <w:r>
        <w:instrText xml:space="preserve"> XE "para:N18BB2" </w:instrText>
      </w:r>
      <w:r>
        <w:fldChar w:fldCharType="end"/>
      </w:r>
      <w:r>
        <w:t xml:space="preserve">            Documents prepared in anticipation of litigation by an attorney are considered the work product of the attorney and are only discoverable in limited instances. </w:t>
      </w:r>
      <w:r>
        <w:rPr>
          <w:rStyle w:val="104"/>
          <w:i/>
          <w:iCs/>
          <w:color w:val="339966"/>
        </w:rPr>
        <w:t>Stanley Works v. New Britain Redevelopment Agency</w:t>
      </w:r>
      <w:r>
        <w:rPr>
          <w:rStyle w:val="104"/>
          <w:color w:val="339966"/>
        </w:rPr>
        <w:t>, 155 Conn. 86 (1967)</w:t>
      </w:r>
      <w:r>
        <w:t xml:space="preserve"> and P.B. § 13-3. A party may obtain an attorney’s work product if a substantial need for the materials is </w:t>
      </w:r>
      <w:del w:id="185" w:author="Louise Truax" w:date="2024-09-01T08:57:00Z">
        <w:r>
          <w:rPr/>
          <w:delText>demonstrated</w:delText>
        </w:r>
      </w:del>
      <w:ins w:id="186" w:author="Louise Truax" w:date="2024-09-01T08:57:00Z">
        <w:r>
          <w:rPr/>
          <w:t>demonstrated,</w:t>
        </w:r>
      </w:ins>
      <w:r>
        <w:t xml:space="preserve"> and the information cannot be obtained in any other fashion without hardship. P.B. § 13-3(a). Notwithstanding, the mental impressions, strategy, legal opinions or theories of the attorney shall not be disclosed. P.B. § 13-3(a). To claim work product privilege, the material must be a result of the activities of the attorney, done in the normal course of his or her role as an attorney, and in connection with the pending or potential litigation. </w:t>
      </w:r>
      <w:r>
        <w:rPr>
          <w:i/>
          <w:iCs/>
        </w:rPr>
        <w:t>Stanley Works</w:t>
      </w:r>
      <w:r>
        <w:t xml:space="preserve">, </w:t>
      </w:r>
      <w:r>
        <w:rPr>
          <w:rStyle w:val="104"/>
          <w:color w:val="339966"/>
        </w:rPr>
        <w:t xml:space="preserve">155 Conn. at 95, </w:t>
      </w:r>
      <w:r>
        <w:rPr>
          <w:rStyle w:val="104"/>
          <w:i/>
          <w:iCs/>
          <w:color w:val="339966"/>
        </w:rPr>
        <w:t>Tolman v. Banach</w:t>
      </w:r>
      <w:r>
        <w:rPr>
          <w:rStyle w:val="104"/>
          <w:color w:val="339966"/>
        </w:rPr>
        <w:t>, 82 Conn. App. 263 (2004)</w:t>
      </w:r>
      <w:r>
        <w:t xml:space="preserve">, and </w:t>
      </w:r>
      <w:r>
        <w:rPr>
          <w:rStyle w:val="104"/>
          <w:i/>
          <w:iCs/>
          <w:color w:val="339966"/>
        </w:rPr>
        <w:t>Lindholm v. Lindholm</w:t>
      </w:r>
      <w:r>
        <w:rPr>
          <w:rStyle w:val="104"/>
          <w:color w:val="339966"/>
        </w:rPr>
        <w:t>, 1999 Conn. Super. LEXIS 2784 (1999)</w:t>
      </w:r>
      <w:r>
        <w:t>.</w:t>
      </w:r>
    </w:p>
    <w:p w14:paraId="40817D56">
      <w:pPr>
        <w:spacing w:before="0" w:beforeAutospacing="0" w:after="0" w:afterAutospacing="0"/>
      </w:pPr>
      <w:r>
        <w:fldChar w:fldCharType="begin"/>
      </w:r>
      <w:r>
        <w:instrText xml:space="preserve"> XE "comment:N18D4A" </w:instrText>
      </w:r>
      <w:r>
        <w:fldChar w:fldCharType="end"/>
      </w:r>
      <w:r>
        <w:t>#Comment Begins</w:t>
      </w:r>
    </w:p>
    <w:p w14:paraId="181E73AC">
      <w:pPr>
        <w:pStyle w:val="31"/>
      </w:pPr>
      <w:r>
        <w:fldChar w:fldCharType="begin"/>
      </w:r>
      <w:r>
        <w:instrText xml:space="preserve"> XE "para:N18D53" </w:instrText>
      </w:r>
      <w:r>
        <w:fldChar w:fldCharType="end"/>
      </w:r>
      <w:r>
        <w:br w:type="textWrapping"/>
      </w:r>
      <w:r>
        <w:rPr>
          <w:b/>
          <w:bCs/>
        </w:rPr>
        <w:t>  Warning:</w:t>
      </w:r>
      <w:r>
        <w:t xml:space="preserve"> Many practitioners attempt to shield private investigator reports from disclosure by claiming it is work product. However, as can be seen by the definition of work product, a private investigator’s report is not a result of the work of the attorney, but rather is the work of the investigator. </w:t>
      </w:r>
      <w:r>
        <w:rPr>
          <w:i/>
          <w:iCs/>
        </w:rPr>
        <w:t>See</w:t>
      </w:r>
      <w:r>
        <w:t xml:space="preserve"> P.B. § 13-3(c).</w:t>
      </w:r>
    </w:p>
    <w:p w14:paraId="6C657511">
      <w:pPr>
        <w:spacing w:before="0" w:beforeAutospacing="0" w:after="0" w:afterAutospacing="0"/>
      </w:pPr>
      <w:r>
        <w:br w:type="textWrapping"/>
      </w:r>
      <w:r>
        <w:t>#Comment Ends</w:t>
      </w:r>
    </w:p>
    <w:p w14:paraId="2733F66A">
      <w:pPr>
        <w:pStyle w:val="40"/>
      </w:pPr>
      <w:r>
        <w:fldChar w:fldCharType="begin"/>
      </w:r>
      <w:r>
        <w:instrText xml:space="preserve"> XE "desig:N18D71:Heading 2" </w:instrText>
      </w:r>
      <w:r>
        <w:fldChar w:fldCharType="end"/>
      </w:r>
      <w:r>
        <w:t xml:space="preserve">[3] </w:t>
      </w:r>
      <w:r>
        <w:fldChar w:fldCharType="begin"/>
      </w:r>
      <w:r>
        <w:instrText xml:space="preserve"> XE "title:N18D75:Heading 2" </w:instrText>
      </w:r>
      <w:r>
        <w:fldChar w:fldCharType="end"/>
      </w:r>
      <w:r>
        <w:t>Asserting the Attorney-Client Privilege</w:t>
      </w:r>
    </w:p>
    <w:p w14:paraId="1820F80F">
      <w:pPr>
        <w:pStyle w:val="31"/>
      </w:pPr>
      <w:r>
        <w:fldChar w:fldCharType="begin"/>
      </w:r>
      <w:r>
        <w:instrText xml:space="preserve"> XE "para:N18D7C" </w:instrText>
      </w:r>
      <w:r>
        <w:fldChar w:fldCharType="end"/>
      </w:r>
      <w:r>
        <w:t xml:space="preserve">            Communications between an attorney and his or her client are privileged, primarily to encourage full and frank disclosure from the client to the attorney to enable the attorney to provide informed advice to the client. </w:t>
      </w:r>
      <w:r>
        <w:rPr>
          <w:rStyle w:val="104"/>
          <w:i/>
          <w:iCs/>
          <w:color w:val="339966"/>
        </w:rPr>
        <w:t>Metropolitan Life Ins. Co. v. Aetna Cas. &amp; Sur. Co.</w:t>
      </w:r>
      <w:r>
        <w:rPr>
          <w:rStyle w:val="104"/>
          <w:color w:val="339966"/>
        </w:rPr>
        <w:t>, 249 Conn. 36, 52 (1999)</w:t>
      </w:r>
      <w:r>
        <w:t xml:space="preserve">. This privilege is created when a client or potential client shares information with an attorney. It is not the actual giving of the legal advice from the attorney to the client that establishes the attorney-client relationship. It is the client’s seeking of the legal advice and divulging information to the attorney that establishes the attorney-client relationship for purposes of the privilege. </w:t>
      </w:r>
      <w:r>
        <w:rPr>
          <w:rStyle w:val="104"/>
          <w:i/>
          <w:iCs/>
          <w:color w:val="339966"/>
        </w:rPr>
        <w:t>Palomba v. Sullivan</w:t>
      </w:r>
      <w:r>
        <w:rPr>
          <w:rStyle w:val="104"/>
          <w:color w:val="339966"/>
        </w:rPr>
        <w:t>, 1998 Conn. Super. LEXIS 3687 (1998)</w:t>
      </w:r>
      <w:r>
        <w:t>.</w:t>
      </w:r>
    </w:p>
    <w:p w14:paraId="10FC8204">
      <w:pPr>
        <w:pStyle w:val="31"/>
      </w:pPr>
      <w:r>
        <w:fldChar w:fldCharType="begin"/>
      </w:r>
      <w:r>
        <w:instrText xml:space="preserve"> XE "para:N18E7E" </w:instrText>
      </w:r>
      <w:r>
        <w:fldChar w:fldCharType="end"/>
      </w:r>
      <w:r>
        <w:br w:type="textWrapping"/>
      </w:r>
      <w:r>
        <w:t xml:space="preserve">            The attorney-client privilege protects both the advice given by the attorney acting in the capacity as counsel and legal advisor as well as the information provided by the client to the attorney. </w:t>
      </w:r>
      <w:r>
        <w:rPr>
          <w:rStyle w:val="104"/>
          <w:i/>
          <w:iCs/>
          <w:color w:val="339966"/>
        </w:rPr>
        <w:t>Shew v. Freedom of Info. Comm’n</w:t>
      </w:r>
      <w:r>
        <w:rPr>
          <w:rStyle w:val="104"/>
          <w:color w:val="339966"/>
        </w:rPr>
        <w:t>, 245 Conn. 149 (1998)</w:t>
      </w:r>
      <w:r>
        <w:t>.</w:t>
      </w:r>
    </w:p>
    <w:p w14:paraId="2341C127">
      <w:pPr>
        <w:pStyle w:val="31"/>
      </w:pPr>
      <w:r>
        <w:fldChar w:fldCharType="begin"/>
      </w:r>
      <w:r>
        <w:instrText xml:space="preserve"> XE "para:N18F1B" </w:instrText>
      </w:r>
      <w:r>
        <w:fldChar w:fldCharType="end"/>
      </w:r>
      <w:r>
        <w:br w:type="textWrapping"/>
      </w:r>
      <w:r>
        <w:t xml:space="preserve">            However, the attorney-client privilege is not an absolute shield for all communications between an attorney and client. Where breaching the privilege is sought, the “chilling effect” of disclosing such communications must be weighed against the necessity for disclosure. </w:t>
      </w:r>
      <w:r>
        <w:rPr>
          <w:rStyle w:val="104"/>
          <w:i/>
          <w:iCs/>
          <w:color w:val="339966"/>
        </w:rPr>
        <w:t>Metropolitan Life Ins. Co.</w:t>
      </w:r>
      <w:r>
        <w:rPr>
          <w:rStyle w:val="104"/>
          <w:color w:val="339966"/>
        </w:rPr>
        <w:t>, 249 Conn. at 60</w:t>
      </w:r>
      <w:r>
        <w:t xml:space="preserve">. It cannot be used as a defense where the client shares information with an attorney, under the guise of attorney-client privilege, in order to perpetrate a fraud on the court. </w:t>
      </w:r>
      <w:r>
        <w:rPr>
          <w:rStyle w:val="104"/>
          <w:i/>
          <w:iCs/>
          <w:color w:val="339966"/>
        </w:rPr>
        <w:t>Bersani v. Bersani</w:t>
      </w:r>
      <w:r>
        <w:rPr>
          <w:rStyle w:val="104"/>
          <w:color w:val="339966"/>
        </w:rPr>
        <w:t>, 41 Conn. Supp. 252 (1989)</w:t>
      </w:r>
      <w:r>
        <w:t>.</w:t>
      </w:r>
    </w:p>
    <w:p w14:paraId="3307C4A2">
      <w:pPr>
        <w:pStyle w:val="31"/>
      </w:pPr>
      <w:r>
        <w:fldChar w:fldCharType="begin"/>
      </w:r>
      <w:r>
        <w:instrText xml:space="preserve"> XE "para:N19046" </w:instrText>
      </w:r>
      <w:r>
        <w:fldChar w:fldCharType="end"/>
      </w:r>
      <w:r>
        <w:br w:type="textWrapping"/>
      </w:r>
      <w:r>
        <w:t xml:space="preserve">            Connecticut treats the attorney-client privilege very seriously, </w:t>
      </w:r>
      <w:del w:id="187" w:author="Louise Truax" w:date="2024-09-01T08:57:00Z">
        <w:r>
          <w:rPr/>
          <w:delText>so as to</w:delText>
        </w:r>
      </w:del>
      <w:ins w:id="188" w:author="Louise Truax" w:date="2024-09-01T08:57:00Z">
        <w:r>
          <w:rPr/>
          <w:t>to</w:t>
        </w:r>
      </w:ins>
      <w:r>
        <w:t xml:space="preserve"> encourage the complete disclosure of information between the attorney and client. However, the voluntary disclosure of information subject to the attorney-client privilege will constitute a waiver of the privilege, such as when a client testifies as to communication with his or her attorney. </w:t>
      </w:r>
      <w:r>
        <w:rPr>
          <w:rStyle w:val="104"/>
          <w:i/>
          <w:iCs/>
          <w:color w:val="339966"/>
        </w:rPr>
        <w:t>State v. Taft</w:t>
      </w:r>
      <w:r>
        <w:rPr>
          <w:rStyle w:val="104"/>
          <w:color w:val="339966"/>
        </w:rPr>
        <w:t>, 258 Conn. 412 (2001)</w:t>
      </w:r>
      <w:r>
        <w:t xml:space="preserve">. The privilege may be impliedly waived where the advice from the attorney is integral to the action or places the attorney-client relationship at issue. </w:t>
      </w:r>
      <w:r>
        <w:rPr>
          <w:rStyle w:val="104"/>
          <w:i/>
          <w:iCs/>
          <w:color w:val="339966"/>
        </w:rPr>
        <w:t>Metropolitan Life Ins. Co.</w:t>
      </w:r>
      <w:r>
        <w:rPr>
          <w:rStyle w:val="104"/>
          <w:color w:val="339966"/>
        </w:rPr>
        <w:t>, 249 Conn. at 60</w:t>
      </w:r>
      <w:r>
        <w:t>.</w:t>
      </w:r>
    </w:p>
    <w:p w14:paraId="2DE1A616">
      <w:pPr>
        <w:pStyle w:val="31"/>
      </w:pPr>
      <w:r>
        <w:fldChar w:fldCharType="begin"/>
      </w:r>
      <w:r>
        <w:instrText xml:space="preserve"> XE "para:N19171" </w:instrText>
      </w:r>
      <w:r>
        <w:fldChar w:fldCharType="end"/>
      </w:r>
      <w:r>
        <w:br w:type="textWrapping"/>
      </w:r>
      <w:r>
        <w:t xml:space="preserve">            There are times through discovery when a document subject to the attorney-client privilege is produced inadvertently. </w:t>
      </w:r>
      <w:del w:id="189" w:author="Louise Truax" w:date="2024-09-01T08:57:00Z">
        <w:r>
          <w:rPr/>
          <w:delText>In order to</w:delText>
        </w:r>
      </w:del>
      <w:ins w:id="190" w:author="Louise Truax" w:date="2024-09-01T08:57:00Z">
        <w:r>
          <w:rPr/>
          <w:t>To</w:t>
        </w:r>
      </w:ins>
      <w:r>
        <w:t xml:space="preserve"> determine if there is a waiver of the attorney-client privilege, Connecticut has adopted a moderate five-step analysis of the following factors:</w:t>
      </w:r>
    </w:p>
    <w:p w14:paraId="72E38849">
      <w:pPr>
        <w:pStyle w:val="103"/>
      </w:pPr>
      <w:r>
        <w:fldChar w:fldCharType="begin"/>
      </w:r>
      <w:r>
        <w:instrText xml:space="preserve"> XE "list:N19177:LIST-ELEMENT" </w:instrText>
      </w:r>
      <w:r>
        <w:fldChar w:fldCharType="end"/>
      </w:r>
      <w:r>
        <w:fldChar w:fldCharType="begin"/>
      </w:r>
      <w:r>
        <w:instrText xml:space="preserve"> ADVANCE \r 1 </w:instrText>
      </w:r>
      <w:r>
        <w:fldChar w:fldCharType="end"/>
      </w:r>
      <w:r>
        <w:fldChar w:fldCharType="begin"/>
      </w:r>
      <w:r>
        <w:instrText xml:space="preserve"> XE "OA.TEMP:tmpN1917E:List" </w:instrText>
      </w:r>
      <w:r>
        <w:fldChar w:fldCharType="end"/>
      </w:r>
      <w:r>
        <w:fldChar w:fldCharType="begin"/>
      </w:r>
      <w:r>
        <w:instrText xml:space="preserve"> XE "para:N19180" </w:instrText>
      </w:r>
      <w:r>
        <w:fldChar w:fldCharType="end"/>
      </w:r>
      <w:r>
        <w:t>1. The magnitude of the discovery request and the precautions taken to prevent disclosure of privileged materials in light thereof.</w:t>
      </w:r>
    </w:p>
    <w:p w14:paraId="45E31EC9">
      <w:pPr>
        <w:pStyle w:val="103"/>
      </w:pPr>
      <w:r>
        <w:fldChar w:fldCharType="begin"/>
      </w:r>
      <w:r>
        <w:instrText xml:space="preserve"> XE "OA.TEMP:tmpN19189:List" </w:instrText>
      </w:r>
      <w:r>
        <w:fldChar w:fldCharType="end"/>
      </w:r>
      <w:r>
        <w:fldChar w:fldCharType="begin"/>
      </w:r>
      <w:r>
        <w:instrText xml:space="preserve"> XE "para:N1918B" </w:instrText>
      </w:r>
      <w:r>
        <w:fldChar w:fldCharType="end"/>
      </w:r>
      <w:r>
        <w:t>2. The number of inadvertent disclosures that were made.</w:t>
      </w:r>
    </w:p>
    <w:p w14:paraId="45710C3D">
      <w:pPr>
        <w:pStyle w:val="103"/>
      </w:pPr>
      <w:r>
        <w:fldChar w:fldCharType="begin"/>
      </w:r>
      <w:r>
        <w:instrText xml:space="preserve"> XE "OA.TEMP:tmpN19194:List" </w:instrText>
      </w:r>
      <w:r>
        <w:fldChar w:fldCharType="end"/>
      </w:r>
      <w:r>
        <w:fldChar w:fldCharType="begin"/>
      </w:r>
      <w:r>
        <w:instrText xml:space="preserve"> XE "para:N19196" </w:instrText>
      </w:r>
      <w:r>
        <w:fldChar w:fldCharType="end"/>
      </w:r>
      <w:r>
        <w:t>3. The extent of the inadvertent disclosures.</w:t>
      </w:r>
    </w:p>
    <w:p w14:paraId="5C204868">
      <w:pPr>
        <w:pStyle w:val="103"/>
      </w:pPr>
      <w:r>
        <w:fldChar w:fldCharType="begin"/>
      </w:r>
      <w:r>
        <w:instrText xml:space="preserve"> XE "OA.TEMP:tmpN1919F:List" </w:instrText>
      </w:r>
      <w:r>
        <w:fldChar w:fldCharType="end"/>
      </w:r>
      <w:r>
        <w:fldChar w:fldCharType="begin"/>
      </w:r>
      <w:r>
        <w:instrText xml:space="preserve"> XE "para:N191A1" </w:instrText>
      </w:r>
      <w:r>
        <w:fldChar w:fldCharType="end"/>
      </w:r>
      <w:r>
        <w:t>4. The promptness by the parties making the inadvertent disclosures to rectify the situation.</w:t>
      </w:r>
    </w:p>
    <w:p w14:paraId="4B8878F4">
      <w:pPr>
        <w:pStyle w:val="103"/>
      </w:pPr>
      <w:r>
        <w:fldChar w:fldCharType="begin"/>
      </w:r>
      <w:r>
        <w:instrText xml:space="preserve"> XE "OA.TEMP:tmpN191AA:List" </w:instrText>
      </w:r>
      <w:r>
        <w:fldChar w:fldCharType="end"/>
      </w:r>
      <w:r>
        <w:fldChar w:fldCharType="begin"/>
      </w:r>
      <w:r>
        <w:instrText xml:space="preserve"> XE "para:N191AC" </w:instrText>
      </w:r>
      <w:r>
        <w:fldChar w:fldCharType="end"/>
      </w:r>
      <w:r>
        <w:t>5. Whether the interests of justice would be served by retaining the privilege over the document inadvertently produced.</w:t>
      </w:r>
    </w:p>
    <w:p w14:paraId="151D4696">
      <w:pPr>
        <w:pStyle w:val="31"/>
      </w:pPr>
      <w:r>
        <w:fldChar w:fldCharType="begin"/>
      </w:r>
      <w:r>
        <w:instrText xml:space="preserve"> XE "para:N191B2" </w:instrText>
      </w:r>
      <w:r>
        <w:fldChar w:fldCharType="end"/>
      </w:r>
      <w:r>
        <w:br w:type="textWrapping"/>
      </w:r>
      <w:r>
        <w:rPr>
          <w:rStyle w:val="104"/>
          <w:i/>
          <w:iCs/>
          <w:color w:val="339966"/>
        </w:rPr>
        <w:t>Harp v. King</w:t>
      </w:r>
      <w:r>
        <w:rPr>
          <w:rStyle w:val="104"/>
          <w:color w:val="339966"/>
        </w:rPr>
        <w:t>, 266 Conn. 747, 768–769 (2003)</w:t>
      </w:r>
      <w:r>
        <w:t>.</w:t>
      </w:r>
    </w:p>
    <w:p w14:paraId="5C6EE00F">
      <w:pPr>
        <w:spacing w:before="0" w:beforeAutospacing="0" w:after="0" w:afterAutospacing="0"/>
      </w:pPr>
      <w:r>
        <w:fldChar w:fldCharType="begin"/>
      </w:r>
      <w:r>
        <w:instrText xml:space="preserve"> XE "comment:N19255" </w:instrText>
      </w:r>
      <w:r>
        <w:fldChar w:fldCharType="end"/>
      </w:r>
      <w:r>
        <w:t>#Comment Begins</w:t>
      </w:r>
    </w:p>
    <w:p w14:paraId="5CFE4E02">
      <w:pPr>
        <w:pStyle w:val="31"/>
      </w:pPr>
      <w:r>
        <w:fldChar w:fldCharType="begin"/>
      </w:r>
      <w:r>
        <w:instrText xml:space="preserve"> XE "para:N1925E" </w:instrText>
      </w:r>
      <w:r>
        <w:fldChar w:fldCharType="end"/>
      </w:r>
      <w:r>
        <w:br w:type="textWrapping"/>
      </w:r>
      <w:r>
        <w:rPr>
          <w:b/>
          <w:bCs/>
        </w:rPr>
        <w:t>  Warning:</w:t>
      </w:r>
      <w:r>
        <w:t xml:space="preserve"> Because of inadvertent disclosure, care must be taken when providing documents to opposing counsel as there is no guarantee that the court will cause the privilege to be retained.</w:t>
      </w:r>
    </w:p>
    <w:p w14:paraId="3D2EAFF1">
      <w:pPr>
        <w:spacing w:before="0" w:beforeAutospacing="0" w:after="0" w:afterAutospacing="0"/>
      </w:pPr>
      <w:r>
        <w:br w:type="textWrapping"/>
      </w:r>
      <w:r>
        <w:t>#Comment Ends</w:t>
      </w:r>
    </w:p>
    <w:p w14:paraId="3C32E378">
      <w:pPr>
        <w:pStyle w:val="31"/>
      </w:pPr>
      <w:r>
        <w:fldChar w:fldCharType="begin"/>
      </w:r>
      <w:r>
        <w:instrText xml:space="preserve"> XE "para:N19269" </w:instrText>
      </w:r>
      <w:r>
        <w:fldChar w:fldCharType="end"/>
      </w:r>
      <w:r>
        <w:br w:type="textWrapping"/>
      </w:r>
      <w:r>
        <w:t xml:space="preserve">            The attorney-client privilege can also be claimed even after an attorney, or former attorney, has provided testimony as a witness on a specific issue before the court. While the issue discussed in open court would not be subject to the attorney-client privilege, other issues, not brought up in the court, would still maintain the expectation of privileged communications. </w:t>
      </w:r>
      <w:r>
        <w:rPr>
          <w:rStyle w:val="104"/>
          <w:i/>
          <w:iCs/>
          <w:color w:val="339966"/>
        </w:rPr>
        <w:t>Stamm v. Stamm</w:t>
      </w:r>
      <w:r>
        <w:rPr>
          <w:rStyle w:val="104"/>
          <w:color w:val="339966"/>
        </w:rPr>
        <w:t>, 2003 Conn. Super. LEXIS 993 (2003)</w:t>
      </w:r>
      <w:r>
        <w:t>.</w:t>
      </w:r>
    </w:p>
    <w:p w14:paraId="49D988EB">
      <w:pPr>
        <w:spacing w:before="0" w:beforeAutospacing="0" w:after="0" w:afterAutospacing="0"/>
      </w:pPr>
      <w:r>
        <w:fldChar w:fldCharType="begin"/>
      </w:r>
      <w:r>
        <w:instrText xml:space="preserve"> XE "comment:N192CE" </w:instrText>
      </w:r>
      <w:r>
        <w:fldChar w:fldCharType="end"/>
      </w:r>
      <w:r>
        <w:t>#Comment Begins</w:t>
      </w:r>
    </w:p>
    <w:p w14:paraId="3AC13054">
      <w:pPr>
        <w:pStyle w:val="31"/>
      </w:pPr>
      <w:r>
        <w:fldChar w:fldCharType="begin"/>
      </w:r>
      <w:r>
        <w:instrText xml:space="preserve"> XE "para:N192D7" </w:instrText>
      </w:r>
      <w:r>
        <w:fldChar w:fldCharType="end"/>
      </w:r>
      <w:r>
        <w:br w:type="textWrapping"/>
      </w:r>
      <w:r>
        <w:rPr>
          <w:b/>
          <w:bCs/>
        </w:rPr>
        <w:t> Strategic Point:</w:t>
      </w:r>
      <w:r>
        <w:t xml:space="preserve"> It is important that the client </w:t>
      </w:r>
      <w:del w:id="191" w:author="Louise Truax" w:date="2024-09-01T08:58:00Z">
        <w:r>
          <w:rPr/>
          <w:delText>understand</w:delText>
        </w:r>
      </w:del>
      <w:ins w:id="192" w:author="Louise Truax" w:date="2024-09-01T08:58:00Z">
        <w:r>
          <w:rPr/>
          <w:t>understands</w:t>
        </w:r>
      </w:ins>
      <w:r>
        <w:t xml:space="preserve"> the attorney-client privilege, especially before he or she is testifying at a deposition or in court. The client should not testify as to any discussions he or she has had with counsel. If the client testifies to or discloses communications with his or her attorney, it could be found that the attorney-client privilege is waived at least to that issue.</w:t>
      </w:r>
    </w:p>
    <w:p w14:paraId="53472BD2">
      <w:pPr>
        <w:spacing w:before="0" w:beforeAutospacing="0" w:after="0" w:afterAutospacing="0"/>
      </w:pPr>
      <w:r>
        <w:br w:type="textWrapping"/>
      </w:r>
      <w:r>
        <w:t>#Comment Ends</w:t>
      </w:r>
    </w:p>
    <w:p w14:paraId="0BEDC725">
      <w:pPr>
        <w:pStyle w:val="40"/>
      </w:pPr>
      <w:r>
        <w:fldChar w:fldCharType="begin"/>
      </w:r>
      <w:r>
        <w:instrText xml:space="preserve"> XE "desig:N192F1:Heading 2" </w:instrText>
      </w:r>
      <w:r>
        <w:fldChar w:fldCharType="end"/>
      </w:r>
      <w:r>
        <w:t xml:space="preserve">[4] </w:t>
      </w:r>
      <w:r>
        <w:fldChar w:fldCharType="begin"/>
      </w:r>
      <w:r>
        <w:instrText xml:space="preserve"> XE "title:N192F5:Heading 2" </w:instrText>
      </w:r>
      <w:r>
        <w:fldChar w:fldCharType="end"/>
      </w:r>
      <w:r>
        <w:t>Preparing a Privilege Log</w:t>
      </w:r>
    </w:p>
    <w:p w14:paraId="41E3A327">
      <w:pPr>
        <w:pStyle w:val="31"/>
      </w:pPr>
      <w:r>
        <w:fldChar w:fldCharType="begin"/>
      </w:r>
      <w:r>
        <w:instrText xml:space="preserve"> XE "para:N192FC" </w:instrText>
      </w:r>
      <w:r>
        <w:fldChar w:fldCharType="end"/>
      </w:r>
      <w:r>
        <w:t>            Where a party asserts privilege in responding to discovery, he or she must prepare, within 45 days of the discovery request, a privilege log. P.B. § 13-3(d). The privilege log must contain:</w:t>
      </w:r>
    </w:p>
    <w:p w14:paraId="47300517">
      <w:pPr>
        <w:pStyle w:val="103"/>
      </w:pPr>
      <w:r>
        <w:fldChar w:fldCharType="begin"/>
      </w:r>
      <w:r>
        <w:instrText xml:space="preserve"> XE "list:N19302:LIST-ELEMENT" </w:instrText>
      </w:r>
      <w:r>
        <w:fldChar w:fldCharType="end"/>
      </w:r>
      <w:r>
        <w:fldChar w:fldCharType="begin"/>
      </w:r>
      <w:r>
        <w:instrText xml:space="preserve"> ADVANCE \r 1 </w:instrText>
      </w:r>
      <w:r>
        <w:fldChar w:fldCharType="end"/>
      </w:r>
      <w:r>
        <w:fldChar w:fldCharType="begin"/>
      </w:r>
      <w:r>
        <w:instrText xml:space="preserve"> XE "OA.TEMP:tmpN19309:List" </w:instrText>
      </w:r>
      <w:r>
        <w:fldChar w:fldCharType="end"/>
      </w:r>
      <w:r>
        <w:fldChar w:fldCharType="begin"/>
      </w:r>
      <w:r>
        <w:instrText xml:space="preserve"> XE "para:N1930B" </w:instrText>
      </w:r>
      <w:r>
        <w:fldChar w:fldCharType="end"/>
      </w:r>
      <w:r>
        <w:t>“(1) The type of document or electronically stored information;</w:t>
      </w:r>
    </w:p>
    <w:p w14:paraId="6B9DE31D">
      <w:pPr>
        <w:pStyle w:val="103"/>
      </w:pPr>
      <w:r>
        <w:fldChar w:fldCharType="begin"/>
      </w:r>
      <w:r>
        <w:instrText xml:space="preserve"> XE "OA.TEMP:tmpN19314:List" </w:instrText>
      </w:r>
      <w:r>
        <w:fldChar w:fldCharType="end"/>
      </w:r>
      <w:r>
        <w:fldChar w:fldCharType="begin"/>
      </w:r>
      <w:r>
        <w:instrText xml:space="preserve"> XE "para:N19316" </w:instrText>
      </w:r>
      <w:r>
        <w:fldChar w:fldCharType="end"/>
      </w:r>
      <w:r>
        <w:t>(2) The general subject matter of the document or electronically stored information;</w:t>
      </w:r>
    </w:p>
    <w:p w14:paraId="6D7F3CC8">
      <w:pPr>
        <w:pStyle w:val="103"/>
      </w:pPr>
      <w:r>
        <w:fldChar w:fldCharType="begin"/>
      </w:r>
      <w:r>
        <w:instrText xml:space="preserve"> XE "OA.TEMP:tmpN1931F:List" </w:instrText>
      </w:r>
      <w:r>
        <w:fldChar w:fldCharType="end"/>
      </w:r>
      <w:r>
        <w:fldChar w:fldCharType="begin"/>
      </w:r>
      <w:r>
        <w:instrText xml:space="preserve"> XE "para:N19321" </w:instrText>
      </w:r>
      <w:r>
        <w:fldChar w:fldCharType="end"/>
      </w:r>
      <w:r>
        <w:t>(3) The date of the document or electronically stored information;</w:t>
      </w:r>
    </w:p>
    <w:p w14:paraId="43BEDCAA">
      <w:pPr>
        <w:pStyle w:val="103"/>
      </w:pPr>
      <w:r>
        <w:fldChar w:fldCharType="begin"/>
      </w:r>
      <w:r>
        <w:instrText xml:space="preserve"> XE "OA.TEMP:tmpN1932A:List" </w:instrText>
      </w:r>
      <w:r>
        <w:fldChar w:fldCharType="end"/>
      </w:r>
      <w:r>
        <w:fldChar w:fldCharType="begin"/>
      </w:r>
      <w:r>
        <w:instrText xml:space="preserve"> XE "para:N1932C" </w:instrText>
      </w:r>
      <w:r>
        <w:fldChar w:fldCharType="end"/>
      </w:r>
      <w:r>
        <w:t>(4) The author of the document or electronically stored information;</w:t>
      </w:r>
    </w:p>
    <w:p w14:paraId="31ED53F5">
      <w:pPr>
        <w:pStyle w:val="103"/>
      </w:pPr>
      <w:r>
        <w:fldChar w:fldCharType="begin"/>
      </w:r>
      <w:r>
        <w:instrText xml:space="preserve"> XE "OA.TEMP:tmpN19335:List" </w:instrText>
      </w:r>
      <w:r>
        <w:fldChar w:fldCharType="end"/>
      </w:r>
      <w:r>
        <w:fldChar w:fldCharType="begin"/>
      </w:r>
      <w:r>
        <w:instrText xml:space="preserve"> XE "para:N19337" </w:instrText>
      </w:r>
      <w:r>
        <w:fldChar w:fldCharType="end"/>
      </w:r>
      <w:r>
        <w:t>(5) Each recipient of the document or electronically stored information; and</w:t>
      </w:r>
    </w:p>
    <w:p w14:paraId="5ECA0338">
      <w:pPr>
        <w:pStyle w:val="103"/>
      </w:pPr>
      <w:r>
        <w:fldChar w:fldCharType="begin"/>
      </w:r>
      <w:r>
        <w:instrText xml:space="preserve"> XE "OA.TEMP:tmpN19340:List" </w:instrText>
      </w:r>
      <w:r>
        <w:fldChar w:fldCharType="end"/>
      </w:r>
      <w:r>
        <w:fldChar w:fldCharType="begin"/>
      </w:r>
      <w:r>
        <w:instrText xml:space="preserve"> XE "para:N19342" </w:instrText>
      </w:r>
      <w:r>
        <w:fldChar w:fldCharType="end"/>
      </w:r>
      <w:r>
        <w:t>(6) The nature of the privilege or protection asserted.”</w:t>
      </w:r>
    </w:p>
    <w:p w14:paraId="7B8C85B2">
      <w:pPr>
        <w:pStyle w:val="31"/>
      </w:pPr>
      <w:r>
        <w:fldChar w:fldCharType="begin"/>
      </w:r>
      <w:r>
        <w:instrText xml:space="preserve"> XE "para:N19348" </w:instrText>
      </w:r>
      <w:r>
        <w:fldChar w:fldCharType="end"/>
      </w:r>
      <w:r>
        <w:br w:type="textWrapping"/>
      </w:r>
      <w:r>
        <w:t>P.B. § 13-3(d).</w:t>
      </w:r>
    </w:p>
    <w:p w14:paraId="73CDEE42">
      <w:pPr>
        <w:pStyle w:val="31"/>
      </w:pPr>
      <w:r>
        <w:fldChar w:fldCharType="begin"/>
      </w:r>
      <w:r>
        <w:instrText xml:space="preserve"> XE "para:N1934E" </w:instrText>
      </w:r>
      <w:r>
        <w:fldChar w:fldCharType="end"/>
      </w:r>
      <w:r>
        <w:br w:type="textWrapping"/>
      </w:r>
      <w:r>
        <w:t>            Disclosure of information for the privilege log will not be required where the information itself is privileged, but all other non-privileged information must be disclosed. P.B. § 13-3(d). The existence of a document is not privileged. P.B. § 13-3(d). The privilege log does not apply to communications between the client and his or her attorney appearing in the action. P.B. § 13-3(d). The privilege log shall initially be served on all parties but not filed in court. P.B. § 13-3(d).</w:t>
      </w:r>
    </w:p>
    <w:p w14:paraId="63C420AC">
      <w:pPr>
        <w:pStyle w:val="39"/>
      </w:pPr>
      <w:r>
        <w:fldChar w:fldCharType="begin"/>
      </w:r>
      <w:r>
        <w:instrText xml:space="preserve"> XE "desig:N1937D:Heading 1" </w:instrText>
      </w:r>
      <w:r>
        <w:fldChar w:fldCharType="end"/>
      </w:r>
      <w:r>
        <w:t xml:space="preserve">§ 4.23 </w:t>
      </w:r>
      <w:r>
        <w:fldChar w:fldCharType="begin"/>
      </w:r>
      <w:r>
        <w:instrText xml:space="preserve"> XE "title:N19381:Heading 1" </w:instrText>
      </w:r>
      <w:r>
        <w:fldChar w:fldCharType="end"/>
      </w:r>
      <w:r>
        <w:t>Seeking Mandatory Discovery</w:t>
      </w:r>
    </w:p>
    <w:p w14:paraId="2A83C34D">
      <w:pPr>
        <w:pStyle w:val="31"/>
      </w:pPr>
      <w:r>
        <w:fldChar w:fldCharType="begin"/>
      </w:r>
      <w:r>
        <w:instrText xml:space="preserve"> XE "para:N19388" </w:instrText>
      </w:r>
      <w:r>
        <w:fldChar w:fldCharType="end"/>
      </w:r>
      <w:r>
        <w:t>            A party can seek, in an action for a dissolution of marriage, legal separation, annulment, support, or in a post-judgment motion seeking to modify or enforce an existing order of support, mandatory production from the other party. P.B. § 25-32. The documents under the mandatory disclosure rule must be produced within 60 days upon request by opposing counsel. Typically, such request will take the form of a formal request for production.</w:t>
      </w:r>
    </w:p>
    <w:p w14:paraId="07457394">
      <w:pPr>
        <w:pStyle w:val="31"/>
      </w:pPr>
      <w:r>
        <w:fldChar w:fldCharType="begin"/>
      </w:r>
      <w:r>
        <w:instrText xml:space="preserve"> XE "para:N1938E" </w:instrText>
      </w:r>
      <w:r>
        <w:fldChar w:fldCharType="end"/>
      </w:r>
      <w:r>
        <w:br w:type="textWrapping"/>
      </w:r>
      <w:r>
        <w:t>            The mandatory documents to be produced include:</w:t>
      </w:r>
    </w:p>
    <w:p w14:paraId="3893A196">
      <w:pPr>
        <w:pStyle w:val="103"/>
      </w:pPr>
      <w:r>
        <w:fldChar w:fldCharType="begin"/>
      </w:r>
      <w:r>
        <w:instrText xml:space="preserve"> XE "list:N19394:LIST-ELEMENT" </w:instrText>
      </w:r>
      <w:r>
        <w:fldChar w:fldCharType="end"/>
      </w:r>
      <w:r>
        <w:fldChar w:fldCharType="begin"/>
      </w:r>
      <w:r>
        <w:instrText xml:space="preserve"> ADVANCE \r 1 </w:instrText>
      </w:r>
      <w:r>
        <w:fldChar w:fldCharType="end"/>
      </w:r>
      <w:r>
        <w:fldChar w:fldCharType="begin"/>
      </w:r>
      <w:r>
        <w:instrText xml:space="preserve"> XE "OA.TEMP:tmpN1939B:List" </w:instrText>
      </w:r>
      <w:r>
        <w:fldChar w:fldCharType="end"/>
      </w:r>
      <w:r>
        <w:fldChar w:fldCharType="begin"/>
      </w:r>
      <w:r>
        <w:instrText xml:space="preserve"> XE "para:N1939D" </w:instrText>
      </w:r>
      <w:r>
        <w:fldChar w:fldCharType="end"/>
      </w:r>
      <w:r>
        <w:t>1. Federal and state income tax returns.</w:t>
      </w:r>
    </w:p>
    <w:p w14:paraId="1F8FF8B3">
      <w:pPr>
        <w:pStyle w:val="103"/>
      </w:pPr>
      <w:r>
        <w:fldChar w:fldCharType="begin"/>
      </w:r>
      <w:r>
        <w:instrText xml:space="preserve"> XE "OA.TEMP:tmpN193A6:List" </w:instrText>
      </w:r>
      <w:r>
        <w:fldChar w:fldCharType="end"/>
      </w:r>
      <w:r>
        <w:fldChar w:fldCharType="begin"/>
      </w:r>
      <w:r>
        <w:instrText xml:space="preserve"> XE "para:N193A8" </w:instrText>
      </w:r>
      <w:r>
        <w:fldChar w:fldCharType="end"/>
      </w:r>
      <w:r>
        <w:t>2. Forms W-2, 1099 and K-1.</w:t>
      </w:r>
    </w:p>
    <w:p w14:paraId="75FD860E">
      <w:pPr>
        <w:pStyle w:val="103"/>
      </w:pPr>
      <w:r>
        <w:fldChar w:fldCharType="begin"/>
      </w:r>
      <w:r>
        <w:instrText xml:space="preserve"> XE "OA.TEMP:tmpN193B1:List" </w:instrText>
      </w:r>
      <w:r>
        <w:fldChar w:fldCharType="end"/>
      </w:r>
      <w:r>
        <w:fldChar w:fldCharType="begin"/>
      </w:r>
      <w:r>
        <w:instrText xml:space="preserve"> XE "para:N193B3" </w:instrText>
      </w:r>
      <w:r>
        <w:fldChar w:fldCharType="end"/>
      </w:r>
      <w:r>
        <w:t>3. Paystubs.</w:t>
      </w:r>
    </w:p>
    <w:p w14:paraId="6ADF9032">
      <w:pPr>
        <w:pStyle w:val="103"/>
      </w:pPr>
      <w:r>
        <w:fldChar w:fldCharType="begin"/>
      </w:r>
      <w:r>
        <w:instrText xml:space="preserve"> XE "OA.TEMP:tmpN193BC:List" </w:instrText>
      </w:r>
      <w:r>
        <w:fldChar w:fldCharType="end"/>
      </w:r>
      <w:r>
        <w:fldChar w:fldCharType="begin"/>
      </w:r>
      <w:r>
        <w:instrText xml:space="preserve"> XE "para:N193BE" </w:instrText>
      </w:r>
      <w:r>
        <w:fldChar w:fldCharType="end"/>
      </w:r>
      <w:r>
        <w:t>4. Statements for all financial accounts.</w:t>
      </w:r>
    </w:p>
    <w:p w14:paraId="2A22D889">
      <w:pPr>
        <w:pStyle w:val="103"/>
      </w:pPr>
      <w:r>
        <w:fldChar w:fldCharType="begin"/>
      </w:r>
      <w:r>
        <w:instrText xml:space="preserve"> XE "OA.TEMP:tmpN193C7:List" </w:instrText>
      </w:r>
      <w:r>
        <w:fldChar w:fldCharType="end"/>
      </w:r>
      <w:r>
        <w:fldChar w:fldCharType="begin"/>
      </w:r>
      <w:r>
        <w:instrText xml:space="preserve"> XE "para:N193C9" </w:instrText>
      </w:r>
      <w:r>
        <w:fldChar w:fldCharType="end"/>
      </w:r>
      <w:r>
        <w:t>5. IRA profit sharing and deferred compensation plan, pension plan or retirement accounts.</w:t>
      </w:r>
    </w:p>
    <w:p w14:paraId="305C4A06">
      <w:pPr>
        <w:pStyle w:val="103"/>
      </w:pPr>
      <w:r>
        <w:fldChar w:fldCharType="begin"/>
      </w:r>
      <w:r>
        <w:instrText xml:space="preserve"> XE "OA.TEMP:tmpN193D2:List" </w:instrText>
      </w:r>
      <w:r>
        <w:fldChar w:fldCharType="end"/>
      </w:r>
      <w:r>
        <w:fldChar w:fldCharType="begin"/>
      </w:r>
      <w:r>
        <w:instrText xml:space="preserve"> XE "para:N193D4" </w:instrText>
      </w:r>
      <w:r>
        <w:fldChar w:fldCharType="end"/>
      </w:r>
      <w:r>
        <w:t>6. The most recent statement concerning life insurance.</w:t>
      </w:r>
    </w:p>
    <w:p w14:paraId="01661B28">
      <w:pPr>
        <w:pStyle w:val="103"/>
      </w:pPr>
      <w:r>
        <w:fldChar w:fldCharType="begin"/>
      </w:r>
      <w:r>
        <w:instrText xml:space="preserve"> XE "OA.TEMP:tmpN193DD:List" </w:instrText>
      </w:r>
      <w:r>
        <w:fldChar w:fldCharType="end"/>
      </w:r>
      <w:r>
        <w:fldChar w:fldCharType="begin"/>
      </w:r>
      <w:r>
        <w:instrText xml:space="preserve"> XE "para:N193DF" </w:instrText>
      </w:r>
      <w:r>
        <w:fldChar w:fldCharType="end"/>
      </w:r>
      <w:r>
        <w:t>7. A summary of the medical insurance policy.</w:t>
      </w:r>
    </w:p>
    <w:p w14:paraId="1C521225">
      <w:pPr>
        <w:pStyle w:val="103"/>
      </w:pPr>
      <w:r>
        <w:fldChar w:fldCharType="begin"/>
      </w:r>
      <w:r>
        <w:instrText xml:space="preserve"> XE "OA.TEMP:tmpN193E8:List" </w:instrText>
      </w:r>
      <w:r>
        <w:fldChar w:fldCharType="end"/>
      </w:r>
      <w:r>
        <w:fldChar w:fldCharType="begin"/>
      </w:r>
      <w:r>
        <w:instrText xml:space="preserve"> XE "para:N193EA" </w:instrText>
      </w:r>
      <w:r>
        <w:fldChar w:fldCharType="end"/>
      </w:r>
      <w:r>
        <w:t>8. Written appraisals for any asset owned by either party.</w:t>
      </w:r>
    </w:p>
    <w:p w14:paraId="63A595A7">
      <w:pPr>
        <w:pStyle w:val="31"/>
      </w:pPr>
      <w:r>
        <w:fldChar w:fldCharType="begin"/>
      </w:r>
      <w:r>
        <w:instrText xml:space="preserve"> XE "para:N193F0" </w:instrText>
      </w:r>
      <w:r>
        <w:fldChar w:fldCharType="end"/>
      </w:r>
      <w:r>
        <w:br w:type="textWrapping"/>
      </w:r>
      <w:r>
        <w:t>P.B. § 25-32(a). The party upon whom the mandatory disclosure was served has a continuing duty to disclose during the pendency of the action. P.B. §§ 13-15 and 25-32(b).</w:t>
      </w:r>
    </w:p>
    <w:p w14:paraId="2F44A638">
      <w:pPr>
        <w:spacing w:before="0" w:beforeAutospacing="0" w:after="0" w:afterAutospacing="0"/>
      </w:pPr>
      <w:r>
        <w:fldChar w:fldCharType="begin"/>
      </w:r>
      <w:r>
        <w:instrText xml:space="preserve"> XE "comment:N193F6" </w:instrText>
      </w:r>
      <w:r>
        <w:fldChar w:fldCharType="end"/>
      </w:r>
      <w:r>
        <w:t>#Comment Begins</w:t>
      </w:r>
    </w:p>
    <w:p w14:paraId="2303C9BC">
      <w:pPr>
        <w:pStyle w:val="31"/>
      </w:pPr>
      <w:r>
        <w:fldChar w:fldCharType="begin"/>
      </w:r>
      <w:r>
        <w:instrText xml:space="preserve"> XE "para:N193FF" </w:instrText>
      </w:r>
      <w:r>
        <w:fldChar w:fldCharType="end"/>
      </w:r>
      <w:r>
        <w:br w:type="textWrapping"/>
      </w:r>
      <w:r>
        <w:rPr>
          <w:b/>
          <w:bCs/>
        </w:rPr>
        <w:t> Strategic Point:</w:t>
      </w:r>
      <w:r>
        <w:t xml:space="preserve"> Due to the mandatory nature of the documents under this section, any attempt to object to producing these documents will likely be denied by the court.</w:t>
      </w:r>
    </w:p>
    <w:p w14:paraId="366B1BB2">
      <w:pPr>
        <w:spacing w:before="0" w:beforeAutospacing="0" w:after="0" w:afterAutospacing="0"/>
      </w:pPr>
      <w:r>
        <w:br w:type="textWrapping"/>
      </w:r>
      <w:r>
        <w:t>#Comment Ends</w:t>
      </w:r>
    </w:p>
    <w:p w14:paraId="4E7C4333">
      <w:pPr>
        <w:pStyle w:val="31"/>
      </w:pPr>
      <w:r>
        <w:fldChar w:fldCharType="begin"/>
      </w:r>
      <w:r>
        <w:instrText xml:space="preserve"> XE "para:N1940A" </w:instrText>
      </w:r>
      <w:r>
        <w:fldChar w:fldCharType="end"/>
      </w:r>
      <w:r>
        <w:br w:type="textWrapping"/>
      </w:r>
      <w:r>
        <w:t>            When filing any request for production, a notice of the filing of the request for production should be filed with the court, so as to have a docket entry in the court file showing the request for production. The actual request for production should not be filed with the court. P.B. § 13-9(f).</w:t>
      </w:r>
    </w:p>
    <w:p w14:paraId="578B0E5B">
      <w:pPr>
        <w:spacing w:before="0" w:beforeAutospacing="0" w:after="0" w:afterAutospacing="0"/>
      </w:pPr>
      <w:r>
        <w:fldChar w:fldCharType="begin"/>
      </w:r>
      <w:r>
        <w:instrText xml:space="preserve"> XE "comment:N19410" </w:instrText>
      </w:r>
      <w:r>
        <w:fldChar w:fldCharType="end"/>
      </w:r>
      <w:r>
        <w:t>#Comment Begins</w:t>
      </w:r>
    </w:p>
    <w:p w14:paraId="01B7FE1B">
      <w:pPr>
        <w:pStyle w:val="31"/>
      </w:pPr>
      <w:r>
        <w:fldChar w:fldCharType="begin"/>
      </w:r>
      <w:r>
        <w:instrText xml:space="preserve"> XE "para:N19419" </w:instrText>
      </w:r>
      <w:r>
        <w:fldChar w:fldCharType="end"/>
      </w:r>
      <w:r>
        <w:br w:type="textWrapping"/>
      </w:r>
      <w:r>
        <w:rPr>
          <w:b/>
          <w:bCs/>
        </w:rPr>
        <w:t> Strategic Point:</w:t>
      </w:r>
      <w:r>
        <w:t xml:space="preserve"> It is beneficial to serve the mandatory request for disclosure early in the case. This will allow the receipt of discovery, which may be needed for temporary motions.</w:t>
      </w:r>
    </w:p>
    <w:p w14:paraId="187CE021">
      <w:pPr>
        <w:spacing w:before="0" w:beforeAutospacing="0" w:after="0" w:afterAutospacing="0"/>
      </w:pPr>
      <w:r>
        <w:br w:type="textWrapping"/>
      </w:r>
      <w:r>
        <w:t>#Comment Ends</w:t>
      </w:r>
    </w:p>
    <w:p w14:paraId="196DA184">
      <w:pPr>
        <w:pStyle w:val="39"/>
      </w:pPr>
      <w:r>
        <w:fldChar w:fldCharType="begin"/>
      </w:r>
      <w:r>
        <w:instrText xml:space="preserve"> XE "desig:N19443:Heading 1" </w:instrText>
      </w:r>
      <w:r>
        <w:fldChar w:fldCharType="end"/>
      </w:r>
      <w:r>
        <w:t xml:space="preserve">§ 4.24 </w:t>
      </w:r>
      <w:r>
        <w:fldChar w:fldCharType="begin"/>
      </w:r>
      <w:r>
        <w:instrText xml:space="preserve"> XE "title:N19447:Heading 1" </w:instrText>
      </w:r>
      <w:r>
        <w:fldChar w:fldCharType="end"/>
      </w:r>
      <w:r>
        <w:t>Propounding Interrogatories</w:t>
      </w:r>
    </w:p>
    <w:p w14:paraId="78E8A75F">
      <w:pPr>
        <w:pStyle w:val="40"/>
      </w:pPr>
      <w:r>
        <w:fldChar w:fldCharType="begin"/>
      </w:r>
      <w:r>
        <w:instrText xml:space="preserve"> XE "desig:N1945D:Heading 2" </w:instrText>
      </w:r>
      <w:r>
        <w:fldChar w:fldCharType="end"/>
      </w:r>
      <w:r>
        <w:t xml:space="preserve">[1] </w:t>
      </w:r>
      <w:r>
        <w:fldChar w:fldCharType="begin"/>
      </w:r>
      <w:r>
        <w:instrText xml:space="preserve"> XE "title:N19461:Heading 2" </w:instrText>
      </w:r>
      <w:r>
        <w:fldChar w:fldCharType="end"/>
      </w:r>
      <w:r>
        <w:t>Serving Interrogatories</w:t>
      </w:r>
    </w:p>
    <w:p w14:paraId="5AE0B24F">
      <w:pPr>
        <w:pStyle w:val="31"/>
      </w:pPr>
      <w:r>
        <w:fldChar w:fldCharType="begin"/>
      </w:r>
      <w:r>
        <w:instrText xml:space="preserve"> XE "para:N19468" </w:instrText>
      </w:r>
      <w:r>
        <w:fldChar w:fldCharType="end"/>
      </w:r>
      <w:r>
        <w:t>            Interrogatories may be filed by either party after the return date. P.B. § 13-6. Generally, interrogatories consist of several pages of very specific questions, often with each question having multiple sub-parts. The interrogatories may only be served on a party and cannot be used as a means to seek information from non-party witnesses or experts. P.B. § 13-6(a). After each question, the filing party must leave space for the other party to insert its answer, unless the interrogatories are served electronically. P.B. § 13-6(a). If an electronic version of the interrogatories is served, sufficient space is not required as the party will be permitted to create as much space as is needed in the document to insert their answer.</w:t>
      </w:r>
    </w:p>
    <w:p w14:paraId="09F399FC">
      <w:pPr>
        <w:spacing w:before="0" w:beforeAutospacing="0" w:after="0" w:afterAutospacing="0"/>
      </w:pPr>
      <w:r>
        <w:fldChar w:fldCharType="begin"/>
      </w:r>
      <w:r>
        <w:instrText xml:space="preserve"> XE "comment:N1946E" </w:instrText>
      </w:r>
      <w:r>
        <w:fldChar w:fldCharType="end"/>
      </w:r>
      <w:r>
        <w:t>#Comment Begins</w:t>
      </w:r>
    </w:p>
    <w:p w14:paraId="3655E86B">
      <w:pPr>
        <w:pStyle w:val="31"/>
      </w:pPr>
      <w:r>
        <w:fldChar w:fldCharType="begin"/>
      </w:r>
      <w:r>
        <w:instrText xml:space="preserve"> XE "para:N19477" </w:instrText>
      </w:r>
      <w:r>
        <w:fldChar w:fldCharType="end"/>
      </w:r>
      <w:r>
        <w:br w:type="textWrapping"/>
      </w:r>
      <w:r>
        <w:rPr>
          <w:b/>
          <w:bCs/>
        </w:rPr>
        <w:t> Strategic Point:</w:t>
      </w:r>
      <w:r>
        <w:t xml:space="preserve"> In the event the interrogatories are not served electronically, request opposing counsel to submit an electronic version of the interrogatories to allow ease in answering them.</w:t>
      </w:r>
    </w:p>
    <w:p w14:paraId="12EAD1B4">
      <w:pPr>
        <w:spacing w:before="0" w:beforeAutospacing="0" w:after="0" w:afterAutospacing="0"/>
      </w:pPr>
      <w:r>
        <w:br w:type="textWrapping"/>
      </w:r>
      <w:r>
        <w:t>#Comment Ends</w:t>
      </w:r>
    </w:p>
    <w:p w14:paraId="6AB601B9">
      <w:pPr>
        <w:pStyle w:val="40"/>
      </w:pPr>
      <w:r>
        <w:fldChar w:fldCharType="begin"/>
      </w:r>
      <w:r>
        <w:instrText xml:space="preserve"> XE "desig:N19491:Heading 2" </w:instrText>
      </w:r>
      <w:r>
        <w:fldChar w:fldCharType="end"/>
      </w:r>
      <w:r>
        <w:t xml:space="preserve">[2] </w:t>
      </w:r>
      <w:r>
        <w:fldChar w:fldCharType="begin"/>
      </w:r>
      <w:r>
        <w:instrText xml:space="preserve"> XE "title:N19495:Heading 2" </w:instrText>
      </w:r>
      <w:r>
        <w:fldChar w:fldCharType="end"/>
      </w:r>
      <w:r>
        <w:t>Answering Interrogatories</w:t>
      </w:r>
    </w:p>
    <w:p w14:paraId="1DD606BC">
      <w:pPr>
        <w:pStyle w:val="31"/>
      </w:pPr>
      <w:r>
        <w:fldChar w:fldCharType="begin"/>
      </w:r>
      <w:r>
        <w:instrText xml:space="preserve"> XE "para:N1949C" </w:instrText>
      </w:r>
      <w:r>
        <w:fldChar w:fldCharType="end"/>
      </w:r>
      <w:r>
        <w:t>            Interrogatories must be answered in writing under oath, within sixty days from the date they are served, or a shorter or longer time allowed by a judicial authority unless the parties file a stipulation extending the time to serve answers or objections, or the court, upon motion, allows for a longer time. P.B. § 13-7(a). For additional extensions or an initial extension request in excess of the thirty days, court approval is needed. P.B. § 13-7(a)(2).</w:t>
      </w:r>
    </w:p>
    <w:p w14:paraId="20E00568">
      <w:pPr>
        <w:spacing w:before="0" w:beforeAutospacing="0" w:after="0" w:afterAutospacing="0"/>
      </w:pPr>
      <w:r>
        <w:fldChar w:fldCharType="begin"/>
      </w:r>
      <w:r>
        <w:instrText xml:space="preserve"> XE "comment:N194A2" </w:instrText>
      </w:r>
      <w:r>
        <w:fldChar w:fldCharType="end"/>
      </w:r>
      <w:r>
        <w:t>#Comment Begins</w:t>
      </w:r>
    </w:p>
    <w:p w14:paraId="14CD520B">
      <w:pPr>
        <w:pStyle w:val="31"/>
      </w:pPr>
      <w:r>
        <w:fldChar w:fldCharType="begin"/>
      </w:r>
      <w:r>
        <w:instrText xml:space="preserve"> XE "para:N194AB" </w:instrText>
      </w:r>
      <w:r>
        <w:fldChar w:fldCharType="end"/>
      </w:r>
      <w:r>
        <w:br w:type="textWrapping"/>
      </w:r>
      <w:r>
        <w:rPr>
          <w:b/>
          <w:bCs/>
        </w:rPr>
        <w:t>  Warning:</w:t>
      </w:r>
      <w:r>
        <w:t xml:space="preserve"> Effective January 1, 2017, the rules have changed to allow sixty days for the filing of responses and objections to interrogatories. The purpose is to hopefully reduce the number of extensions of time for compliance.</w:t>
      </w:r>
    </w:p>
    <w:p w14:paraId="16575CC7">
      <w:pPr>
        <w:spacing w:before="0" w:beforeAutospacing="0" w:after="0" w:afterAutospacing="0"/>
      </w:pPr>
      <w:r>
        <w:br w:type="textWrapping"/>
      </w:r>
      <w:r>
        <w:t>#Comment Ends</w:t>
      </w:r>
    </w:p>
    <w:p w14:paraId="69898BFD">
      <w:pPr>
        <w:pStyle w:val="31"/>
      </w:pPr>
      <w:r>
        <w:fldChar w:fldCharType="begin"/>
      </w:r>
      <w:r>
        <w:instrText xml:space="preserve"> XE "para:N194B6" </w:instrText>
      </w:r>
      <w:r>
        <w:fldChar w:fldCharType="end"/>
      </w:r>
      <w:r>
        <w:br w:type="textWrapping"/>
      </w:r>
      <w:r>
        <w:t>            The interrogatory answers shall follow the question being answered and shall be signed by the person answering. P.B. § 13-7(b).</w:t>
      </w:r>
    </w:p>
    <w:p w14:paraId="789C89B9">
      <w:pPr>
        <w:pStyle w:val="31"/>
      </w:pPr>
      <w:r>
        <w:fldChar w:fldCharType="begin"/>
      </w:r>
      <w:r>
        <w:instrText xml:space="preserve"> XE "para:N194BC" </w:instrText>
      </w:r>
      <w:r>
        <w:fldChar w:fldCharType="end"/>
      </w:r>
      <w:r>
        <w:br w:type="textWrapping"/>
      </w:r>
      <w:r>
        <w:t>            A cover sheet shall be attached to the interrogatory answers, setting forth either the fact that all interrogatories have been answered or that there are objections to certain interrogatories. P.B. § 13-7(b). The interrogatories objected to and the reason for the objection shall be set forth in the cover sheet, which shall be filed with the court. P.B. § 13-7(b). If there are no objections, the cover sheet need not be filed with the court and the interrogatory answers are never filed with the court. P.B. § 13-7(b).</w:t>
      </w:r>
    </w:p>
    <w:p w14:paraId="3DFFA23A">
      <w:pPr>
        <w:spacing w:before="0" w:beforeAutospacing="0" w:after="0" w:afterAutospacing="0"/>
      </w:pPr>
      <w:r>
        <w:fldChar w:fldCharType="begin"/>
      </w:r>
      <w:r>
        <w:instrText xml:space="preserve"> XE "comment:N194C2" </w:instrText>
      </w:r>
      <w:r>
        <w:fldChar w:fldCharType="end"/>
      </w:r>
      <w:r>
        <w:t>#Comment Begins</w:t>
      </w:r>
    </w:p>
    <w:p w14:paraId="6D1997B1">
      <w:pPr>
        <w:pStyle w:val="31"/>
      </w:pPr>
      <w:r>
        <w:fldChar w:fldCharType="begin"/>
      </w:r>
      <w:r>
        <w:instrText xml:space="preserve"> XE "para:N194CB" </w:instrText>
      </w:r>
      <w:r>
        <w:fldChar w:fldCharType="end"/>
      </w:r>
      <w:r>
        <w:br w:type="textWrapping"/>
      </w:r>
      <w:r>
        <w:rPr>
          <w:b/>
          <w:bCs/>
        </w:rPr>
        <w:t>  Warning:</w:t>
      </w:r>
      <w:r>
        <w:t xml:space="preserve"> Oftentimes, counsel will file objections to interrogatories, erroneously believing it relieves them from the obligation of following up on the objections and/or complying with the remaining interrogatories. Objecting to interrogatories does not relieve the party from the obligation of answering the remaining interrogatories. P.B. § 13-7(d).</w:t>
      </w:r>
    </w:p>
    <w:p w14:paraId="288142E3">
      <w:pPr>
        <w:spacing w:before="0" w:beforeAutospacing="0" w:after="0" w:afterAutospacing="0"/>
      </w:pPr>
      <w:r>
        <w:br w:type="textWrapping"/>
      </w:r>
      <w:r>
        <w:t>#Comment Ends</w:t>
      </w:r>
    </w:p>
    <w:p w14:paraId="61771E7A">
      <w:pPr>
        <w:pStyle w:val="40"/>
      </w:pPr>
      <w:r>
        <w:fldChar w:fldCharType="begin"/>
      </w:r>
      <w:r>
        <w:instrText xml:space="preserve"> XE "desig:N194E5:Heading 2" </w:instrText>
      </w:r>
      <w:r>
        <w:fldChar w:fldCharType="end"/>
      </w:r>
      <w:r>
        <w:t xml:space="preserve">[3] </w:t>
      </w:r>
      <w:r>
        <w:fldChar w:fldCharType="begin"/>
      </w:r>
      <w:r>
        <w:instrText xml:space="preserve"> XE "title:N194E9:Heading 2" </w:instrText>
      </w:r>
      <w:r>
        <w:fldChar w:fldCharType="end"/>
      </w:r>
      <w:r>
        <w:t>Objecting to Interrogatories</w:t>
      </w:r>
    </w:p>
    <w:p w14:paraId="0995248F">
      <w:pPr>
        <w:pStyle w:val="31"/>
      </w:pPr>
      <w:r>
        <w:fldChar w:fldCharType="begin"/>
      </w:r>
      <w:r>
        <w:instrText xml:space="preserve"> XE "para:N194F0" </w:instrText>
      </w:r>
      <w:r>
        <w:fldChar w:fldCharType="end"/>
      </w:r>
      <w:r>
        <w:t>            If an interrogatory is worthy of objection, the objection must be filed within sixty days of service of the original interrogatories. P.B. §§ 13-7(a)(1) and 13-7(a)(3). The objectionable interrogatory must be set forth, followed by the specific basis for the objection and filed with the court. P.B. § 13-8(a). Before the objections can be heard by the court or placed on the short calendar, counsel must file an affidavit that bona fide attempts were made to resolve the objection without success. P.B. § 13-8(b). The affidavit shall state the date of the objection, the party filing the objection, the party to whom the objection is addressed, the date, time, names of all persons attending the conference, and the place of the conference to resolve the differences, or the reason that no conference was held. P.B. § 13-8(b). Once this step is complete, the court may rule on the objections. If an objection is overruled, the answer must be submitted twenty days after the court’s ruling or longer if permitted by the court. P.B. § 13-8(b).</w:t>
      </w:r>
    </w:p>
    <w:p w14:paraId="747B0AFF">
      <w:pPr>
        <w:spacing w:before="0" w:beforeAutospacing="0" w:after="0" w:afterAutospacing="0"/>
      </w:pPr>
      <w:r>
        <w:fldChar w:fldCharType="begin"/>
      </w:r>
      <w:r>
        <w:instrText xml:space="preserve"> XE "comment:N194F6" </w:instrText>
      </w:r>
      <w:r>
        <w:fldChar w:fldCharType="end"/>
      </w:r>
      <w:r>
        <w:t>#Comment Begins</w:t>
      </w:r>
    </w:p>
    <w:p w14:paraId="09D6A015">
      <w:pPr>
        <w:pStyle w:val="31"/>
      </w:pPr>
      <w:r>
        <w:fldChar w:fldCharType="begin"/>
      </w:r>
      <w:r>
        <w:instrText xml:space="preserve"> XE "para:N194FF" </w:instrText>
      </w:r>
      <w:r>
        <w:fldChar w:fldCharType="end"/>
      </w:r>
      <w:r>
        <w:br w:type="textWrapping"/>
      </w:r>
      <w:r>
        <w:rPr>
          <w:b/>
          <w:bCs/>
        </w:rPr>
        <w:t> Strategic Point:</w:t>
      </w:r>
      <w:r>
        <w:t xml:space="preserve"> The required conference to resolve outstanding objections can be a very useful practice tool, in that counsel must submit a sworn statement that a good faith effort to resolve the outstanding objections has been made. In doing so, both counsel can note the reasons for the objection, as well as why the inquiring party does not feel the interrogatory is objectionable. Therefore, if counsel are unable to resolve their differences at the objection conference, they will each have a better understanding as to the argument that will be made before the court at the time the objections are heard.</w:t>
      </w:r>
    </w:p>
    <w:p w14:paraId="0589FDC4">
      <w:pPr>
        <w:spacing w:before="0" w:beforeAutospacing="0" w:after="0" w:afterAutospacing="0"/>
      </w:pPr>
      <w:r>
        <w:br w:type="textWrapping"/>
      </w:r>
      <w:r>
        <w:t>#Comment Ends</w:t>
      </w:r>
    </w:p>
    <w:p w14:paraId="18A2B8C0">
      <w:pPr>
        <w:pStyle w:val="31"/>
      </w:pPr>
      <w:r>
        <w:fldChar w:fldCharType="begin"/>
      </w:r>
      <w:r>
        <w:instrText xml:space="preserve"> XE "para:N1950A" </w:instrText>
      </w:r>
      <w:r>
        <w:fldChar w:fldCharType="end"/>
      </w:r>
      <w:r>
        <w:br w:type="textWrapping"/>
      </w:r>
      <w:r>
        <w:t>            The objections must be filed within sixty days of the receipt of the interrogatories. P.B. §§ 13-7(a)(3) and 13-8(a). Failure to do so will preclude the later ability to object to the interrogatories. The objection may be granted by agreement or order of the court. P.B. §§ 13-7(a)(1) and 13-7(a)(2).</w:t>
      </w:r>
    </w:p>
    <w:p w14:paraId="71E7C3E8">
      <w:pPr>
        <w:pStyle w:val="39"/>
      </w:pPr>
      <w:r>
        <w:fldChar w:fldCharType="begin"/>
      </w:r>
      <w:r>
        <w:instrText xml:space="preserve"> XE "desig:N1952F:Heading 1" </w:instrText>
      </w:r>
      <w:r>
        <w:fldChar w:fldCharType="end"/>
      </w:r>
      <w:r>
        <w:t xml:space="preserve">§ 4.25 </w:t>
      </w:r>
      <w:r>
        <w:fldChar w:fldCharType="begin"/>
      </w:r>
      <w:r>
        <w:instrText xml:space="preserve"> XE "title:N19533:Heading 1" </w:instrText>
      </w:r>
      <w:r>
        <w:fldChar w:fldCharType="end"/>
      </w:r>
      <w:r>
        <w:t>Filing Requests for Production</w:t>
      </w:r>
    </w:p>
    <w:p w14:paraId="408407EA">
      <w:pPr>
        <w:pStyle w:val="40"/>
      </w:pPr>
      <w:r>
        <w:fldChar w:fldCharType="begin"/>
      </w:r>
      <w:r>
        <w:instrText xml:space="preserve"> XE "desig:N19549:Heading 2" </w:instrText>
      </w:r>
      <w:r>
        <w:fldChar w:fldCharType="end"/>
      </w:r>
      <w:r>
        <w:t xml:space="preserve">[1] </w:t>
      </w:r>
      <w:r>
        <w:fldChar w:fldCharType="begin"/>
      </w:r>
      <w:r>
        <w:instrText xml:space="preserve"> XE "title:N1954D:Heading 2" </w:instrText>
      </w:r>
      <w:r>
        <w:fldChar w:fldCharType="end"/>
      </w:r>
      <w:r>
        <w:t>Serving Requests for Production</w:t>
      </w:r>
    </w:p>
    <w:p w14:paraId="384B913F">
      <w:pPr>
        <w:pStyle w:val="31"/>
      </w:pPr>
      <w:r>
        <w:fldChar w:fldCharType="begin"/>
      </w:r>
      <w:r>
        <w:instrText xml:space="preserve"> XE "para:N19554" </w:instrText>
      </w:r>
      <w:r>
        <w:fldChar w:fldCharType="end"/>
      </w:r>
      <w:r>
        <w:t>            In addition to the mandatory disclosure production request, a party is not precluded from seeking more comprehensive discovery. Quite often, counsel will file the request for mandatory discovery, and thereafter file a more comprehensive and thorough discovery request, based upon the facts of the case. The factors that will determine what types of discovery are sought will include the complexity of the finances; whether one or both of the parties are self-employed, a partner or stockholder in a business or corporation; the existence of trusts, inheritances, the beneficiary of other family-owned assets, as well as the nature and amounts of investments and investment vehicles by the parties, such as traditional stocks and bonds, hedge funds, or other private investments.</w:t>
      </w:r>
    </w:p>
    <w:p w14:paraId="0EA3078D">
      <w:pPr>
        <w:pStyle w:val="31"/>
      </w:pPr>
      <w:r>
        <w:fldChar w:fldCharType="begin"/>
      </w:r>
      <w:r>
        <w:instrText xml:space="preserve"> XE "para:N1955A" </w:instrText>
      </w:r>
      <w:r>
        <w:fldChar w:fldCharType="end"/>
      </w:r>
      <w:r>
        <w:br w:type="textWrapping"/>
      </w:r>
      <w:r>
        <w:t>            In addition, complex custody issues, issues specific to the children’s or either party’s health, could lead to the necessity for additional discovery requests. The court can order, upon a motion by either party, and upon good cause demonstrated to the court, either or both parties to sign a Health Insurance Portability and Accountability Act (hereinafter “HIPAA”) compliant release of medical records. P.B. § 13-11A. The manner by which to seek these records is through the filing of a motion and not through a request for production. P.B. § 13-9(g). The party to whom the production request is directed may object to the request, typically on the basis of relevance and doctor-patient privilege.</w:t>
      </w:r>
    </w:p>
    <w:p w14:paraId="4E92BC79">
      <w:pPr>
        <w:spacing w:before="0" w:beforeAutospacing="0" w:after="0" w:afterAutospacing="0"/>
      </w:pPr>
      <w:r>
        <w:fldChar w:fldCharType="begin"/>
      </w:r>
      <w:r>
        <w:instrText xml:space="preserve"> XE "comment:N19560" </w:instrText>
      </w:r>
      <w:r>
        <w:fldChar w:fldCharType="end"/>
      </w:r>
      <w:r>
        <w:t>#Comment Begins</w:t>
      </w:r>
    </w:p>
    <w:p w14:paraId="7E79AC43">
      <w:pPr>
        <w:pStyle w:val="31"/>
      </w:pPr>
      <w:r>
        <w:fldChar w:fldCharType="begin"/>
      </w:r>
      <w:r>
        <w:instrText xml:space="preserve"> XE "para:N19569" </w:instrText>
      </w:r>
      <w:r>
        <w:fldChar w:fldCharType="end"/>
      </w:r>
      <w:r>
        <w:br w:type="textWrapping"/>
      </w:r>
      <w:r>
        <w:rPr>
          <w:b/>
          <w:bCs/>
        </w:rPr>
        <w:t>  Warning:</w:t>
      </w:r>
      <w:r>
        <w:t xml:space="preserve"> Although P.B. § 13-11A is not specifically incorporated into the Family Practice Book Rules, when seeking medical information through a request for production, the practitioner is directed to file a motion pursuant to P.B. § 13-11A. P.B. §§ 13-9(f) and 25-31. Accordingly, it may be argued that since P.B. § 13-9 is incorporated by the Family Practice Book Rules, then so is P.B. § 13-11A by virtue of its reference in P.B. § 13-9(f).</w:t>
      </w:r>
    </w:p>
    <w:p w14:paraId="23BC50FC">
      <w:pPr>
        <w:spacing w:before="0" w:beforeAutospacing="0" w:after="0" w:afterAutospacing="0"/>
      </w:pPr>
      <w:r>
        <w:br w:type="textWrapping"/>
      </w:r>
      <w:r>
        <w:t>#Comment Ends</w:t>
      </w:r>
    </w:p>
    <w:p w14:paraId="66FFC76A">
      <w:pPr>
        <w:pStyle w:val="31"/>
      </w:pPr>
      <w:r>
        <w:fldChar w:fldCharType="begin"/>
      </w:r>
      <w:r>
        <w:instrText xml:space="preserve"> XE "para:N19574" </w:instrText>
      </w:r>
      <w:r>
        <w:fldChar w:fldCharType="end"/>
      </w:r>
      <w:r>
        <w:br w:type="textWrapping"/>
      </w:r>
      <w:r>
        <w:t>            The production of this medical information waives the doctor-patient privilege, in that the information provided through discovery will be available for further inquiry via documentation, depositions and testimony.</w:t>
      </w:r>
    </w:p>
    <w:p w14:paraId="7D028F23">
      <w:pPr>
        <w:pStyle w:val="31"/>
      </w:pPr>
      <w:r>
        <w:fldChar w:fldCharType="begin"/>
      </w:r>
      <w:r>
        <w:instrText xml:space="preserve"> XE "para:N1957A" </w:instrText>
      </w:r>
      <w:r>
        <w:fldChar w:fldCharType="end"/>
      </w:r>
      <w:r>
        <w:br w:type="textWrapping"/>
      </w:r>
      <w:r>
        <w:t>            Either party may serve the other with a request for production of documents at any time after the return day. P.B. §§ 13-9(a) and 13-9(c). A party is not limited in the number of discovery requests he or she serves.</w:t>
      </w:r>
    </w:p>
    <w:p w14:paraId="4CC00E11">
      <w:pPr>
        <w:pStyle w:val="40"/>
      </w:pPr>
      <w:r>
        <w:fldChar w:fldCharType="begin"/>
      </w:r>
      <w:r>
        <w:instrText xml:space="preserve"> XE "desig:N1958F:Heading 2" </w:instrText>
      </w:r>
      <w:r>
        <w:fldChar w:fldCharType="end"/>
      </w:r>
      <w:r>
        <w:t xml:space="preserve">[2] </w:t>
      </w:r>
      <w:r>
        <w:fldChar w:fldCharType="begin"/>
      </w:r>
      <w:r>
        <w:instrText xml:space="preserve"> XE "title:N19593:Heading 2" </w:instrText>
      </w:r>
      <w:r>
        <w:fldChar w:fldCharType="end"/>
      </w:r>
      <w:r>
        <w:t>Responding to Requests for Production</w:t>
      </w:r>
    </w:p>
    <w:p w14:paraId="442CFBDD">
      <w:pPr>
        <w:pStyle w:val="31"/>
      </w:pPr>
      <w:r>
        <w:fldChar w:fldCharType="begin"/>
      </w:r>
      <w:r>
        <w:instrText xml:space="preserve"> XE "para:N1959A" </w:instrText>
      </w:r>
      <w:r>
        <w:fldChar w:fldCharType="end"/>
      </w:r>
      <w:r>
        <w:t>            The party upon whom a request for production was served has sixty days within which to reply and respond to the request, or such shorter or longer time as allowed by the court. P.B. § 13-10(a). Such request must also state the date of the service of the original document for which extension is sought. P.B. § 11-1.</w:t>
      </w:r>
    </w:p>
    <w:p w14:paraId="0F1DD2B1">
      <w:pPr>
        <w:spacing w:before="0" w:beforeAutospacing="0" w:after="0" w:afterAutospacing="0"/>
      </w:pPr>
      <w:r>
        <w:fldChar w:fldCharType="begin"/>
      </w:r>
      <w:r>
        <w:instrText xml:space="preserve"> XE "comment:N195A0" </w:instrText>
      </w:r>
      <w:r>
        <w:fldChar w:fldCharType="end"/>
      </w:r>
      <w:r>
        <w:t>#Comment Begins</w:t>
      </w:r>
    </w:p>
    <w:p w14:paraId="42172185">
      <w:pPr>
        <w:pStyle w:val="31"/>
      </w:pPr>
      <w:r>
        <w:fldChar w:fldCharType="begin"/>
      </w:r>
      <w:r>
        <w:instrText xml:space="preserve"> XE "para:N195A9" </w:instrText>
      </w:r>
      <w:r>
        <w:fldChar w:fldCharType="end"/>
      </w:r>
      <w:r>
        <w:br w:type="textWrapping"/>
      </w:r>
      <w:r>
        <w:rPr>
          <w:b/>
          <w:bCs/>
        </w:rPr>
        <w:t>  Warning:</w:t>
      </w:r>
      <w:r>
        <w:t xml:space="preserve"> Effective January 1, 2017, the time to respond and object to a request for production extends to sixty days from thirty days.</w:t>
      </w:r>
    </w:p>
    <w:p w14:paraId="53185C99">
      <w:pPr>
        <w:spacing w:before="0" w:beforeAutospacing="0" w:after="0" w:afterAutospacing="0"/>
      </w:pPr>
      <w:r>
        <w:br w:type="textWrapping"/>
      </w:r>
      <w:r>
        <w:t>#Comment Ends</w:t>
      </w:r>
    </w:p>
    <w:p w14:paraId="53276E33">
      <w:pPr>
        <w:pStyle w:val="31"/>
      </w:pPr>
      <w:r>
        <w:fldChar w:fldCharType="begin"/>
      </w:r>
      <w:r>
        <w:instrText xml:space="preserve"> XE "para:N195B4" </w:instrText>
      </w:r>
      <w:r>
        <w:fldChar w:fldCharType="end"/>
      </w:r>
      <w:r>
        <w:br w:type="textWrapping"/>
      </w:r>
      <w:r>
        <w:t>            When filing for additional time to respond, it is best to be proactive and have as much information for the court as possible to support the additional time needed to respond. Such factors may include: the complexity and volume of the information sought, the potential confidential nature of the information, the necessity for obtaining documentation from various institutions, and the cost of obtaining these documents. The amount of time requested should also include the time needed to review these documents, to ensure that the documentation being turned over complies with the request for production and can be produced in an organized manner.</w:t>
      </w:r>
    </w:p>
    <w:p w14:paraId="718DC86B">
      <w:pPr>
        <w:spacing w:before="0" w:beforeAutospacing="0" w:after="0" w:afterAutospacing="0"/>
      </w:pPr>
      <w:r>
        <w:fldChar w:fldCharType="begin"/>
      </w:r>
      <w:r>
        <w:instrText xml:space="preserve"> XE "comment:N195BA" </w:instrText>
      </w:r>
      <w:r>
        <w:fldChar w:fldCharType="end"/>
      </w:r>
      <w:r>
        <w:t>#Comment Begins</w:t>
      </w:r>
    </w:p>
    <w:p w14:paraId="59B11924">
      <w:pPr>
        <w:pStyle w:val="31"/>
      </w:pPr>
      <w:r>
        <w:fldChar w:fldCharType="begin"/>
      </w:r>
      <w:r>
        <w:instrText xml:space="preserve"> XE "para:N195C3" </w:instrText>
      </w:r>
      <w:r>
        <w:fldChar w:fldCharType="end"/>
      </w:r>
      <w:r>
        <w:br w:type="textWrapping"/>
      </w:r>
      <w:r>
        <w:rPr>
          <w:b/>
          <w:bCs/>
        </w:rPr>
        <w:t> Strategic Point:</w:t>
      </w:r>
      <w:r>
        <w:t xml:space="preserve"> A “request for extension of time,” as opposed to a “motion for extension of time,” is automatically granted by the clerk, unless it is objected to within ten days of filing.</w:t>
      </w:r>
    </w:p>
    <w:p w14:paraId="6B1E9483">
      <w:pPr>
        <w:spacing w:before="0" w:beforeAutospacing="0" w:after="0" w:afterAutospacing="0"/>
      </w:pPr>
      <w:r>
        <w:br w:type="textWrapping"/>
      </w:r>
      <w:r>
        <w:t>#Comment Ends</w:t>
      </w:r>
    </w:p>
    <w:p w14:paraId="2FAE99AA">
      <w:pPr>
        <w:pStyle w:val="31"/>
      </w:pPr>
      <w:r>
        <w:fldChar w:fldCharType="begin"/>
      </w:r>
      <w:r>
        <w:instrText xml:space="preserve"> XE "para:N195CE" </w:instrText>
      </w:r>
      <w:r>
        <w:fldChar w:fldCharType="end"/>
      </w:r>
      <w:r>
        <w:br w:type="textWrapping"/>
      </w:r>
      <w:r>
        <w:t>            When responding to a request for production, the answering party must submit a detailed list of the documents they are providing after each paragraph in the request for production. P.B. § 13-10(b).</w:t>
      </w:r>
    </w:p>
    <w:p w14:paraId="40D5300D">
      <w:pPr>
        <w:pStyle w:val="31"/>
      </w:pPr>
      <w:r>
        <w:fldChar w:fldCharType="begin"/>
      </w:r>
      <w:r>
        <w:instrText xml:space="preserve"> XE "para:N195D4" </w:instrText>
      </w:r>
      <w:r>
        <w:fldChar w:fldCharType="end"/>
      </w:r>
      <w:r>
        <w:br w:type="textWrapping"/>
      </w:r>
      <w:r>
        <w:t>            If documents are discoverable but stored electronically, the court may order disclosure in another format for good cause shown. P.B. § 13-9(d). This could include items such as the books and records of a business which are kept in a program such as Quicken or Quickbooks.</w:t>
      </w:r>
    </w:p>
    <w:p w14:paraId="28AAA7F8">
      <w:pPr>
        <w:spacing w:before="0" w:beforeAutospacing="0" w:after="0" w:afterAutospacing="0"/>
      </w:pPr>
      <w:r>
        <w:fldChar w:fldCharType="begin"/>
      </w:r>
      <w:r>
        <w:instrText xml:space="preserve"> XE "comment:N195DA" </w:instrText>
      </w:r>
      <w:r>
        <w:fldChar w:fldCharType="end"/>
      </w:r>
      <w:r>
        <w:t>#Comment Begins</w:t>
      </w:r>
    </w:p>
    <w:p w14:paraId="4FB7B87C">
      <w:pPr>
        <w:pStyle w:val="31"/>
      </w:pPr>
      <w:r>
        <w:fldChar w:fldCharType="begin"/>
      </w:r>
      <w:r>
        <w:instrText xml:space="preserve"> XE "para:N195E3" </w:instrText>
      </w:r>
      <w:r>
        <w:fldChar w:fldCharType="end"/>
      </w:r>
      <w:r>
        <w:br w:type="textWrapping"/>
      </w:r>
      <w:r>
        <w:rPr>
          <w:b/>
          <w:bCs/>
        </w:rPr>
        <w:t> Strategic Point:</w:t>
      </w:r>
      <w:r>
        <w:t xml:space="preserve"> Especially where there are several categories in the document request, it is good practice to keep an inventory, following the format of the production request, as to the exact documents produced and the date on which production was made. That will provide easy reference whenever there is a dispute regarding document production.</w:t>
      </w:r>
    </w:p>
    <w:p w14:paraId="4BE022BD">
      <w:pPr>
        <w:spacing w:before="0" w:beforeAutospacing="0" w:after="0" w:afterAutospacing="0"/>
      </w:pPr>
      <w:r>
        <w:br w:type="textWrapping"/>
      </w:r>
      <w:r>
        <w:t>#Comment Ends</w:t>
      </w:r>
    </w:p>
    <w:p w14:paraId="5D1D2E28">
      <w:pPr>
        <w:pStyle w:val="40"/>
      </w:pPr>
      <w:r>
        <w:fldChar w:fldCharType="begin"/>
      </w:r>
      <w:r>
        <w:instrText xml:space="preserve"> XE "desig:N195FD:Heading 2" </w:instrText>
      </w:r>
      <w:r>
        <w:fldChar w:fldCharType="end"/>
      </w:r>
      <w:r>
        <w:t xml:space="preserve">[3] </w:t>
      </w:r>
      <w:r>
        <w:fldChar w:fldCharType="begin"/>
      </w:r>
      <w:r>
        <w:instrText xml:space="preserve"> XE "title:N19601:Heading 2" </w:instrText>
      </w:r>
      <w:r>
        <w:fldChar w:fldCharType="end"/>
      </w:r>
      <w:r>
        <w:t>Objecting to Requests for Production</w:t>
      </w:r>
    </w:p>
    <w:p w14:paraId="3CA5E527">
      <w:pPr>
        <w:pStyle w:val="31"/>
      </w:pPr>
      <w:r>
        <w:fldChar w:fldCharType="begin"/>
      </w:r>
      <w:r>
        <w:instrText xml:space="preserve"> XE "para:N19608" </w:instrText>
      </w:r>
      <w:r>
        <w:fldChar w:fldCharType="end"/>
      </w:r>
      <w:r>
        <w:t>            A party receiving a request for production has sixty days in which to file an objection to any request. P.B. § 13-10(a)(3). The objection must state: (1) the request to which there is an objection; (2) the reasons for the objection with specificity; and (3) whether any documents are being withheld due to the objection. P.B. § 13-10(f). The objections must be signed and filed in court. P.B. § 13-10(f).</w:t>
      </w:r>
    </w:p>
    <w:p w14:paraId="0C5BAA4E">
      <w:pPr>
        <w:pStyle w:val="31"/>
      </w:pPr>
      <w:r>
        <w:fldChar w:fldCharType="begin"/>
      </w:r>
      <w:r>
        <w:instrText xml:space="preserve"> XE "para:N1960E" </w:instrText>
      </w:r>
      <w:r>
        <w:fldChar w:fldCharType="end"/>
      </w:r>
      <w:r>
        <w:br w:type="textWrapping"/>
      </w:r>
      <w:r>
        <w:t>            An objection will not be placed on a short calendar until an affidavit is filed by counsel that states: (1) the date of the objection; (2) to whom the objection was addressed and by whom it was filed; (3) the date, time and place of the conference which attempted to resolve the discovery issues; and (4) the names of those who participated in the conference. P.B. § 13-10(h). If an objection is overruled, the materials will be produced in the time set forth by the court. P.B. § 13-10(i).</w:t>
      </w:r>
    </w:p>
    <w:p w14:paraId="5CEE8F16">
      <w:pPr>
        <w:pStyle w:val="40"/>
      </w:pPr>
      <w:r>
        <w:fldChar w:fldCharType="begin"/>
      </w:r>
      <w:r>
        <w:instrText xml:space="preserve"> XE "desig:N19623:Heading 2" </w:instrText>
      </w:r>
      <w:r>
        <w:fldChar w:fldCharType="end"/>
      </w:r>
      <w:r>
        <w:t xml:space="preserve">[4] </w:t>
      </w:r>
      <w:r>
        <w:fldChar w:fldCharType="begin"/>
      </w:r>
      <w:r>
        <w:instrText xml:space="preserve"> XE "title:N19627:Heading 2" </w:instrText>
      </w:r>
      <w:r>
        <w:fldChar w:fldCharType="end"/>
      </w:r>
      <w:r>
        <w:t>Producing Documents at Trial</w:t>
      </w:r>
    </w:p>
    <w:p w14:paraId="1E626BA9">
      <w:pPr>
        <w:pStyle w:val="31"/>
      </w:pPr>
      <w:r>
        <w:fldChar w:fldCharType="begin"/>
      </w:r>
      <w:r>
        <w:instrText xml:space="preserve"> XE "para:N1962E" </w:instrText>
      </w:r>
      <w:r>
        <w:fldChar w:fldCharType="end"/>
      </w:r>
      <w:r>
        <w:t xml:space="preserve">            Either party may file a request for production of documents at the hearing or trial. P.B. § 25-56. The request to produce must be served no later than five days before the scheduled hearing date. P.B. § 25-56. The five-day limitation applies to calendar days not business days. </w:t>
      </w:r>
      <w:r>
        <w:rPr>
          <w:rStyle w:val="104"/>
          <w:i/>
          <w:iCs/>
          <w:color w:val="339966"/>
        </w:rPr>
        <w:t>Finan v. Finan</w:t>
      </w:r>
      <w:r>
        <w:rPr>
          <w:rStyle w:val="104"/>
          <w:color w:val="339966"/>
        </w:rPr>
        <w:t>, 107 Conn. App. 369 (2008)</w:t>
      </w:r>
      <w:r>
        <w:t>.</w:t>
      </w:r>
    </w:p>
    <w:p w14:paraId="007C8D4D">
      <w:pPr>
        <w:spacing w:before="0" w:beforeAutospacing="0" w:after="0" w:afterAutospacing="0"/>
      </w:pPr>
      <w:r>
        <w:fldChar w:fldCharType="begin"/>
      </w:r>
      <w:r>
        <w:instrText xml:space="preserve"> XE "comment:N196CB" </w:instrText>
      </w:r>
      <w:r>
        <w:fldChar w:fldCharType="end"/>
      </w:r>
      <w:r>
        <w:t>#Comment Begins</w:t>
      </w:r>
    </w:p>
    <w:p w14:paraId="4797341A">
      <w:pPr>
        <w:pStyle w:val="31"/>
      </w:pPr>
      <w:r>
        <w:fldChar w:fldCharType="begin"/>
      </w:r>
      <w:r>
        <w:instrText xml:space="preserve"> XE "para:N196D4" </w:instrText>
      </w:r>
      <w:r>
        <w:fldChar w:fldCharType="end"/>
      </w:r>
      <w:r>
        <w:br w:type="textWrapping"/>
      </w:r>
      <w:r>
        <w:rPr>
          <w:b/>
          <w:bCs/>
        </w:rPr>
        <w:t>  Warning:</w:t>
      </w:r>
      <w:r>
        <w:t xml:space="preserve"> The standing orders for family cases provide that all trial management compliance, which includes an exhibit list, shall be filed and exchanged ten days prior to trial. If you want to obtain additional discovery, at the last minute, and have not included such documents in the exhibit list, the documents may be precluded. To potentially avoid this, at the end of the exhibit list include a statement as follows: “any other documents produced in compliance with the request to produce at hearing” and indicate the date such request was made.</w:t>
      </w:r>
    </w:p>
    <w:p w14:paraId="07E8E656">
      <w:pPr>
        <w:spacing w:before="0" w:beforeAutospacing="0" w:after="0" w:afterAutospacing="0"/>
      </w:pPr>
      <w:r>
        <w:br w:type="textWrapping"/>
      </w:r>
      <w:r>
        <w:t>#Comment Ends</w:t>
      </w:r>
      <w:r>
        <w:fldChar w:fldCharType="begin"/>
      </w:r>
      <w:r>
        <w:instrText xml:space="preserve"> XE "comment:N196DF" </w:instrText>
      </w:r>
      <w:r>
        <w:fldChar w:fldCharType="end"/>
      </w:r>
      <w:r>
        <w:t>#Comment Begins</w:t>
      </w:r>
    </w:p>
    <w:p w14:paraId="4B12B0E2">
      <w:pPr>
        <w:pStyle w:val="31"/>
      </w:pPr>
      <w:r>
        <w:fldChar w:fldCharType="begin"/>
      </w:r>
      <w:r>
        <w:instrText xml:space="preserve"> XE "para:N196E8" </w:instrText>
      </w:r>
      <w:r>
        <w:fldChar w:fldCharType="end"/>
      </w:r>
      <w:r>
        <w:br w:type="textWrapping"/>
      </w:r>
      <w:r>
        <w:rPr>
          <w:b/>
          <w:bCs/>
        </w:rPr>
        <w:t>Forms:</w:t>
      </w:r>
      <w:r>
        <w:t xml:space="preserve"> Family Matters Standing Orders, </w:t>
      </w:r>
      <w:r>
        <w:rPr>
          <w:i/>
          <w:iCs/>
        </w:rPr>
        <w:t>see</w:t>
      </w:r>
      <w:r>
        <w:t xml:space="preserve"> </w:t>
      </w:r>
      <w:r>
        <w:rPr>
          <w:rStyle w:val="104"/>
          <w:color w:val="339966"/>
        </w:rPr>
        <w:t>Chapter 20</w:t>
      </w:r>
      <w:r>
        <w:t xml:space="preserve">, </w:t>
      </w:r>
      <w:r>
        <w:rPr>
          <w:rStyle w:val="104"/>
          <w:color w:val="339966"/>
        </w:rPr>
        <w:t xml:space="preserve">§ 20.38, </w:t>
      </w:r>
      <w:r>
        <w:rPr>
          <w:rStyle w:val="104"/>
          <w:i/>
          <w:iCs/>
          <w:color w:val="339966"/>
        </w:rPr>
        <w:t>below</w:t>
      </w:r>
      <w:r>
        <w:t>.</w:t>
      </w:r>
    </w:p>
    <w:p w14:paraId="4C7D99A6">
      <w:pPr>
        <w:spacing w:before="0" w:beforeAutospacing="0" w:after="0" w:afterAutospacing="0"/>
      </w:pPr>
      <w:r>
        <w:br w:type="textWrapping"/>
      </w:r>
      <w:r>
        <w:t>#Comment Ends</w:t>
      </w:r>
    </w:p>
    <w:p w14:paraId="156AB506">
      <w:pPr>
        <w:pStyle w:val="31"/>
      </w:pPr>
      <w:r>
        <w:fldChar w:fldCharType="begin"/>
      </w:r>
      <w:r>
        <w:instrText xml:space="preserve"> XE "para:N19748" </w:instrText>
      </w:r>
      <w:r>
        <w:fldChar w:fldCharType="end"/>
      </w:r>
      <w:r>
        <w:br w:type="textWrapping"/>
      </w:r>
      <w:r>
        <w:t xml:space="preserve">            A party receiving a request for production pursuant to P.B. § 25-56 must diligently address the request by preparing any necessary objections and obtaining the documents requested. Failure to do so could allow the opposing party to enter in copies of documents they may have in their possession, without the necessity of authenticating the copies being offered. P.B. § 25-56(b). Where the opposing party does not have copies, the court may impose any of the remedies as set forth in P.B. § 13-14. For a more thorough discussion of the remedies, </w:t>
      </w:r>
      <w:r>
        <w:rPr>
          <w:i/>
          <w:iCs/>
        </w:rPr>
        <w:t>see</w:t>
      </w:r>
      <w:r>
        <w:t xml:space="preserve"> </w:t>
      </w:r>
      <w:r>
        <w:rPr>
          <w:rStyle w:val="104"/>
          <w:color w:val="339966"/>
        </w:rPr>
        <w:t>§ 4.32</w:t>
      </w:r>
      <w:r>
        <w:t xml:space="preserve">, </w:t>
      </w:r>
      <w:r>
        <w:rPr>
          <w:i/>
          <w:iCs/>
        </w:rPr>
        <w:t>below</w:t>
      </w:r>
      <w:r>
        <w:t>.</w:t>
      </w:r>
    </w:p>
    <w:p w14:paraId="14E25EC1">
      <w:pPr>
        <w:spacing w:before="0" w:beforeAutospacing="0" w:after="0" w:afterAutospacing="0"/>
      </w:pPr>
      <w:r>
        <w:fldChar w:fldCharType="begin"/>
      </w:r>
      <w:r>
        <w:instrText xml:space="preserve"> XE "comment:N1977E" </w:instrText>
      </w:r>
      <w:r>
        <w:fldChar w:fldCharType="end"/>
      </w:r>
      <w:r>
        <w:t>#Comment Begins</w:t>
      </w:r>
    </w:p>
    <w:p w14:paraId="46C2385B">
      <w:pPr>
        <w:pStyle w:val="31"/>
      </w:pPr>
      <w:r>
        <w:fldChar w:fldCharType="begin"/>
      </w:r>
      <w:r>
        <w:instrText xml:space="preserve"> XE "para:N19787" </w:instrText>
      </w:r>
      <w:r>
        <w:fldChar w:fldCharType="end"/>
      </w:r>
      <w:r>
        <w:br w:type="textWrapping"/>
      </w:r>
      <w:r>
        <w:rPr>
          <w:b/>
          <w:bCs/>
        </w:rPr>
        <w:t> Strategic Point:</w:t>
      </w:r>
      <w:r>
        <w:t xml:space="preserve"> It is best to be proactive in producing documents to opposing counsel since there is a continuing duty to disclose. Periodic updates of the production on a voluntary basis will alleviate last minute requests which must be complied within a very short period of time.</w:t>
      </w:r>
    </w:p>
    <w:p w14:paraId="11C49BAC">
      <w:pPr>
        <w:spacing w:before="0" w:beforeAutospacing="0" w:after="0" w:afterAutospacing="0"/>
      </w:pPr>
      <w:r>
        <w:br w:type="textWrapping"/>
      </w:r>
      <w:r>
        <w:t>#Comment Ends</w:t>
      </w:r>
    </w:p>
    <w:p w14:paraId="6B49C126">
      <w:pPr>
        <w:pStyle w:val="40"/>
      </w:pPr>
      <w:r>
        <w:fldChar w:fldCharType="begin"/>
      </w:r>
      <w:r>
        <w:instrText xml:space="preserve"> XE "desig:N197A1:Heading 2" </w:instrText>
      </w:r>
      <w:r>
        <w:fldChar w:fldCharType="end"/>
      </w:r>
      <w:r>
        <w:t xml:space="preserve">[5] </w:t>
      </w:r>
      <w:r>
        <w:fldChar w:fldCharType="begin"/>
      </w:r>
      <w:r>
        <w:instrText xml:space="preserve"> XE "title:N197A5:Heading 2" </w:instrText>
      </w:r>
      <w:r>
        <w:fldChar w:fldCharType="end"/>
      </w:r>
      <w:r>
        <w:t>Continuing Duty to Disclose</w:t>
      </w:r>
    </w:p>
    <w:p w14:paraId="7C1BE1BD">
      <w:pPr>
        <w:pStyle w:val="31"/>
      </w:pPr>
      <w:r>
        <w:fldChar w:fldCharType="begin"/>
      </w:r>
      <w:r>
        <w:instrText xml:space="preserve"> XE "para:N197AC" </w:instrText>
      </w:r>
      <w:r>
        <w:fldChar w:fldCharType="end"/>
      </w:r>
      <w:r>
        <w:t xml:space="preserve">            Regardless of the nature of the original request for production, the party to whom it is directed is under a continuing duty to disclose. P.B. §§ 13-15 and 25-31. This continuing duty to disclose applies to additional or new material which comes under the purview of previously requested information. P.B. § 13-15. In other words, if a party opens up a bank account after complying with a production request, he or she must provide the bank account records for the new account. Additionally, if it is later determined that the compliance was at all incorrect when made or is now no longer true, that party must then disclose all information to correct the compliance. P.B. § 13-15. This includes disclosure until a judgment is final, and providing compliance through the time period of any post-judgment motions that delay or toll the appeal period. </w:t>
      </w:r>
      <w:r>
        <w:rPr>
          <w:rStyle w:val="104"/>
          <w:i/>
          <w:iCs/>
          <w:color w:val="339966"/>
        </w:rPr>
        <w:t>Weinstein v. Weinstein</w:t>
      </w:r>
      <w:r>
        <w:rPr>
          <w:rStyle w:val="104"/>
          <w:color w:val="339966"/>
        </w:rPr>
        <w:t>, 275 Conn. 671 (2005)</w:t>
      </w:r>
      <w:r>
        <w:t xml:space="preserve">. The continuing duty to disclose pertains to financial information, not to any material change in circumstances. </w:t>
      </w:r>
      <w:r>
        <w:rPr>
          <w:rStyle w:val="104"/>
          <w:i/>
          <w:iCs/>
          <w:color w:val="339966"/>
        </w:rPr>
        <w:t>Lederle v. Spivey</w:t>
      </w:r>
      <w:r>
        <w:rPr>
          <w:rStyle w:val="104"/>
          <w:color w:val="339966"/>
        </w:rPr>
        <w:t>, 151 Conn. App. 813 (2014)</w:t>
      </w:r>
      <w:r>
        <w:t>.</w:t>
      </w:r>
    </w:p>
    <w:p w14:paraId="43898532">
      <w:pPr>
        <w:spacing w:before="0" w:beforeAutospacing="0" w:after="0" w:afterAutospacing="0"/>
      </w:pPr>
      <w:r>
        <w:fldChar w:fldCharType="begin"/>
      </w:r>
      <w:r>
        <w:instrText xml:space="preserve"> XE "comment:N198E0" </w:instrText>
      </w:r>
      <w:r>
        <w:fldChar w:fldCharType="end"/>
      </w:r>
      <w:r>
        <w:t>#Comment Begins</w:t>
      </w:r>
    </w:p>
    <w:p w14:paraId="7AE510B1">
      <w:pPr>
        <w:pStyle w:val="31"/>
      </w:pPr>
      <w:r>
        <w:fldChar w:fldCharType="begin"/>
      </w:r>
      <w:r>
        <w:instrText xml:space="preserve"> XE "para:N198E9" </w:instrText>
      </w:r>
      <w:r>
        <w:fldChar w:fldCharType="end"/>
      </w:r>
      <w:r>
        <w:br w:type="textWrapping"/>
      </w:r>
      <w:r>
        <w:rPr>
          <w:b/>
          <w:bCs/>
        </w:rPr>
        <w:t> Strategic Point:</w:t>
      </w:r>
      <w:r>
        <w:t xml:space="preserve"> It is a good practice to calendar at regular intervals, a schedule to update production so it is consistently current or can be brought current with relative ease. Waiting to update discovery in response to the request of opposing counsel should be avoided, so as to prevent a burdensome task immediately prior to trial or a hearing. In addition, having the discovery current will prevent any unnecessary delay in the prosecution of any motions or trial.</w:t>
      </w:r>
    </w:p>
    <w:p w14:paraId="4329B041">
      <w:pPr>
        <w:spacing w:before="0" w:beforeAutospacing="0" w:after="0" w:afterAutospacing="0"/>
      </w:pPr>
      <w:r>
        <w:br w:type="textWrapping"/>
      </w:r>
      <w:r>
        <w:t>#Comment Ends</w:t>
      </w:r>
    </w:p>
    <w:p w14:paraId="50EE5DB2">
      <w:pPr>
        <w:pStyle w:val="39"/>
      </w:pPr>
      <w:r>
        <w:fldChar w:fldCharType="begin"/>
      </w:r>
      <w:r>
        <w:instrText xml:space="preserve"> XE "desig:N19913:Heading 1" </w:instrText>
      </w:r>
      <w:r>
        <w:fldChar w:fldCharType="end"/>
      </w:r>
      <w:r>
        <w:t xml:space="preserve">§ 4.26 </w:t>
      </w:r>
      <w:r>
        <w:fldChar w:fldCharType="begin"/>
      </w:r>
      <w:r>
        <w:instrText xml:space="preserve"> XE "title:N19917:Heading 1" </w:instrText>
      </w:r>
      <w:r>
        <w:fldChar w:fldCharType="end"/>
      </w:r>
      <w:r>
        <w:t>Objecting to Discovery Requests and Seeking Protective Orders</w:t>
      </w:r>
    </w:p>
    <w:p w14:paraId="3961A3BC">
      <w:pPr>
        <w:pStyle w:val="31"/>
      </w:pPr>
      <w:r>
        <w:fldChar w:fldCharType="begin"/>
      </w:r>
      <w:r>
        <w:instrText xml:space="preserve"> XE "para:N1991E" </w:instrText>
      </w:r>
      <w:r>
        <w:fldChar w:fldCharType="end"/>
      </w:r>
      <w:r>
        <w:t xml:space="preserve">            In order to properly object to a discovery request or seek a protective order, there must be good cause shown. P.B. § 13-5. Reasons which may provide good cause include “protecting a party from annoyance, embarrassment, oppression or undue burden or expense.” P.B. § 13-5. Good cause cannot be a conclusory statement, but rather should be a specific factual explanation in support of the allegations. </w:t>
      </w:r>
      <w:r>
        <w:rPr>
          <w:rStyle w:val="104"/>
          <w:i/>
          <w:iCs/>
          <w:color w:val="339966"/>
        </w:rPr>
        <w:t>Welch v. Welch</w:t>
      </w:r>
      <w:r>
        <w:rPr>
          <w:rStyle w:val="104"/>
          <w:color w:val="339966"/>
        </w:rPr>
        <w:t>, 48 Conn. Supp. 19, 20 (2003)</w:t>
      </w:r>
      <w:r>
        <w:t>.</w:t>
      </w:r>
    </w:p>
    <w:p w14:paraId="07192EA0">
      <w:pPr>
        <w:spacing w:before="0" w:beforeAutospacing="0" w:after="0" w:afterAutospacing="0"/>
      </w:pPr>
      <w:r>
        <w:fldChar w:fldCharType="begin"/>
      </w:r>
      <w:r>
        <w:instrText xml:space="preserve"> XE "comment:N199C1" </w:instrText>
      </w:r>
      <w:r>
        <w:fldChar w:fldCharType="end"/>
      </w:r>
      <w:r>
        <w:t>#Comment Begins</w:t>
      </w:r>
    </w:p>
    <w:p w14:paraId="3AEA7694">
      <w:pPr>
        <w:pStyle w:val="31"/>
      </w:pPr>
      <w:r>
        <w:fldChar w:fldCharType="begin"/>
      </w:r>
      <w:r>
        <w:instrText xml:space="preserve"> XE "para:N199CA" </w:instrText>
      </w:r>
      <w:r>
        <w:fldChar w:fldCharType="end"/>
      </w:r>
      <w:r>
        <w:br w:type="textWrapping"/>
      </w:r>
      <w:r>
        <w:rPr>
          <w:b/>
          <w:bCs/>
        </w:rPr>
        <w:t> Strategic Point:</w:t>
      </w:r>
      <w:r>
        <w:t xml:space="preserve"> When formulating an objection, it is important to think through how this will be explained both to opposing counsel, which is a requirement prior to obtaining a judicial ruling, as well as to the court. It must be demonstrated exactly how the discovery is annoying, embarrassing, oppressive, presents undue burden or an undue expense on the client, rather than just blindly listing the practice book objections.</w:t>
      </w:r>
    </w:p>
    <w:p w14:paraId="5FACC76C">
      <w:pPr>
        <w:spacing w:before="0" w:beforeAutospacing="0" w:after="0" w:afterAutospacing="0"/>
      </w:pPr>
      <w:r>
        <w:br w:type="textWrapping"/>
      </w:r>
      <w:r>
        <w:t>#Comment Ends</w:t>
      </w:r>
    </w:p>
    <w:p w14:paraId="2C5C00E3">
      <w:pPr>
        <w:pStyle w:val="31"/>
      </w:pPr>
      <w:r>
        <w:fldChar w:fldCharType="begin"/>
      </w:r>
      <w:r>
        <w:instrText xml:space="preserve"> XE "para:N199D5" </w:instrText>
      </w:r>
      <w:r>
        <w:fldChar w:fldCharType="end"/>
      </w:r>
      <w:r>
        <w:br w:type="textWrapping"/>
      </w:r>
      <w:r>
        <w:t>            When filing a protective order there are several remedies which may be requested:</w:t>
      </w:r>
    </w:p>
    <w:p w14:paraId="7739F770">
      <w:pPr>
        <w:pStyle w:val="103"/>
      </w:pPr>
      <w:r>
        <w:fldChar w:fldCharType="begin"/>
      </w:r>
      <w:r>
        <w:instrText xml:space="preserve"> XE "list:N199DB:LIST-ELEMENT" </w:instrText>
      </w:r>
      <w:r>
        <w:fldChar w:fldCharType="end"/>
      </w:r>
      <w:r>
        <w:fldChar w:fldCharType="begin"/>
      </w:r>
      <w:r>
        <w:instrText xml:space="preserve"> ADVANCE \r 1 </w:instrText>
      </w:r>
      <w:r>
        <w:fldChar w:fldCharType="end"/>
      </w:r>
      <w:r>
        <w:fldChar w:fldCharType="begin"/>
      </w:r>
      <w:r>
        <w:instrText xml:space="preserve"> XE "OA.TEMP:tmpN199E2:List" </w:instrText>
      </w:r>
      <w:r>
        <w:fldChar w:fldCharType="end"/>
      </w:r>
      <w:r>
        <w:fldChar w:fldCharType="begin"/>
      </w:r>
      <w:r>
        <w:instrText xml:space="preserve"> XE "para:N199E4" </w:instrText>
      </w:r>
      <w:r>
        <w:fldChar w:fldCharType="end"/>
      </w:r>
      <w:r>
        <w:t>1. That the discovery not be provided. This would be the simplest and most draconian remedy, in that the information requested need not be produced to opposing counsel.</w:t>
      </w:r>
    </w:p>
    <w:p w14:paraId="3E991D15">
      <w:pPr>
        <w:pStyle w:val="103"/>
      </w:pPr>
      <w:r>
        <w:fldChar w:fldCharType="begin"/>
      </w:r>
      <w:r>
        <w:instrText xml:space="preserve"> XE "OA.TEMP:tmpN199ED:List" </w:instrText>
      </w:r>
      <w:r>
        <w:fldChar w:fldCharType="end"/>
      </w:r>
      <w:r>
        <w:fldChar w:fldCharType="begin"/>
      </w:r>
      <w:r>
        <w:instrText xml:space="preserve"> XE "para:N199EF" </w:instrText>
      </w:r>
      <w:r>
        <w:fldChar w:fldCharType="end"/>
      </w:r>
      <w:r>
        <w:t>2. Limiting the time and place where discovery is to be provided and/or reviewed. This remedy may be appropriate where opposing counsel is seeking voluminous business records that should not be removed from the business premises. An example order would state “the discovery shall be available for review at plaintiff’s business upon reasonable notice.”</w:t>
      </w:r>
    </w:p>
    <w:p w14:paraId="18020171">
      <w:pPr>
        <w:pStyle w:val="103"/>
      </w:pPr>
      <w:r>
        <w:fldChar w:fldCharType="begin"/>
      </w:r>
      <w:r>
        <w:instrText xml:space="preserve"> XE "OA.TEMP:tmpN199F8:List" </w:instrText>
      </w:r>
      <w:r>
        <w:fldChar w:fldCharType="end"/>
      </w:r>
      <w:r>
        <w:fldChar w:fldCharType="begin"/>
      </w:r>
      <w:r>
        <w:instrText xml:space="preserve"> XE "para:N199FA" </w:instrText>
      </w:r>
      <w:r>
        <w:fldChar w:fldCharType="end"/>
      </w:r>
      <w:r>
        <w:t>3. Restricting or designating the method by which certain documents are provided (video, electronic, written, review of original documents, photocopy, etc.). This could include Bates stamped copies of documents, scanned copies of documents to be provided electronically, with original documents available for comparison to copied production (such as with historic documents) or the medium in which a video recording is produced (online streaming, downloadable, disc, etc.).</w:t>
      </w:r>
    </w:p>
    <w:p w14:paraId="30FB99B4">
      <w:pPr>
        <w:pStyle w:val="103"/>
      </w:pPr>
      <w:r>
        <w:fldChar w:fldCharType="begin"/>
      </w:r>
      <w:r>
        <w:instrText xml:space="preserve"> XE "OA.TEMP:tmpN19A03:List" </w:instrText>
      </w:r>
      <w:r>
        <w:fldChar w:fldCharType="end"/>
      </w:r>
      <w:r>
        <w:fldChar w:fldCharType="begin"/>
      </w:r>
      <w:r>
        <w:instrText xml:space="preserve"> XE "para:N19A05" </w:instrText>
      </w:r>
      <w:r>
        <w:fldChar w:fldCharType="end"/>
      </w:r>
      <w:r>
        <w:t>4. Limiting or narrowing the scope of the discovery. Examples include shortening the time period of documents provided, i.e., five years instead of the requested ten years, or only providing documents that reference a specific issue.</w:t>
      </w:r>
    </w:p>
    <w:p w14:paraId="590A0144">
      <w:pPr>
        <w:pStyle w:val="103"/>
      </w:pPr>
      <w:r>
        <w:fldChar w:fldCharType="begin"/>
      </w:r>
      <w:r>
        <w:instrText xml:space="preserve"> XE "OA.TEMP:tmpN19A0E:List" </w:instrText>
      </w:r>
      <w:r>
        <w:fldChar w:fldCharType="end"/>
      </w:r>
      <w:r>
        <w:fldChar w:fldCharType="begin"/>
      </w:r>
      <w:r>
        <w:instrText xml:space="preserve"> XE "para:N19A10" </w:instrText>
      </w:r>
      <w:r>
        <w:fldChar w:fldCharType="end"/>
      </w:r>
      <w:r>
        <w:t>5. Conducting discovery with only those designated by the court. The court can limit those people accessing the discovery to counsel, parties, or experts based upon the nature of the information being provided. Remedies include executing a confidentiality order, which is a separate written and executed contract and can include any number of procedural and practical provisions with respect to how certain items of discovery are to be shared. A confidentiality order may include limitations on the ability to discuss or otherwise divulge information concerning the discovery, or even concerning the divorce in general, to parties not designated by the agreement.</w:t>
      </w:r>
    </w:p>
    <w:p w14:paraId="5DA698BA">
      <w:pPr>
        <w:pStyle w:val="103"/>
      </w:pPr>
      <w:r>
        <w:fldChar w:fldCharType="begin"/>
      </w:r>
      <w:r>
        <w:instrText xml:space="preserve"> XE "OA.TEMP:tmpN19A19:List" </w:instrText>
      </w:r>
      <w:r>
        <w:fldChar w:fldCharType="end"/>
      </w:r>
      <w:r>
        <w:fldChar w:fldCharType="begin"/>
      </w:r>
      <w:r>
        <w:instrText xml:space="preserve"> XE "para:N19A1B" </w:instrText>
      </w:r>
      <w:r>
        <w:fldChar w:fldCharType="end"/>
      </w:r>
      <w:r>
        <w:t>6. The sealing of a deposition which may be opened only by court order. The deposition would be conducted, but the transcript sealed and delivered to the clerk of the court, to be opened by only court order.</w:t>
      </w:r>
    </w:p>
    <w:p w14:paraId="1AB68308">
      <w:pPr>
        <w:pStyle w:val="103"/>
      </w:pPr>
      <w:r>
        <w:fldChar w:fldCharType="begin"/>
      </w:r>
      <w:r>
        <w:instrText xml:space="preserve"> XE "OA.TEMP:tmpN19A24:List" </w:instrText>
      </w:r>
      <w:r>
        <w:fldChar w:fldCharType="end"/>
      </w:r>
      <w:r>
        <w:fldChar w:fldCharType="begin"/>
      </w:r>
      <w:r>
        <w:instrText xml:space="preserve"> XE "para:N19A26" </w:instrText>
      </w:r>
      <w:r>
        <w:fldChar w:fldCharType="end"/>
      </w:r>
      <w:r>
        <w:t>7. Safeguarding trade secrets or other confidential information. This can be done by the implementation of any confidentiality orders binding counsel, the parties, their experts or other persons accessing the information.</w:t>
      </w:r>
    </w:p>
    <w:p w14:paraId="6682E669">
      <w:pPr>
        <w:pStyle w:val="103"/>
      </w:pPr>
      <w:r>
        <w:fldChar w:fldCharType="begin"/>
      </w:r>
      <w:r>
        <w:instrText xml:space="preserve"> XE "OA.TEMP:tmpN19A2F:List" </w:instrText>
      </w:r>
      <w:r>
        <w:fldChar w:fldCharType="end"/>
      </w:r>
      <w:r>
        <w:fldChar w:fldCharType="begin"/>
      </w:r>
      <w:r>
        <w:instrText xml:space="preserve"> XE "para:N19A31" </w:instrText>
      </w:r>
      <w:r>
        <w:fldChar w:fldCharType="end"/>
      </w:r>
      <w:r>
        <w:t>8. Filing information simultaneously in a sealed manner, and only opened pursuant to a court order and process. This includes either documents being filed under seal with the court and then released pursuant to a court order, or having sealed packets of information delivered at a designated time and place, and subsequently released and opened.</w:t>
      </w:r>
    </w:p>
    <w:p w14:paraId="63A24996">
      <w:pPr>
        <w:pStyle w:val="103"/>
      </w:pPr>
      <w:r>
        <w:fldChar w:fldCharType="begin"/>
      </w:r>
      <w:r>
        <w:instrText xml:space="preserve"> XE "OA.TEMP:tmpN19A3A:List" </w:instrText>
      </w:r>
      <w:r>
        <w:fldChar w:fldCharType="end"/>
      </w:r>
      <w:r>
        <w:fldChar w:fldCharType="begin"/>
      </w:r>
      <w:r>
        <w:instrText xml:space="preserve"> XE "para:N19A3C" </w:instrText>
      </w:r>
      <w:r>
        <w:fldChar w:fldCharType="end"/>
      </w:r>
      <w:r>
        <w:t>9. With respect to electronically stored information, establishing specific procedures and conditions, including the distribution of costs and expense for providing and obtaining such information (E-discovery and Electronically Stored Information).</w:t>
      </w:r>
    </w:p>
    <w:p w14:paraId="1B460662">
      <w:pPr>
        <w:pStyle w:val="31"/>
      </w:pPr>
      <w:r>
        <w:fldChar w:fldCharType="begin"/>
      </w:r>
      <w:r>
        <w:instrText xml:space="preserve"> XE "para:N19A42" </w:instrText>
      </w:r>
      <w:r>
        <w:fldChar w:fldCharType="end"/>
      </w:r>
      <w:r>
        <w:br w:type="textWrapping"/>
      </w:r>
      <w:r>
        <w:t>P.B. § 13-5.</w:t>
      </w:r>
    </w:p>
    <w:p w14:paraId="458011A5">
      <w:pPr>
        <w:pStyle w:val="31"/>
      </w:pPr>
      <w:r>
        <w:fldChar w:fldCharType="begin"/>
      </w:r>
      <w:r>
        <w:instrText xml:space="preserve"> XE "para:N19A48" </w:instrText>
      </w:r>
      <w:r>
        <w:fldChar w:fldCharType="end"/>
      </w:r>
      <w:r>
        <w:br w:type="textWrapping"/>
      </w:r>
      <w:r>
        <w:t xml:space="preserve">            One possible remedy for a protective order claiming documents should not be produced is to have the court conduct an </w:t>
      </w:r>
      <w:r>
        <w:rPr>
          <w:i/>
          <w:iCs/>
        </w:rPr>
        <w:t>in camera</w:t>
      </w:r>
      <w:r>
        <w:t xml:space="preserve"> inspection of the documents. This has occurred where one party had trust interests but claimed no vested right in the trust which the other party did not believe. By doing an </w:t>
      </w:r>
      <w:r>
        <w:rPr>
          <w:i/>
          <w:iCs/>
        </w:rPr>
        <w:t>in camera</w:t>
      </w:r>
      <w:r>
        <w:t xml:space="preserve"> inspection, the court was able to determine whether or not the trust interests were vested or purely speculative and contingent. </w:t>
      </w:r>
      <w:r>
        <w:rPr>
          <w:rStyle w:val="104"/>
          <w:i/>
          <w:iCs/>
          <w:color w:val="339966"/>
        </w:rPr>
        <w:t>Cunniffe v. Cunniffe</w:t>
      </w:r>
      <w:r>
        <w:rPr>
          <w:rStyle w:val="104"/>
          <w:color w:val="339966"/>
        </w:rPr>
        <w:t>, 150 Conn. App. 419 (2014)</w:t>
      </w:r>
      <w:r>
        <w:t xml:space="preserve">. Other courts find that a party is entitled to see the trusts and make a determination of whether it constitutes property. </w:t>
      </w:r>
      <w:r>
        <w:rPr>
          <w:rStyle w:val="104"/>
          <w:i/>
          <w:iCs/>
          <w:color w:val="339966"/>
        </w:rPr>
        <w:t>Adams v. Adams</w:t>
      </w:r>
      <w:r>
        <w:rPr>
          <w:rStyle w:val="104"/>
          <w:color w:val="339966"/>
        </w:rPr>
        <w:t>, 2014 Conn. Super. LEXIS 1079 (May 5, 2014)</w:t>
      </w:r>
      <w:r>
        <w:t>.</w:t>
      </w:r>
    </w:p>
    <w:p w14:paraId="4996DEDD">
      <w:pPr>
        <w:spacing w:before="0" w:beforeAutospacing="0" w:after="0" w:afterAutospacing="0"/>
      </w:pPr>
      <w:r>
        <w:fldChar w:fldCharType="begin"/>
      </w:r>
      <w:r>
        <w:instrText xml:space="preserve"> XE "comment:N19B4C" </w:instrText>
      </w:r>
      <w:r>
        <w:fldChar w:fldCharType="end"/>
      </w:r>
      <w:r>
        <w:t>#Comment Begins</w:t>
      </w:r>
    </w:p>
    <w:p w14:paraId="4F4EC99C">
      <w:pPr>
        <w:pStyle w:val="31"/>
      </w:pPr>
      <w:r>
        <w:fldChar w:fldCharType="begin"/>
      </w:r>
      <w:r>
        <w:instrText xml:space="preserve"> XE "para:N19B55" </w:instrText>
      </w:r>
      <w:r>
        <w:fldChar w:fldCharType="end"/>
      </w:r>
      <w:r>
        <w:br w:type="textWrapping"/>
      </w:r>
      <w:r>
        <w:rPr>
          <w:b/>
          <w:bCs/>
        </w:rPr>
        <w:t>  Warning:</w:t>
      </w:r>
      <w:r>
        <w:t xml:space="preserve"> Care should be taken in requesting a court to do an </w:t>
      </w:r>
      <w:r>
        <w:rPr>
          <w:i/>
          <w:iCs/>
        </w:rPr>
        <w:t>in camera</w:t>
      </w:r>
      <w:r>
        <w:t xml:space="preserve"> inspection of documents. The test for determining whether a document can be produced is that it may lead to the discovery of admissible evidence, but does not necessarily have to be admissible itself. A litigant should be permitted to review the document to make his or her own determination as to the language and interpretation of any trust document, rather than relying solely on the court’s reading of the document.</w:t>
      </w:r>
    </w:p>
    <w:p w14:paraId="49D30FC4">
      <w:pPr>
        <w:spacing w:before="0" w:beforeAutospacing="0" w:after="0" w:afterAutospacing="0"/>
      </w:pPr>
      <w:r>
        <w:br w:type="textWrapping"/>
      </w:r>
      <w:r>
        <w:t>#Comment Ends</w:t>
      </w:r>
    </w:p>
    <w:p w14:paraId="2D75F504">
      <w:pPr>
        <w:pStyle w:val="31"/>
      </w:pPr>
      <w:r>
        <w:fldChar w:fldCharType="begin"/>
      </w:r>
      <w:r>
        <w:instrText xml:space="preserve"> XE "para:N19B64" </w:instrText>
      </w:r>
      <w:r>
        <w:fldChar w:fldCharType="end"/>
      </w:r>
      <w:r>
        <w:br w:type="textWrapping"/>
      </w:r>
      <w:r>
        <w:t xml:space="preserve">            When a trial court orders the production of documents over the objection of a party or third party, such an order is typically not a final judgment for purposes of appeal. </w:t>
      </w:r>
      <w:r>
        <w:rPr>
          <w:rStyle w:val="104"/>
          <w:i/>
          <w:iCs/>
          <w:color w:val="339966"/>
        </w:rPr>
        <w:t>Niro v. Niro</w:t>
      </w:r>
      <w:r>
        <w:rPr>
          <w:rStyle w:val="104"/>
          <w:color w:val="339966"/>
        </w:rPr>
        <w:t>, 314 Conn. 62 (2014)</w:t>
      </w:r>
      <w:r>
        <w:t xml:space="preserve">. Upon failure to produce the documents and a subsequent contempt finding, the Appellate Court will then have a final judgment for purposes of appeal. </w:t>
      </w:r>
      <w:r>
        <w:rPr>
          <w:rStyle w:val="104"/>
          <w:i/>
          <w:iCs/>
          <w:color w:val="339966"/>
        </w:rPr>
        <w:t>Niro</w:t>
      </w:r>
      <w:r>
        <w:rPr>
          <w:rStyle w:val="104"/>
          <w:color w:val="339966"/>
        </w:rPr>
        <w:t>, 314 Conn. at 73</w:t>
      </w:r>
      <w:r>
        <w:t>.</w:t>
      </w:r>
    </w:p>
    <w:p w14:paraId="64071E1C">
      <w:pPr>
        <w:pStyle w:val="31"/>
      </w:pPr>
      <w:r>
        <w:fldChar w:fldCharType="begin"/>
      </w:r>
      <w:r>
        <w:instrText xml:space="preserve"> XE "para:N19C73" </w:instrText>
      </w:r>
      <w:r>
        <w:fldChar w:fldCharType="end"/>
      </w:r>
      <w:r>
        <w:br w:type="textWrapping"/>
      </w:r>
      <w:r>
        <w:t xml:space="preserve">            Care must be taken in preparing confidentiality orders. If a confidentiality order is too broad, a court may not approve it. Confidentiality orders, which include the voluntary waiver of a </w:t>
      </w:r>
      <w:r>
        <w:rPr>
          <w:rStyle w:val="104"/>
          <w:color w:val="339966"/>
        </w:rPr>
        <w:t>first amendment</w:t>
      </w:r>
      <w:r>
        <w:t xml:space="preserve"> right to free speech, have been found to be valid and enforceable orders. </w:t>
      </w:r>
      <w:r>
        <w:rPr>
          <w:rStyle w:val="104"/>
          <w:i/>
          <w:iCs/>
          <w:color w:val="339966"/>
        </w:rPr>
        <w:t>Perricone v. Perricone</w:t>
      </w:r>
      <w:r>
        <w:rPr>
          <w:rStyle w:val="104"/>
          <w:color w:val="339966"/>
        </w:rPr>
        <w:t>, 292 Conn. 187, 196–199 (2009)</w:t>
      </w:r>
      <w:r>
        <w:t xml:space="preserve">. Therefore, it is necessary to carefully tailor a confidentiality agreement with a mindset for not only how the confidentiality agreement will be applied during litigation, but also for the duration of time for which the confidentiality agreement will extend beyond the final judgment. If the intent is to have a </w:t>
      </w:r>
      <w:r>
        <w:rPr>
          <w:i/>
          <w:iCs/>
        </w:rPr>
        <w:t>pendente lite</w:t>
      </w:r>
      <w:r>
        <w:t xml:space="preserve"> confidentiality order enforceable post judgment, the better practice would be to have it incorporated in the judgment. </w:t>
      </w:r>
      <w:r>
        <w:rPr>
          <w:rStyle w:val="104"/>
          <w:i/>
          <w:iCs/>
          <w:color w:val="339966"/>
        </w:rPr>
        <w:t>Perricone</w:t>
      </w:r>
      <w:r>
        <w:rPr>
          <w:rStyle w:val="104"/>
          <w:color w:val="339966"/>
        </w:rPr>
        <w:t>, 292 Conn. at 196–199</w:t>
      </w:r>
      <w:r>
        <w:t>.</w:t>
      </w:r>
    </w:p>
    <w:p w14:paraId="692972B0">
      <w:pPr>
        <w:spacing w:before="0" w:beforeAutospacing="0" w:after="0" w:afterAutospacing="0"/>
      </w:pPr>
      <w:r>
        <w:fldChar w:fldCharType="begin"/>
      </w:r>
      <w:r>
        <w:instrText xml:space="preserve"> XE "comment:N19DD3" </w:instrText>
      </w:r>
      <w:r>
        <w:fldChar w:fldCharType="end"/>
      </w:r>
      <w:r>
        <w:t>#Comment Begins</w:t>
      </w:r>
    </w:p>
    <w:p w14:paraId="7667401A">
      <w:pPr>
        <w:pStyle w:val="31"/>
      </w:pPr>
      <w:r>
        <w:fldChar w:fldCharType="begin"/>
      </w:r>
      <w:r>
        <w:instrText xml:space="preserve"> XE "para:N19DDC" </w:instrText>
      </w:r>
      <w:r>
        <w:fldChar w:fldCharType="end"/>
      </w:r>
      <w:r>
        <w:br w:type="textWrapping"/>
      </w:r>
      <w:r>
        <w:rPr>
          <w:b/>
          <w:bCs/>
        </w:rPr>
        <w:t> Strategic Point:</w:t>
      </w:r>
      <w:r>
        <w:t xml:space="preserve"> When working with experts, get input as to their requirements or willingness to sign onto a court-ordered confidentiality agreement, before the confidentiality agreement becomes an order of the court. The experts are not parties to the action against whom orders may be made. In addition, when a non-party entity is involved, it is important to get input from their legal counsel as to any requirements they may have with respect to specific language, restrictions, and duration of the order, so as not to negotiate and have a confidentiality agreement ordered in family court, only to have the required signatories unwilling to sign the agreement.</w:t>
      </w:r>
    </w:p>
    <w:p w14:paraId="0374383C">
      <w:pPr>
        <w:spacing w:before="0" w:beforeAutospacing="0" w:after="0" w:afterAutospacing="0"/>
      </w:pPr>
      <w:r>
        <w:br w:type="textWrapping"/>
      </w:r>
      <w:r>
        <w:t>#Comment Ends</w:t>
      </w:r>
      <w:r>
        <w:fldChar w:fldCharType="begin"/>
      </w:r>
      <w:r>
        <w:instrText xml:space="preserve"> XE "comment:N19DE7" </w:instrText>
      </w:r>
      <w:r>
        <w:fldChar w:fldCharType="end"/>
      </w:r>
      <w:r>
        <w:t>#Comment Begins</w:t>
      </w:r>
    </w:p>
    <w:p w14:paraId="6D40BD08">
      <w:pPr>
        <w:pStyle w:val="31"/>
      </w:pPr>
      <w:r>
        <w:fldChar w:fldCharType="begin"/>
      </w:r>
      <w:r>
        <w:instrText xml:space="preserve"> XE "para:N19DF0" </w:instrText>
      </w:r>
      <w:r>
        <w:fldChar w:fldCharType="end"/>
      </w:r>
      <w:r>
        <w:br w:type="textWrapping"/>
      </w:r>
      <w:r>
        <w:rPr>
          <w:b/>
          <w:bCs/>
        </w:rPr>
        <w:t> Strategic Point:</w:t>
      </w:r>
      <w:r>
        <w:t xml:space="preserve"> A provision to consider in a confidentiality agreement is the procedure for seeking to seal a portion of a file and/or close a courtroom, consistent with Practice Book Rules, during which time the subject matter of the confidentiality agreement will be discussed. Putting this procedure in place, in writing, and subject to a court order, gives notice of the procedure that is to be followed if it becomes necessary to seek either to seal a portion of the file, or to close the courtroom during the proceedings. This could also apply where a non-party entity is involved and may want to invoke independent rights with respect to claims of confidentiality and/or protection of confidential information or trade secrets.</w:t>
      </w:r>
    </w:p>
    <w:p w14:paraId="43440A7C">
      <w:pPr>
        <w:spacing w:before="0" w:beforeAutospacing="0" w:after="0" w:afterAutospacing="0"/>
      </w:pPr>
      <w:r>
        <w:br w:type="textWrapping"/>
      </w:r>
      <w:r>
        <w:t>#Comment Ends</w:t>
      </w:r>
    </w:p>
    <w:p w14:paraId="0B2BF3B3">
      <w:pPr>
        <w:pStyle w:val="39"/>
      </w:pPr>
      <w:r>
        <w:fldChar w:fldCharType="begin"/>
      </w:r>
      <w:r>
        <w:instrText xml:space="preserve"> XE "desig:N19E1A:Heading 1" </w:instrText>
      </w:r>
      <w:r>
        <w:fldChar w:fldCharType="end"/>
      </w:r>
      <w:r>
        <w:t xml:space="preserve">§ 4.27 </w:t>
      </w:r>
      <w:r>
        <w:fldChar w:fldCharType="begin"/>
      </w:r>
      <w:r>
        <w:instrText xml:space="preserve"> XE "title:N19E1E:Heading 1" </w:instrText>
      </w:r>
      <w:r>
        <w:fldChar w:fldCharType="end"/>
      </w:r>
      <w:r>
        <w:t>Taking the Depositions of Parties and Non-Parties</w:t>
      </w:r>
    </w:p>
    <w:p w14:paraId="6365220E">
      <w:pPr>
        <w:pStyle w:val="40"/>
      </w:pPr>
      <w:r>
        <w:fldChar w:fldCharType="begin"/>
      </w:r>
      <w:r>
        <w:instrText xml:space="preserve"> XE "desig:N19E34:Heading 2" </w:instrText>
      </w:r>
      <w:r>
        <w:fldChar w:fldCharType="end"/>
      </w:r>
      <w:r>
        <w:t xml:space="preserve">[1] </w:t>
      </w:r>
      <w:r>
        <w:fldChar w:fldCharType="begin"/>
      </w:r>
      <w:r>
        <w:instrText xml:space="preserve"> XE "title:N19E38:Heading 2" </w:instrText>
      </w:r>
      <w:r>
        <w:fldChar w:fldCharType="end"/>
      </w:r>
      <w:r>
        <w:t>Determining the Purpose of a Deposition</w:t>
      </w:r>
    </w:p>
    <w:p w14:paraId="2CD97BD0">
      <w:pPr>
        <w:pStyle w:val="31"/>
      </w:pPr>
      <w:r>
        <w:fldChar w:fldCharType="begin"/>
      </w:r>
      <w:r>
        <w:instrText xml:space="preserve"> XE "para:N19E3F" </w:instrText>
      </w:r>
      <w:r>
        <w:fldChar w:fldCharType="end"/>
      </w:r>
      <w:r>
        <w:t>            Depositions of parties and other witnesses are a common trial preparation tool. Depositions are conducted for several reasons, including obtaining information under oath from the opposing party so as to “lock in” specific testimony, allowing counsel to “size up” the opposing party as a potential witness, and probing an expert’s report or underlying testing methodology. Depositions can expose hot button issues and demonstrate whether he or she will be a credible witness. In addition, the deposition of a party is an effective way to authenticate documents which may be used at a hearing or trial.</w:t>
      </w:r>
    </w:p>
    <w:p w14:paraId="0966D506">
      <w:pPr>
        <w:spacing w:before="0" w:beforeAutospacing="0" w:after="0" w:afterAutospacing="0"/>
      </w:pPr>
      <w:r>
        <w:fldChar w:fldCharType="begin"/>
      </w:r>
      <w:r>
        <w:instrText xml:space="preserve"> XE "comment:N19E45" </w:instrText>
      </w:r>
      <w:r>
        <w:fldChar w:fldCharType="end"/>
      </w:r>
      <w:r>
        <w:t>#Comment Begins</w:t>
      </w:r>
    </w:p>
    <w:p w14:paraId="01734350">
      <w:pPr>
        <w:pStyle w:val="31"/>
      </w:pPr>
      <w:r>
        <w:fldChar w:fldCharType="begin"/>
      </w:r>
      <w:r>
        <w:instrText xml:space="preserve"> XE "para:N19E4E" </w:instrText>
      </w:r>
      <w:r>
        <w:fldChar w:fldCharType="end"/>
      </w:r>
      <w:r>
        <w:br w:type="textWrapping"/>
      </w:r>
      <w:r>
        <w:rPr>
          <w:b/>
          <w:bCs/>
        </w:rPr>
        <w:t> Strategic Point:</w:t>
      </w:r>
      <w:r>
        <w:t xml:space="preserve"> Depositions should not be taken on a whim. There should be a purpose and a strategy to the deposition that is set out prior to the deposition.</w:t>
      </w:r>
    </w:p>
    <w:p w14:paraId="0CC4D192">
      <w:pPr>
        <w:spacing w:before="0" w:beforeAutospacing="0" w:after="0" w:afterAutospacing="0"/>
      </w:pPr>
      <w:r>
        <w:br w:type="textWrapping"/>
      </w:r>
      <w:r>
        <w:t>#Comment Ends</w:t>
      </w:r>
    </w:p>
    <w:p w14:paraId="70386DF2">
      <w:pPr>
        <w:pStyle w:val="40"/>
      </w:pPr>
      <w:r>
        <w:fldChar w:fldCharType="begin"/>
      </w:r>
      <w:r>
        <w:instrText xml:space="preserve"> XE "desig:N19E68:Heading 2" </w:instrText>
      </w:r>
      <w:r>
        <w:fldChar w:fldCharType="end"/>
      </w:r>
      <w:r>
        <w:t xml:space="preserve">[2] </w:t>
      </w:r>
      <w:r>
        <w:fldChar w:fldCharType="begin"/>
      </w:r>
      <w:r>
        <w:instrText xml:space="preserve"> XE "title:N19E6C:Heading 2" </w:instrText>
      </w:r>
      <w:r>
        <w:fldChar w:fldCharType="end"/>
      </w:r>
      <w:r>
        <w:t>Taking Depositions—Procedural Considerations</w:t>
      </w:r>
    </w:p>
    <w:p w14:paraId="28A63C9E">
      <w:pPr>
        <w:pStyle w:val="31"/>
      </w:pPr>
      <w:r>
        <w:fldChar w:fldCharType="begin"/>
      </w:r>
      <w:r>
        <w:instrText xml:space="preserve"> XE "para:N19E74" </w:instrText>
      </w:r>
      <w:r>
        <w:fldChar w:fldCharType="end"/>
      </w:r>
      <w:r>
        <w:t>            In addition to the statutory authority, the rules of court, at P.B. §§ 13-27 through 13-30, set forth the requirements and procedural regularities with respect to taking a deposition.</w:t>
      </w:r>
    </w:p>
    <w:p w14:paraId="330C50BA">
      <w:pPr>
        <w:pStyle w:val="31"/>
      </w:pPr>
      <w:r>
        <w:fldChar w:fldCharType="begin"/>
      </w:r>
      <w:r>
        <w:instrText xml:space="preserve"> XE "para:N19E7A" </w:instrText>
      </w:r>
      <w:r>
        <w:fldChar w:fldCharType="end"/>
      </w:r>
      <w:r>
        <w:br w:type="textWrapping"/>
      </w:r>
      <w:r>
        <w:t>            These requirements include:</w:t>
      </w:r>
    </w:p>
    <w:p w14:paraId="3D6A9D66">
      <w:pPr>
        <w:pStyle w:val="41"/>
      </w:pPr>
      <w:r>
        <w:fldChar w:fldCharType="begin"/>
      </w:r>
      <w:r>
        <w:instrText xml:space="preserve"> XE "desig:N19E84:Heading 3" </w:instrText>
      </w:r>
      <w:r>
        <w:fldChar w:fldCharType="end"/>
      </w:r>
      <w:r>
        <w:t xml:space="preserve">[a] </w:t>
      </w:r>
      <w:r>
        <w:fldChar w:fldCharType="begin"/>
      </w:r>
      <w:r>
        <w:instrText xml:space="preserve"> XE "title:N19E88:Heading 3" </w:instrText>
      </w:r>
      <w:r>
        <w:fldChar w:fldCharType="end"/>
      </w:r>
      <w:r>
        <w:t>Noticing a Deposition</w:t>
      </w:r>
    </w:p>
    <w:p w14:paraId="6389C876">
      <w:pPr>
        <w:pStyle w:val="31"/>
      </w:pPr>
      <w:r>
        <w:fldChar w:fldCharType="begin"/>
      </w:r>
      <w:r>
        <w:instrText xml:space="preserve"> XE "para:N19E8F" </w:instrText>
      </w:r>
      <w:r>
        <w:fldChar w:fldCharType="end"/>
      </w:r>
      <w:r>
        <w:t xml:space="preserve">            The deposition must be noticed, setting forth the date, time and place of the deposition. P.B. § 13-27(a). Noticing a deposition requires reasonable written notice to the party being deposed, or his agent or attorney, setting forth the time and the place of the deposition and the name and address of the person to be examined. </w:t>
      </w:r>
      <w:r>
        <w:rPr>
          <w:rStyle w:val="104"/>
          <w:color w:val="339966"/>
        </w:rPr>
        <w:t>Conn. Gen. Stat. § 52-148b</w:t>
      </w:r>
      <w:r>
        <w:t xml:space="preserve"> and P.B. § 13-27.</w:t>
      </w:r>
    </w:p>
    <w:p w14:paraId="5E674CBF">
      <w:pPr>
        <w:spacing w:before="0" w:beforeAutospacing="0" w:after="0" w:afterAutospacing="0"/>
      </w:pPr>
      <w:r>
        <w:fldChar w:fldCharType="begin"/>
      </w:r>
      <w:r>
        <w:instrText xml:space="preserve"> XE "comment:N19EBF" </w:instrText>
      </w:r>
      <w:r>
        <w:fldChar w:fldCharType="end"/>
      </w:r>
      <w:r>
        <w:t>#Comment Begins</w:t>
      </w:r>
    </w:p>
    <w:p w14:paraId="3FB8E6AE">
      <w:pPr>
        <w:pStyle w:val="31"/>
      </w:pPr>
      <w:r>
        <w:fldChar w:fldCharType="begin"/>
      </w:r>
      <w:r>
        <w:instrText xml:space="preserve"> XE "para:N19EC8" </w:instrText>
      </w:r>
      <w:r>
        <w:fldChar w:fldCharType="end"/>
      </w:r>
      <w:r>
        <w:br w:type="textWrapping"/>
      </w:r>
      <w:r>
        <w:rPr>
          <w:b/>
          <w:bCs/>
        </w:rPr>
        <w:t>Form:</w:t>
      </w:r>
      <w:r>
        <w:t xml:space="preserve"> Notice of Deposition, </w:t>
      </w:r>
      <w:r>
        <w:rPr>
          <w:i/>
          <w:iCs/>
        </w:rPr>
        <w:t>see</w:t>
      </w:r>
      <w:r>
        <w:t xml:space="preserve"> </w:t>
      </w:r>
      <w:r>
        <w:rPr>
          <w:rStyle w:val="104"/>
          <w:color w:val="339966"/>
        </w:rPr>
        <w:t>Chapter 20</w:t>
      </w:r>
      <w:r>
        <w:t xml:space="preserve">, </w:t>
      </w:r>
      <w:r>
        <w:rPr>
          <w:rStyle w:val="104"/>
          <w:color w:val="339966"/>
        </w:rPr>
        <w:t xml:space="preserve">§ 20.48, </w:t>
      </w:r>
      <w:r>
        <w:rPr>
          <w:rStyle w:val="104"/>
          <w:i/>
          <w:iCs/>
          <w:color w:val="339966"/>
        </w:rPr>
        <w:t>below</w:t>
      </w:r>
      <w:r>
        <w:t>.</w:t>
      </w:r>
    </w:p>
    <w:p w14:paraId="4BC40E0A">
      <w:pPr>
        <w:spacing w:before="0" w:beforeAutospacing="0" w:after="0" w:afterAutospacing="0"/>
      </w:pPr>
      <w:r>
        <w:br w:type="textWrapping"/>
      </w:r>
      <w:r>
        <w:t>#Comment Ends</w:t>
      </w:r>
    </w:p>
    <w:p w14:paraId="506ED7D6">
      <w:pPr>
        <w:pStyle w:val="41"/>
      </w:pPr>
      <w:r>
        <w:fldChar w:fldCharType="begin"/>
      </w:r>
      <w:r>
        <w:instrText xml:space="preserve"> XE "desig:N19F2C:Heading 3" </w:instrText>
      </w:r>
      <w:r>
        <w:fldChar w:fldCharType="end"/>
      </w:r>
      <w:r>
        <w:t xml:space="preserve">[b] </w:t>
      </w:r>
      <w:r>
        <w:fldChar w:fldCharType="begin"/>
      </w:r>
      <w:r>
        <w:instrText xml:space="preserve"> XE "title:N19F30:Heading 3" </w:instrText>
      </w:r>
      <w:r>
        <w:fldChar w:fldCharType="end"/>
      </w:r>
      <w:r>
        <w:t>Recording of Deposition Testimony by Certain Persons</w:t>
      </w:r>
    </w:p>
    <w:p w14:paraId="671015DF">
      <w:pPr>
        <w:pStyle w:val="31"/>
      </w:pPr>
      <w:r>
        <w:fldChar w:fldCharType="begin"/>
      </w:r>
      <w:r>
        <w:instrText xml:space="preserve"> XE "para:N19F37" </w:instrText>
      </w:r>
      <w:r>
        <w:fldChar w:fldCharType="end"/>
      </w:r>
      <w:r>
        <w:t xml:space="preserve">            Depositions must be taken before a notary public, commissioner of the superior court, clerk of the court, or a judge. </w:t>
      </w:r>
      <w:r>
        <w:rPr>
          <w:rStyle w:val="104"/>
          <w:color w:val="339966"/>
        </w:rPr>
        <w:t>Conn. Gen. Stat. § 52-148c</w:t>
      </w:r>
      <w:r>
        <w:t xml:space="preserve"> and P.B. § 13-28(a). Typically, the depositions are taken before a court reporter who is a notary. Witnesses take an oath to tell the truth before the deposition begins. </w:t>
      </w:r>
      <w:r>
        <w:rPr>
          <w:rStyle w:val="104"/>
          <w:color w:val="339966"/>
        </w:rPr>
        <w:t>Conn. Gen. Stat. § 52-148d</w:t>
      </w:r>
      <w:r>
        <w:t>.</w:t>
      </w:r>
      <w:ins w:id="193" w:author="Louise Truax" w:date="2024-08-11T07:45:00Z">
        <w:r>
          <w:rPr/>
          <w:t xml:space="preserve">  Where the deposition is taken remotely, the oath is administered using an audiovisual devi</w:t>
        </w:r>
      </w:ins>
      <w:ins w:id="194" w:author="Louise Truax" w:date="2024-08-11T07:46:00Z">
        <w:r>
          <w:rPr/>
          <w:t>ce which allows the person administering the oath to clearly identify the deponent.  P.B. §13-30(g)(1).</w:t>
        </w:r>
      </w:ins>
    </w:p>
    <w:p w14:paraId="2B4AEDA3">
      <w:pPr>
        <w:pStyle w:val="41"/>
      </w:pPr>
      <w:r>
        <w:fldChar w:fldCharType="begin"/>
      </w:r>
      <w:r>
        <w:instrText xml:space="preserve"> XE "desig:N19F95:Heading 3" </w:instrText>
      </w:r>
      <w:r>
        <w:fldChar w:fldCharType="end"/>
      </w:r>
      <w:r>
        <w:t xml:space="preserve">[c] </w:t>
      </w:r>
      <w:r>
        <w:fldChar w:fldCharType="begin"/>
      </w:r>
      <w:r>
        <w:instrText xml:space="preserve"> XE "title:N19F99:Heading 3" </w:instrText>
      </w:r>
      <w:r>
        <w:fldChar w:fldCharType="end"/>
      </w:r>
      <w:r>
        <w:t>Issuing Subpoenas</w:t>
      </w:r>
    </w:p>
    <w:p w14:paraId="11BC54EE">
      <w:pPr>
        <w:pStyle w:val="31"/>
      </w:pPr>
      <w:r>
        <w:fldChar w:fldCharType="begin"/>
      </w:r>
      <w:r>
        <w:instrText xml:space="preserve"> XE "para:N19FA0" </w:instrText>
      </w:r>
      <w:r>
        <w:fldChar w:fldCharType="end"/>
      </w:r>
      <w:r>
        <w:t>            A subpoena may be issued to require a witness to appear at a deposition. Subpoenas may be issued by a judge, a clerk of the court, a commissioner of the superior court, or a notary public. P.B. § 13-28(b).</w:t>
      </w:r>
    </w:p>
    <w:p w14:paraId="31DE8A8E">
      <w:pPr>
        <w:pStyle w:val="41"/>
      </w:pPr>
      <w:r>
        <w:fldChar w:fldCharType="begin"/>
      </w:r>
      <w:r>
        <w:instrText xml:space="preserve"> XE "desig:N19FAA:Heading 3" </w:instrText>
      </w:r>
      <w:r>
        <w:fldChar w:fldCharType="end"/>
      </w:r>
      <w:r>
        <w:t xml:space="preserve">[d] </w:t>
      </w:r>
      <w:r>
        <w:fldChar w:fldCharType="begin"/>
      </w:r>
      <w:r>
        <w:instrText xml:space="preserve"> XE "title:N19FAE:Heading 3" </w:instrText>
      </w:r>
      <w:r>
        <w:fldChar w:fldCharType="end"/>
      </w:r>
      <w:r>
        <w:t>Taking Depositions—Means of Recording</w:t>
      </w:r>
    </w:p>
    <w:p w14:paraId="3B9DB86A">
      <w:pPr>
        <w:pStyle w:val="31"/>
      </w:pPr>
      <w:r>
        <w:fldChar w:fldCharType="begin"/>
      </w:r>
      <w:r>
        <w:instrText xml:space="preserve"> XE "para:N19FB5" </w:instrText>
      </w:r>
      <w:r>
        <w:fldChar w:fldCharType="end"/>
      </w:r>
      <w:r>
        <w:t>            While depositions are typically taken by stenographic means, a court order may be obtained to take a deposition by videotape or other means. P.B. § 13-28(f). The court order for such alternative means for a deposition shall include how the deposition will be recorded, preserved and filed, as well as the means by which to ensure that it will be accurate. P.B. § 13-28(f)(1). A court order to videotape a deposition will not be required if a written notice is served on the parties and the deposition is also taken by stenographic means. P.B. § 13-28(f)(2).</w:t>
      </w:r>
    </w:p>
    <w:p w14:paraId="6F4D1E82">
      <w:pPr>
        <w:pStyle w:val="41"/>
      </w:pPr>
      <w:r>
        <w:fldChar w:fldCharType="begin"/>
      </w:r>
      <w:r>
        <w:instrText xml:space="preserve"> XE "desig:N19FBF:Heading 3" </w:instrText>
      </w:r>
      <w:r>
        <w:fldChar w:fldCharType="end"/>
      </w:r>
      <w:r>
        <w:t xml:space="preserve">[e] </w:t>
      </w:r>
      <w:r>
        <w:fldChar w:fldCharType="begin"/>
      </w:r>
      <w:r>
        <w:instrText xml:space="preserve"> XE "title:N19FC3:Heading 3" </w:instrText>
      </w:r>
      <w:r>
        <w:fldChar w:fldCharType="end"/>
      </w:r>
      <w:r>
        <w:t>Setting the Location for Parties</w:t>
      </w:r>
    </w:p>
    <w:p w14:paraId="421F9CEB">
      <w:pPr>
        <w:pStyle w:val="31"/>
      </w:pPr>
      <w:r>
        <w:fldChar w:fldCharType="begin"/>
      </w:r>
      <w:r>
        <w:instrText xml:space="preserve"> XE "para:N19FCA" </w:instrText>
      </w:r>
      <w:r>
        <w:fldChar w:fldCharType="end"/>
      </w:r>
      <w:r>
        <w:t>            Depositions may take place within the county of the deponent’s residence, or within thirty miles of their residence, unless otherwise ordered by the court</w:t>
      </w:r>
      <w:ins w:id="195" w:author="Louise Truax" w:date="2024-08-11T07:41:00Z">
        <w:r>
          <w:rPr/>
          <w:t xml:space="preserve"> or agreed upon by the parties</w:t>
        </w:r>
      </w:ins>
      <w:r>
        <w:t>. P.B. § 13-29(a). If the plaintiff resides out of state, he or she may be compelled to appear in Connecticut for a deposition. P.B. § 13-29(b). Such deposition will occur either in the county where the action commenced or is pending, within thirty miles of the plaintiff’s residence or county of residence, or at any other location determined by the court</w:t>
      </w:r>
      <w:ins w:id="196" w:author="Louise Truax" w:date="2024-08-11T07:42:00Z">
        <w:r>
          <w:rPr/>
          <w:t xml:space="preserve"> or agreed upon by the parties</w:t>
        </w:r>
      </w:ins>
      <w:r>
        <w:t>. P.B. § 13-29(b). A non-resident defendant may be compelled to appear for his or her deposition in any county in Connecticut where he or she is personally served, within thirty miles of his or her residence or county of residence, or at any location determined by the court</w:t>
      </w:r>
      <w:ins w:id="197" w:author="Louise Truax" w:date="2024-08-11T07:42:00Z">
        <w:r>
          <w:rPr/>
          <w:t xml:space="preserve"> or agreed upon by the parties</w:t>
        </w:r>
      </w:ins>
      <w:r>
        <w:t>. P.B. § 13-29(c).</w:t>
      </w:r>
    </w:p>
    <w:p w14:paraId="36B5556E">
      <w:pPr>
        <w:pStyle w:val="31"/>
      </w:pPr>
      <w:r>
        <w:fldChar w:fldCharType="begin"/>
      </w:r>
      <w:r>
        <w:instrText xml:space="preserve"> XE "para:N19FD0" </w:instrText>
      </w:r>
      <w:r>
        <w:fldChar w:fldCharType="end"/>
      </w:r>
      <w:r>
        <w:br w:type="textWrapping"/>
      </w:r>
      <w:r>
        <w:t>            Depositions most often take place in an attorney’s office, commonly in the office of the party who noticed the deposition. However, in some circumstances, where the issues are contentious, a court may order that the deposition take place at the courthouse, to allow the court to immediately rule on objections or to even monitor the manner in which the deposition is conducted. P.B. § 13-28.</w:t>
      </w:r>
    </w:p>
    <w:p w14:paraId="3C154731">
      <w:pPr>
        <w:pStyle w:val="41"/>
      </w:pPr>
      <w:r>
        <w:fldChar w:fldCharType="begin"/>
      </w:r>
      <w:r>
        <w:instrText xml:space="preserve"> XE "desig:N19FDA:Heading 3" </w:instrText>
      </w:r>
      <w:r>
        <w:fldChar w:fldCharType="end"/>
      </w:r>
      <w:r>
        <w:t xml:space="preserve">[f] </w:t>
      </w:r>
      <w:r>
        <w:fldChar w:fldCharType="begin"/>
      </w:r>
      <w:r>
        <w:instrText xml:space="preserve"> XE "title:N19FDE:Heading 3" </w:instrText>
      </w:r>
      <w:r>
        <w:fldChar w:fldCharType="end"/>
      </w:r>
      <w:r>
        <w:t>Examining Witnesses</w:t>
      </w:r>
    </w:p>
    <w:p w14:paraId="0D7C116A">
      <w:pPr>
        <w:pStyle w:val="31"/>
      </w:pPr>
      <w:r>
        <w:fldChar w:fldCharType="begin"/>
      </w:r>
      <w:r>
        <w:instrText xml:space="preserve"> XE "para:N19FE5" </w:instrText>
      </w:r>
      <w:r>
        <w:fldChar w:fldCharType="end"/>
      </w:r>
      <w:r>
        <w:t>            The direct and cross-examination of the deponent proceeds as it would at trial. The witness is sworn in under oath, and the testimony is recorded. P.B. § 13-30(a).</w:t>
      </w:r>
    </w:p>
    <w:p w14:paraId="02D38781">
      <w:pPr>
        <w:pStyle w:val="41"/>
      </w:pPr>
      <w:r>
        <w:fldChar w:fldCharType="begin"/>
      </w:r>
      <w:r>
        <w:instrText xml:space="preserve"> XE "desig:N19FEF:Heading 3" </w:instrText>
      </w:r>
      <w:r>
        <w:fldChar w:fldCharType="end"/>
      </w:r>
      <w:r>
        <w:t xml:space="preserve">[g] </w:t>
      </w:r>
      <w:r>
        <w:fldChar w:fldCharType="begin"/>
      </w:r>
      <w:r>
        <w:instrText xml:space="preserve"> XE "title:N19FF3:Heading 3" </w:instrText>
      </w:r>
      <w:r>
        <w:fldChar w:fldCharType="end"/>
      </w:r>
      <w:r>
        <w:t>Objecting During a Deposition</w:t>
      </w:r>
    </w:p>
    <w:p w14:paraId="73C03372">
      <w:pPr>
        <w:pStyle w:val="31"/>
      </w:pPr>
      <w:r>
        <w:fldChar w:fldCharType="begin"/>
      </w:r>
      <w:r>
        <w:instrText xml:space="preserve"> XE "para:N19FFA" </w:instrText>
      </w:r>
      <w:r>
        <w:fldChar w:fldCharType="end"/>
      </w:r>
      <w:r>
        <w:t xml:space="preserve">            All objections shall be noted, and evidence shall be taken subject to the objection. Objections shall not suggest an answer to a deponent. P.B. § 13-30(b). A court may order sanctions where objections made at the deposition suggested answers, and counsel repeatedly instructed a client not to answer questions, without ever having filed a motion for protective order. </w:t>
      </w:r>
      <w:r>
        <w:rPr>
          <w:rStyle w:val="104"/>
          <w:i/>
          <w:iCs/>
          <w:color w:val="339966"/>
        </w:rPr>
        <w:t>Ranfone v. Ranfone</w:t>
      </w:r>
      <w:r>
        <w:rPr>
          <w:rStyle w:val="104"/>
          <w:color w:val="339966"/>
        </w:rPr>
        <w:t>, 2007 Conn. Super. LEXIS 3344 (2007)</w:t>
      </w:r>
      <w:r>
        <w:t>.</w:t>
      </w:r>
    </w:p>
    <w:p w14:paraId="13E69FB4">
      <w:pPr>
        <w:pStyle w:val="31"/>
      </w:pPr>
      <w:r>
        <w:fldChar w:fldCharType="begin"/>
      </w:r>
      <w:r>
        <w:instrText xml:space="preserve"> XE "para:N1A05F" </w:instrText>
      </w:r>
      <w:r>
        <w:fldChar w:fldCharType="end"/>
      </w:r>
      <w:r>
        <w:br w:type="textWrapping"/>
      </w:r>
      <w:r>
        <w:t>            Any instruction for a deponent not to answer a question must be either to protect privileged information, in accordance with an existing court order, or to present a motion for protective order to the court on the pending question or line of questions. P.B. § 13-30(b).</w:t>
      </w:r>
    </w:p>
    <w:p w14:paraId="2945F98D">
      <w:pPr>
        <w:pStyle w:val="41"/>
      </w:pPr>
      <w:r>
        <w:fldChar w:fldCharType="begin"/>
      </w:r>
      <w:r>
        <w:instrText xml:space="preserve"> XE "desig:N1A069:Heading 3" </w:instrText>
      </w:r>
      <w:r>
        <w:fldChar w:fldCharType="end"/>
      </w:r>
      <w:r>
        <w:t xml:space="preserve">[h] </w:t>
      </w:r>
      <w:r>
        <w:fldChar w:fldCharType="begin"/>
      </w:r>
      <w:r>
        <w:instrText xml:space="preserve"> XE "title:N1A06D:Heading 3" </w:instrText>
      </w:r>
      <w:r>
        <w:fldChar w:fldCharType="end"/>
      </w:r>
      <w:r>
        <w:t>Reading and Signing the Deposition by the Deponent</w:t>
      </w:r>
    </w:p>
    <w:p w14:paraId="38913889">
      <w:pPr>
        <w:pStyle w:val="31"/>
      </w:pPr>
      <w:r>
        <w:fldChar w:fldCharType="begin"/>
      </w:r>
      <w:r>
        <w:instrText xml:space="preserve"> XE "para:N1A074" </w:instrText>
      </w:r>
      <w:r>
        <w:fldChar w:fldCharType="end"/>
      </w:r>
      <w:r>
        <w:t>            The deponent may read the transcript and make any necessary changes, and must include the reason for making the changes. P.B. § 13-30(d). While this is most often used to correct transcription errors, it may also be used to correct the testimony of the witness. However, the reason for any changes must be given. P.B. § 13-30(f).</w:t>
      </w:r>
    </w:p>
    <w:p w14:paraId="528F6C22">
      <w:pPr>
        <w:pStyle w:val="41"/>
      </w:pPr>
      <w:r>
        <w:fldChar w:fldCharType="begin"/>
      </w:r>
      <w:r>
        <w:instrText xml:space="preserve"> XE "desig:N1A07E:Heading 3" </w:instrText>
      </w:r>
      <w:r>
        <w:fldChar w:fldCharType="end"/>
      </w:r>
      <w:r>
        <w:t xml:space="preserve">[i] </w:t>
      </w:r>
      <w:r>
        <w:fldChar w:fldCharType="begin"/>
      </w:r>
      <w:r>
        <w:instrText xml:space="preserve"> XE "title:N1A082:Heading 3" </w:instrText>
      </w:r>
      <w:r>
        <w:fldChar w:fldCharType="end"/>
      </w:r>
      <w:r>
        <w:t>Marking Documents at Deposition</w:t>
      </w:r>
    </w:p>
    <w:p w14:paraId="2DAFA299">
      <w:pPr>
        <w:pStyle w:val="31"/>
      </w:pPr>
      <w:r>
        <w:fldChar w:fldCharType="begin"/>
      </w:r>
      <w:r>
        <w:instrText xml:space="preserve"> XE "para:N1A089" </w:instrText>
      </w:r>
      <w:r>
        <w:fldChar w:fldCharType="end"/>
      </w:r>
      <w:r>
        <w:t xml:space="preserve">            Documents and other items produced at the deposition may be marked for </w:t>
      </w:r>
      <w:del w:id="198" w:author="Louise Truax" w:date="2024-09-01T08:58:00Z">
        <w:r>
          <w:rPr/>
          <w:delText>identification, and</w:delText>
        </w:r>
      </w:del>
      <w:ins w:id="199" w:author="Louise Truax" w:date="2024-09-01T08:58:00Z">
        <w:r>
          <w:rPr/>
          <w:t>identification and</w:t>
        </w:r>
      </w:ins>
      <w:r>
        <w:t xml:space="preserve"> attached to the deposition transcript. P.B. § 13-30(f).</w:t>
      </w:r>
    </w:p>
    <w:p w14:paraId="21169491">
      <w:pPr>
        <w:pStyle w:val="40"/>
      </w:pPr>
      <w:r>
        <w:fldChar w:fldCharType="begin"/>
      </w:r>
      <w:r>
        <w:instrText xml:space="preserve"> XE "desig:N1A09E:Heading 2" </w:instrText>
      </w:r>
      <w:r>
        <w:fldChar w:fldCharType="end"/>
      </w:r>
      <w:r>
        <w:t xml:space="preserve">[3] </w:t>
      </w:r>
      <w:r>
        <w:fldChar w:fldCharType="begin"/>
      </w:r>
      <w:r>
        <w:instrText xml:space="preserve"> XE "title:N1A0A2:Heading 2" </w:instrText>
      </w:r>
      <w:r>
        <w:fldChar w:fldCharType="end"/>
      </w:r>
      <w:r>
        <w:t>Agreeing to the Usual Stipulations</w:t>
      </w:r>
    </w:p>
    <w:p w14:paraId="5C889157">
      <w:pPr>
        <w:pStyle w:val="31"/>
      </w:pPr>
      <w:r>
        <w:fldChar w:fldCharType="begin"/>
      </w:r>
      <w:r>
        <w:instrText xml:space="preserve"> XE "para:N1A0A9" </w:instrText>
      </w:r>
      <w:r>
        <w:fldChar w:fldCharType="end"/>
      </w:r>
      <w:r>
        <w:t>            There are four topics addressing the issues for which parties may stipulate at a deposition:</w:t>
      </w:r>
    </w:p>
    <w:p w14:paraId="1D0C6E61">
      <w:pPr>
        <w:pStyle w:val="103"/>
      </w:pPr>
      <w:r>
        <w:fldChar w:fldCharType="begin"/>
      </w:r>
      <w:r>
        <w:instrText xml:space="preserve"> XE "list:N1A0AF:LIST-ELEMENT" </w:instrText>
      </w:r>
      <w:r>
        <w:fldChar w:fldCharType="end"/>
      </w:r>
      <w:r>
        <w:fldChar w:fldCharType="begin"/>
      </w:r>
      <w:r>
        <w:instrText xml:space="preserve"> ADVANCE \r 1 </w:instrText>
      </w:r>
      <w:r>
        <w:fldChar w:fldCharType="end"/>
      </w:r>
      <w:r>
        <w:fldChar w:fldCharType="begin"/>
      </w:r>
      <w:r>
        <w:instrText xml:space="preserve"> XE "OA.TEMP:tmpN1A0B6:List" </w:instrText>
      </w:r>
      <w:r>
        <w:fldChar w:fldCharType="end"/>
      </w:r>
      <w:r>
        <w:fldChar w:fldCharType="begin"/>
      </w:r>
      <w:r>
        <w:instrText xml:space="preserve"> XE "para:N1A0B8" </w:instrText>
      </w:r>
      <w:r>
        <w:fldChar w:fldCharType="end"/>
      </w:r>
      <w:r>
        <w:t>1. That the deponent and their counsel are waiving the objections of the qualification of the officer taking the deposition. If this is not waived, the court reporter will need to show his or her credentials, thus meeting this requirement. P.B. § 13-30(b).</w:t>
      </w:r>
    </w:p>
    <w:p w14:paraId="1253D5AF">
      <w:pPr>
        <w:pStyle w:val="103"/>
      </w:pPr>
      <w:r>
        <w:fldChar w:fldCharType="begin"/>
      </w:r>
      <w:r>
        <w:instrText xml:space="preserve"> XE "OA.TEMP:tmpN1A0C1:List" </w:instrText>
      </w:r>
      <w:r>
        <w:fldChar w:fldCharType="end"/>
      </w:r>
      <w:r>
        <w:fldChar w:fldCharType="begin"/>
      </w:r>
      <w:r>
        <w:instrText xml:space="preserve"> XE "para:N1A0C3" </w:instrText>
      </w:r>
      <w:r>
        <w:fldChar w:fldCharType="end"/>
      </w:r>
      <w:r>
        <w:t xml:space="preserve">2. That the deponent is waiving their right to read and sign the deposition. This stipulation is usually reserved </w:t>
      </w:r>
      <w:del w:id="200" w:author="Louise Truax" w:date="2024-09-01T08:58:00Z">
        <w:r>
          <w:rPr/>
          <w:delText>in order to</w:delText>
        </w:r>
      </w:del>
      <w:ins w:id="201" w:author="Louise Truax" w:date="2024-09-01T08:58:00Z">
        <w:r>
          <w:rPr/>
          <w:t>to</w:t>
        </w:r>
      </w:ins>
      <w:r>
        <w:t xml:space="preserve"> give the party being deposed the opportunity to review the transcript of their testimony and make any necessary corrections, both as to substance and form, and provide a signed errata sheet. P.B. § 13-30(d).</w:t>
      </w:r>
    </w:p>
    <w:p w14:paraId="002DF0D3">
      <w:pPr>
        <w:pStyle w:val="103"/>
      </w:pPr>
      <w:r>
        <w:fldChar w:fldCharType="begin"/>
      </w:r>
      <w:r>
        <w:instrText xml:space="preserve"> XE "OA.TEMP:tmpN1A0CC:List" </w:instrText>
      </w:r>
      <w:r>
        <w:fldChar w:fldCharType="end"/>
      </w:r>
      <w:r>
        <w:fldChar w:fldCharType="begin"/>
      </w:r>
      <w:r>
        <w:instrText xml:space="preserve"> XE "para:N1A0CE" </w:instrText>
      </w:r>
      <w:r>
        <w:fldChar w:fldCharType="end"/>
      </w:r>
      <w:r>
        <w:t>3. That the deponent or their counsel is waiving evidentiary objections, except as to the form of a question asked, until the time of trial. P.B. § 13-30(b). This allows for a more streamlined deposition process.</w:t>
      </w:r>
    </w:p>
    <w:p w14:paraId="631CF59E">
      <w:pPr>
        <w:pStyle w:val="103"/>
      </w:pPr>
      <w:r>
        <w:fldChar w:fldCharType="begin"/>
      </w:r>
      <w:r>
        <w:instrText xml:space="preserve"> XE "OA.TEMP:tmpN1A0D7:List" </w:instrText>
      </w:r>
      <w:r>
        <w:fldChar w:fldCharType="end"/>
      </w:r>
      <w:r>
        <w:fldChar w:fldCharType="begin"/>
      </w:r>
      <w:r>
        <w:instrText xml:space="preserve"> XE "para:N1A0D9" </w:instrText>
      </w:r>
      <w:r>
        <w:fldChar w:fldCharType="end"/>
      </w:r>
      <w:r>
        <w:t>4. That the deponent and their counsel are waiving any defect in the notice of the deposition. P.B. § 13-30(e). This is usually the case as everyone is at the deposition. Defects in the notice of deposition could be with respect to the time, place or date contained within the notice of deposition. Once these stipulations are addressed, the deponent is then sworn in and the deposition can commence.</w:t>
      </w:r>
    </w:p>
    <w:p w14:paraId="3F24E7F2">
      <w:pPr>
        <w:spacing w:before="0" w:beforeAutospacing="0" w:after="0" w:afterAutospacing="0"/>
      </w:pPr>
      <w:r>
        <w:fldChar w:fldCharType="begin"/>
      </w:r>
      <w:r>
        <w:instrText xml:space="preserve"> XE "comment:N1A0DF" </w:instrText>
      </w:r>
      <w:r>
        <w:fldChar w:fldCharType="end"/>
      </w:r>
      <w:r>
        <w:t>#Comment Begins</w:t>
      </w:r>
    </w:p>
    <w:p w14:paraId="34D5D7D3">
      <w:pPr>
        <w:pStyle w:val="31"/>
      </w:pPr>
      <w:r>
        <w:fldChar w:fldCharType="begin"/>
      </w:r>
      <w:r>
        <w:instrText xml:space="preserve"> XE "para:N1A0E8" </w:instrText>
      </w:r>
      <w:r>
        <w:fldChar w:fldCharType="end"/>
      </w:r>
      <w:r>
        <w:br w:type="textWrapping"/>
      </w:r>
      <w:r>
        <w:rPr>
          <w:b/>
          <w:bCs/>
        </w:rPr>
        <w:t> Strategic Point:</w:t>
      </w:r>
      <w:r>
        <w:t xml:space="preserve"> Whether this is your first deposition or your hundredth deposition, it is probably the witness’s first deposition. Therefore, it is a good practice to explain, on the record and after the deponent is sworn in, the exact procedural expectations. This includes the fact that the court reporter is transcribing the entirety of what is going on, and it is necessary that only one person speak at a time. Another common ground rule to explain is that all answers must be audible, as the court reporter cannot note grunts, noises and physical gestures. Setting these ground rules each and every time will allow for an orderly and organized deposition.</w:t>
      </w:r>
    </w:p>
    <w:p w14:paraId="230F9EDB">
      <w:pPr>
        <w:spacing w:before="0" w:beforeAutospacing="0" w:after="0" w:afterAutospacing="0"/>
      </w:pPr>
      <w:r>
        <w:br w:type="textWrapping"/>
      </w:r>
      <w:r>
        <w:t>#Comment Ends</w:t>
      </w:r>
    </w:p>
    <w:p w14:paraId="5C89BC02">
      <w:pPr>
        <w:pStyle w:val="40"/>
      </w:pPr>
      <w:r>
        <w:fldChar w:fldCharType="begin"/>
      </w:r>
      <w:r>
        <w:instrText xml:space="preserve"> XE "desig:N1A102:Heading 2" </w:instrText>
      </w:r>
      <w:r>
        <w:fldChar w:fldCharType="end"/>
      </w:r>
      <w:r>
        <w:t xml:space="preserve">[4] </w:t>
      </w:r>
      <w:r>
        <w:fldChar w:fldCharType="begin"/>
      </w:r>
      <w:r>
        <w:instrText xml:space="preserve"> XE "title:N1A106:Heading 2" </w:instrText>
      </w:r>
      <w:r>
        <w:fldChar w:fldCharType="end"/>
      </w:r>
      <w:r>
        <w:t>Taking the Deposition of a Party</w:t>
      </w:r>
    </w:p>
    <w:p w14:paraId="416F4F06">
      <w:pPr>
        <w:pStyle w:val="31"/>
      </w:pPr>
      <w:r>
        <w:fldChar w:fldCharType="begin"/>
      </w:r>
      <w:r>
        <w:instrText xml:space="preserve"> XE "para:N1A10D" </w:instrText>
      </w:r>
      <w:r>
        <w:fldChar w:fldCharType="end"/>
      </w:r>
      <w:r>
        <w:t xml:space="preserve">            The deposition of a party may take place provided it is more than twenty days past the return date. </w:t>
      </w:r>
      <w:r>
        <w:rPr>
          <w:rStyle w:val="104"/>
          <w:color w:val="339966"/>
        </w:rPr>
        <w:t>Conn. Gen. Stat. § 52-148a(b)</w:t>
      </w:r>
      <w:r>
        <w:t xml:space="preserve">. In addition, if a deposition needs to be taken earlier, it can be done by order of the court. </w:t>
      </w:r>
      <w:r>
        <w:rPr>
          <w:rStyle w:val="104"/>
          <w:color w:val="339966"/>
        </w:rPr>
        <w:t>Conn. Gen. Stat. § 52-148a(b)</w:t>
      </w:r>
      <w:r>
        <w:t xml:space="preserve">. However, a court order will not be required if the opposing party has served a notice of deposition or otherwise sought discovery or where a witness will be leaving the state. </w:t>
      </w:r>
      <w:r>
        <w:rPr>
          <w:rStyle w:val="104"/>
          <w:color w:val="339966"/>
        </w:rPr>
        <w:t>Conn. Gen. Stat. §§ 52-148a</w:t>
      </w:r>
      <w:r>
        <w:t xml:space="preserve"> and </w:t>
      </w:r>
      <w:r>
        <w:rPr>
          <w:rStyle w:val="104"/>
          <w:color w:val="339966"/>
        </w:rPr>
        <w:t>52-148b(b)</w:t>
      </w:r>
      <w:r>
        <w:t>.</w:t>
      </w:r>
    </w:p>
    <w:p w14:paraId="17BB008B">
      <w:pPr>
        <w:pStyle w:val="31"/>
      </w:pPr>
      <w:r>
        <w:fldChar w:fldCharType="begin"/>
      </w:r>
      <w:r>
        <w:instrText xml:space="preserve"> XE "para:N1A1BB" </w:instrText>
      </w:r>
      <w:r>
        <w:fldChar w:fldCharType="end"/>
      </w:r>
      <w:r>
        <w:br w:type="textWrapping"/>
      </w:r>
      <w:r>
        <w:t xml:space="preserve">            If a subpoena is required, a judge, clerk of the court, justice of the peace, notary public, or commissioner of the superior court can issue a subpoena for a deposition. </w:t>
      </w:r>
      <w:r>
        <w:rPr>
          <w:rStyle w:val="104"/>
          <w:color w:val="339966"/>
        </w:rPr>
        <w:t>Conn. Gen. Stat. § 52-148e</w:t>
      </w:r>
      <w:r>
        <w:t>. It may be necessary to subpoena the opposing party to a deposition if there is a concern that they will not show up. A non-party must be subpoenaed to attend the deposition.</w:t>
      </w:r>
    </w:p>
    <w:p w14:paraId="5CD291C8">
      <w:pPr>
        <w:pStyle w:val="31"/>
      </w:pPr>
      <w:r>
        <w:fldChar w:fldCharType="begin"/>
      </w:r>
      <w:r>
        <w:instrText xml:space="preserve"> XE "para:N1A1EB" </w:instrText>
      </w:r>
      <w:r>
        <w:fldChar w:fldCharType="end"/>
      </w:r>
      <w:r>
        <w:br w:type="textWrapping"/>
      </w:r>
      <w:r>
        <w:t xml:space="preserve">            In this day and age of electronic, video and audio communications, such means may be used in a deposition to confront or attempt to impeach a party. If the means by which the communication was obtained is illegal, such evidence will be inadmissible to use, even in a deposition. </w:t>
      </w:r>
      <w:r>
        <w:rPr>
          <w:rStyle w:val="104"/>
          <w:i/>
          <w:iCs/>
          <w:color w:val="339966"/>
        </w:rPr>
        <w:t>Simonson v. Simonson</w:t>
      </w:r>
      <w:r>
        <w:rPr>
          <w:rStyle w:val="104"/>
          <w:color w:val="339966"/>
        </w:rPr>
        <w:t>, 2016 Conn. Super. LEXIS 835</w:t>
      </w:r>
      <w:r>
        <w:t>.</w:t>
      </w:r>
    </w:p>
    <w:p w14:paraId="15A4477C">
      <w:pPr>
        <w:pStyle w:val="31"/>
      </w:pPr>
      <w:r>
        <w:fldChar w:fldCharType="begin"/>
      </w:r>
      <w:r>
        <w:instrText xml:space="preserve"> XE "para:N1A24B" </w:instrText>
      </w:r>
      <w:r>
        <w:fldChar w:fldCharType="end"/>
      </w:r>
      <w:r>
        <w:br w:type="textWrapping"/>
      </w:r>
      <w:r>
        <w:t xml:space="preserve">            When it would be beneficial for an expert to be present at the deposition, such as a business evaluator, permission may be sought for them to attend. P.B. § 13-5. Such a request may be granted where it is likely to aid in completing discovery. </w:t>
      </w:r>
      <w:r>
        <w:rPr>
          <w:rStyle w:val="104"/>
          <w:i/>
          <w:iCs/>
          <w:color w:val="339966"/>
        </w:rPr>
        <w:t>Perone v. Shapiro</w:t>
      </w:r>
      <w:r>
        <w:rPr>
          <w:rStyle w:val="104"/>
          <w:color w:val="339966"/>
        </w:rPr>
        <w:t>, 2013 Conn. Super. LEXIS 483 (2013)</w:t>
      </w:r>
      <w:r>
        <w:t>.</w:t>
      </w:r>
    </w:p>
    <w:p w14:paraId="5367D25D">
      <w:pPr>
        <w:pStyle w:val="40"/>
      </w:pPr>
      <w:r>
        <w:fldChar w:fldCharType="begin"/>
      </w:r>
      <w:r>
        <w:instrText xml:space="preserve"> XE "desig:N1A2BF:Heading 2" </w:instrText>
      </w:r>
      <w:r>
        <w:fldChar w:fldCharType="end"/>
      </w:r>
      <w:r>
        <w:t xml:space="preserve">[5] </w:t>
      </w:r>
      <w:r>
        <w:fldChar w:fldCharType="begin"/>
      </w:r>
      <w:r>
        <w:instrText xml:space="preserve"> XE "title:N1A2C3:Heading 2" </w:instrText>
      </w:r>
      <w:r>
        <w:fldChar w:fldCharType="end"/>
      </w:r>
      <w:r>
        <w:t>Taking the Deposition of a Non-Party</w:t>
      </w:r>
    </w:p>
    <w:p w14:paraId="1CA39E12">
      <w:pPr>
        <w:pStyle w:val="31"/>
      </w:pPr>
      <w:r>
        <w:fldChar w:fldCharType="begin"/>
      </w:r>
      <w:r>
        <w:instrText xml:space="preserve"> XE "para:N1A2CA" </w:instrText>
      </w:r>
      <w:r>
        <w:fldChar w:fldCharType="end"/>
      </w:r>
      <w:r>
        <w:t xml:space="preserve">            Serving a subpoena is the only means by which a non-party may be compelled to appear at a deposition. P.B. § 13-28(b). To the extent that documents are required from a third-party witness, those documents should be listed in a Schedule A to the subpoena </w:t>
      </w:r>
      <w:r>
        <w:rPr>
          <w:i/>
          <w:iCs/>
        </w:rPr>
        <w:t>duces tecum</w:t>
      </w:r>
      <w:r>
        <w:t>, in exactly the same manner as they are listed in the notice of deposition. P.B. § 13-28(c). Without a court order, any documents requested pursuant to subpoena need not be produced within fifteen days of being served with the subpoena so as to give the deponent sufficient time to object to the documents. P.B. §§ 13-28(c) and 13-28(d).</w:t>
      </w:r>
    </w:p>
    <w:p w14:paraId="1EFBED43">
      <w:pPr>
        <w:pStyle w:val="40"/>
      </w:pPr>
      <w:r>
        <w:fldChar w:fldCharType="begin"/>
      </w:r>
      <w:r>
        <w:instrText xml:space="preserve"> XE "desig:N1A2E3:Heading 2" </w:instrText>
      </w:r>
      <w:r>
        <w:fldChar w:fldCharType="end"/>
      </w:r>
      <w:r>
        <w:t xml:space="preserve">[6] </w:t>
      </w:r>
      <w:r>
        <w:fldChar w:fldCharType="begin"/>
      </w:r>
      <w:r>
        <w:instrText xml:space="preserve"> XE "title:N1A2E7:Heading 2" </w:instrText>
      </w:r>
      <w:r>
        <w:fldChar w:fldCharType="end"/>
      </w:r>
      <w:r>
        <w:t>Taking the Deposition for the Preservation of Testimony</w:t>
      </w:r>
    </w:p>
    <w:p w14:paraId="3E379129">
      <w:pPr>
        <w:pStyle w:val="31"/>
      </w:pPr>
      <w:r>
        <w:fldChar w:fldCharType="begin"/>
      </w:r>
      <w:r>
        <w:instrText xml:space="preserve"> XE "para:N1A2EE" </w:instrText>
      </w:r>
      <w:r>
        <w:fldChar w:fldCharType="end"/>
      </w:r>
      <w:r>
        <w:t xml:space="preserve">            If a deposition is being taken for the purpose of preserving testimony for the time of trial, a petition is filed with the court, which will issue an order to show cause. </w:t>
      </w:r>
      <w:r>
        <w:rPr>
          <w:rStyle w:val="104"/>
          <w:color w:val="339966"/>
        </w:rPr>
        <w:t>Conn. Gen. Stat. § 52-156(a)</w:t>
      </w:r>
      <w:r>
        <w:t xml:space="preserve">. The petition filed with the court shall state: the reason the testimony needs to be preserved, the name of the witness, the subject matter of the action for which the testimony needs to be preserved, and the names of all interested parties. </w:t>
      </w:r>
      <w:r>
        <w:rPr>
          <w:rStyle w:val="104"/>
          <w:color w:val="339966"/>
        </w:rPr>
        <w:t>Conn. Gen. Stat. § 52-156</w:t>
      </w:r>
      <w:r>
        <w:t xml:space="preserve">. At the hearing, the respondent must demonstrate why the testimony should not be preserved. </w:t>
      </w:r>
      <w:r>
        <w:rPr>
          <w:rStyle w:val="104"/>
          <w:color w:val="339966"/>
        </w:rPr>
        <w:t>Conn. Gen. Stat. § 52-156</w:t>
      </w:r>
      <w:r>
        <w:t>. Common reasons for taking a deposition to preserve testimony of a witness include witnesses who are of advanced age or infirmity, who reside outside of the state, or will otherwise be unavailable for trial or hearing.</w:t>
      </w:r>
    </w:p>
    <w:p w14:paraId="6FD58D81">
      <w:pPr>
        <w:pStyle w:val="31"/>
      </w:pPr>
      <w:r>
        <w:fldChar w:fldCharType="begin"/>
      </w:r>
      <w:r>
        <w:instrText xml:space="preserve"> XE "para:N1A372" </w:instrText>
      </w:r>
      <w:r>
        <w:fldChar w:fldCharType="end"/>
      </w:r>
      <w:r>
        <w:br w:type="textWrapping"/>
      </w:r>
      <w:r>
        <w:t>            If a deposition will be taken for the preservation of testimony, it is necessary that the deposition be treated in the same manner as trial testimony. Since the witness will not be at trial, the only testimony will be through the transcript. It will be necessary to state all objections on the record and then have the witness answer the questions. The objections will be ruled upon by the court at the time of the hearing or trial. Unlike most depositions in which there is no cross-examination of the witnesses, the witnesses must be cross-examined if the deposition is to preserve his or her testimony.</w:t>
      </w:r>
    </w:p>
    <w:p w14:paraId="4E80B57E">
      <w:pPr>
        <w:spacing w:before="0" w:beforeAutospacing="0" w:after="0" w:afterAutospacing="0"/>
      </w:pPr>
      <w:r>
        <w:fldChar w:fldCharType="begin"/>
      </w:r>
      <w:r>
        <w:instrText xml:space="preserve"> XE "comment:N1A378" </w:instrText>
      </w:r>
      <w:r>
        <w:fldChar w:fldCharType="end"/>
      </w:r>
      <w:r>
        <w:t>#Comment Begins</w:t>
      </w:r>
    </w:p>
    <w:p w14:paraId="26F3C794">
      <w:pPr>
        <w:pStyle w:val="31"/>
      </w:pPr>
      <w:r>
        <w:fldChar w:fldCharType="begin"/>
      </w:r>
      <w:r>
        <w:instrText xml:space="preserve"> XE "para:N1A381" </w:instrText>
      </w:r>
      <w:r>
        <w:fldChar w:fldCharType="end"/>
      </w:r>
      <w:r>
        <w:br w:type="textWrapping"/>
      </w:r>
      <w:r>
        <w:rPr>
          <w:b/>
          <w:bCs/>
        </w:rPr>
        <w:t>Form:</w:t>
      </w:r>
      <w:r>
        <w:t xml:space="preserve"> Notice of Deposition to Preserve Testimony, </w:t>
      </w:r>
      <w:r>
        <w:rPr>
          <w:i/>
          <w:iCs/>
        </w:rPr>
        <w:t>see</w:t>
      </w:r>
      <w:r>
        <w:t xml:space="preserve"> </w:t>
      </w:r>
      <w:r>
        <w:rPr>
          <w:rStyle w:val="104"/>
          <w:color w:val="339966"/>
        </w:rPr>
        <w:t>Chapter 20</w:t>
      </w:r>
      <w:r>
        <w:t xml:space="preserve">, </w:t>
      </w:r>
      <w:r>
        <w:rPr>
          <w:rStyle w:val="104"/>
          <w:color w:val="339966"/>
        </w:rPr>
        <w:t xml:space="preserve">§ 20.49, </w:t>
      </w:r>
      <w:r>
        <w:rPr>
          <w:rStyle w:val="104"/>
          <w:i/>
          <w:iCs/>
          <w:color w:val="339966"/>
        </w:rPr>
        <w:t>below</w:t>
      </w:r>
      <w:r>
        <w:t>.</w:t>
      </w:r>
    </w:p>
    <w:p w14:paraId="62088710">
      <w:pPr>
        <w:spacing w:before="0" w:beforeAutospacing="0" w:after="0" w:afterAutospacing="0"/>
      </w:pPr>
      <w:r>
        <w:br w:type="textWrapping"/>
      </w:r>
      <w:r>
        <w:t>#Comment Ends</w:t>
      </w:r>
    </w:p>
    <w:p w14:paraId="1AE4683E">
      <w:pPr>
        <w:pStyle w:val="40"/>
      </w:pPr>
      <w:r>
        <w:fldChar w:fldCharType="begin"/>
      </w:r>
      <w:r>
        <w:instrText xml:space="preserve"> XE "desig:N1A3F0:Heading 2" </w:instrText>
      </w:r>
      <w:r>
        <w:fldChar w:fldCharType="end"/>
      </w:r>
      <w:r>
        <w:t xml:space="preserve">[7] </w:t>
      </w:r>
      <w:r>
        <w:fldChar w:fldCharType="begin"/>
      </w:r>
      <w:r>
        <w:instrText xml:space="preserve"> XE "title:N1A3F4:Heading 2" </w:instrText>
      </w:r>
      <w:r>
        <w:fldChar w:fldCharType="end"/>
      </w:r>
      <w:r>
        <w:t>Producing Documents at a Deposition</w:t>
      </w:r>
    </w:p>
    <w:p w14:paraId="05D52429">
      <w:pPr>
        <w:pStyle w:val="31"/>
      </w:pPr>
      <w:r>
        <w:fldChar w:fldCharType="begin"/>
      </w:r>
      <w:r>
        <w:instrText xml:space="preserve"> XE "para:N1A3FB" </w:instrText>
      </w:r>
      <w:r>
        <w:fldChar w:fldCharType="end"/>
      </w:r>
      <w:r>
        <w:t>            The notice of deposition will typically contain a Schedule A request for documents to be produced at the time of deposition. P.B. § 13-27(g). A subpoena may be issued to require a witness to appear at a deposition. Subpoenas may be issued by a judge, clerk of the court, commissioner of the superior court, or notary public. P.B. § 13-28(b).</w:t>
      </w:r>
    </w:p>
    <w:p w14:paraId="34F95A49">
      <w:pPr>
        <w:pStyle w:val="31"/>
      </w:pPr>
      <w:r>
        <w:fldChar w:fldCharType="begin"/>
      </w:r>
      <w:r>
        <w:instrText xml:space="preserve"> XE "para:N1A401" </w:instrText>
      </w:r>
      <w:r>
        <w:fldChar w:fldCharType="end"/>
      </w:r>
      <w:r>
        <w:br w:type="textWrapping"/>
      </w:r>
      <w:r>
        <w:t>            A subpoena may include a document request, which requires the production of documents at a deposition. However, a subpoena must allow for fifteen days to comply with the requested documents (i.e., if the subpoena with document request is served on the 1st of the month, the deposition should not take place prior to the 16th of that month) P.B. §§ 13-28(c) and 13-28(d). If the subpoena is served within fifteen days of the deposition, the witness will not be required to produce the documents requested.</w:t>
      </w:r>
    </w:p>
    <w:p w14:paraId="6773D427">
      <w:pPr>
        <w:pStyle w:val="31"/>
      </w:pPr>
      <w:r>
        <w:fldChar w:fldCharType="begin"/>
      </w:r>
      <w:r>
        <w:instrText xml:space="preserve"> XE "para:N1A407" </w:instrText>
      </w:r>
      <w:r>
        <w:fldChar w:fldCharType="end"/>
      </w:r>
      <w:r>
        <w:br w:type="textWrapping"/>
      </w:r>
      <w:r>
        <w:t>            In addition, while a traditional request for production allows sixty days for compliance, an overlapping subpoena may create an ambiguity as to the timing of the compliance with these “competing” requests for production, so carefully map out the timing of your requests on opposing parties and witnesses.</w:t>
      </w:r>
    </w:p>
    <w:p w14:paraId="3E143DE3">
      <w:pPr>
        <w:pStyle w:val="40"/>
      </w:pPr>
      <w:r>
        <w:fldChar w:fldCharType="begin"/>
      </w:r>
      <w:r>
        <w:instrText xml:space="preserve"> XE "desig:N1A41C:Heading 2" </w:instrText>
      </w:r>
      <w:r>
        <w:fldChar w:fldCharType="end"/>
      </w:r>
      <w:r>
        <w:t xml:space="preserve">[8] </w:t>
      </w:r>
      <w:r>
        <w:fldChar w:fldCharType="begin"/>
      </w:r>
      <w:r>
        <w:instrText xml:space="preserve"> XE "title:N1A420:Heading 2" </w:instrText>
      </w:r>
      <w:r>
        <w:fldChar w:fldCharType="end"/>
      </w:r>
      <w:r>
        <w:t>Filing Protective Orders</w:t>
      </w:r>
    </w:p>
    <w:p w14:paraId="7628271F">
      <w:pPr>
        <w:pStyle w:val="31"/>
      </w:pPr>
      <w:r>
        <w:fldChar w:fldCharType="begin"/>
      </w:r>
      <w:r>
        <w:instrText xml:space="preserve"> XE "para:N1A427" </w:instrText>
      </w:r>
      <w:r>
        <w:fldChar w:fldCharType="end"/>
      </w:r>
      <w:r>
        <w:t xml:space="preserve">            Protective orders may be filed in a number of instances. Firstly, if a deposition is scheduled at a time wherein the deponent or his or her counsel is unable to attend, it may be necessary to file a protective order. P.B. § 13-5. The purpose of the protective order would be to prevent the taking of the deposition as it is in the notice to which there is objection, and have it taken at a time and place that is mutually agreeable to both parties and counsel. Secondly, a protective order may be filed to prevent the annoyance, embarrassment, undue burden, undue expense, or oppression of the deponent. P.B. § 13-5. Typically, this type of protective order will be directed at the requests for production. However, it may also be directed at a line of questioning that may arise out of the deposition and which would be unduly embarrassing or oppressive. In addition, a protective order may be filed during a deposition to protect a privilege of the deponent or to seek a court determination as to the appropriateness of a particular line of questioning. P.B. § 13-28. Protective orders may also be sought where illegally obtained evidence is sought to be used in a deposition. </w:t>
      </w:r>
      <w:r>
        <w:rPr>
          <w:rStyle w:val="104"/>
          <w:i/>
          <w:iCs/>
          <w:color w:val="339966"/>
        </w:rPr>
        <w:t>Simonson v. Simonson</w:t>
      </w:r>
      <w:r>
        <w:rPr>
          <w:rStyle w:val="104"/>
          <w:color w:val="339966"/>
        </w:rPr>
        <w:t>, 2016 Conn. Super. LEXIS 835</w:t>
      </w:r>
      <w:r>
        <w:t>.</w:t>
      </w:r>
    </w:p>
    <w:p w14:paraId="3D6DC600">
      <w:pPr>
        <w:pStyle w:val="31"/>
      </w:pPr>
      <w:r>
        <w:fldChar w:fldCharType="begin"/>
      </w:r>
      <w:r>
        <w:instrText xml:space="preserve"> XE "para:N1A487" </w:instrText>
      </w:r>
      <w:r>
        <w:fldChar w:fldCharType="end"/>
      </w:r>
      <w:r>
        <w:br w:type="textWrapping"/>
      </w:r>
      <w:r>
        <w:t xml:space="preserve">            If a motion for a protective order is filed, do not simply ignore it and go forward with a scheduled deposition, without first having the underlying motion for protective order heard. A deposition that takes place while a pending motion for protective order has not been ruled upon is potentially invalid. </w:t>
      </w:r>
      <w:r>
        <w:rPr>
          <w:rStyle w:val="104"/>
          <w:i/>
          <w:iCs/>
          <w:color w:val="339966"/>
        </w:rPr>
        <w:t>Cahn v. Cahn</w:t>
      </w:r>
      <w:r>
        <w:rPr>
          <w:rStyle w:val="104"/>
          <w:color w:val="339966"/>
        </w:rPr>
        <w:t>, 26 Conn. App. 720 (1992)</w:t>
      </w:r>
      <w:r>
        <w:t xml:space="preserve">. Additionally, if you have filed the protective order, file it sufficiently in advance to allow it to be heard by the court prior to the scheduled deposition date. </w:t>
      </w:r>
      <w:r>
        <w:rPr>
          <w:rStyle w:val="104"/>
          <w:i/>
          <w:iCs/>
          <w:color w:val="339966"/>
        </w:rPr>
        <w:t>Lovelace v. Lovelace</w:t>
      </w:r>
      <w:r>
        <w:rPr>
          <w:rStyle w:val="104"/>
          <w:color w:val="339966"/>
        </w:rPr>
        <w:t>, 2014 Conn. Super. LEXIS 1460 (June 16, 2014)</w:t>
      </w:r>
      <w:r>
        <w:t>.</w:t>
      </w:r>
    </w:p>
    <w:p w14:paraId="7A34391E">
      <w:pPr>
        <w:pStyle w:val="31"/>
      </w:pPr>
      <w:r>
        <w:fldChar w:fldCharType="begin"/>
      </w:r>
      <w:r>
        <w:instrText xml:space="preserve"> XE "para:N1A583" </w:instrText>
      </w:r>
      <w:r>
        <w:fldChar w:fldCharType="end"/>
      </w:r>
      <w:r>
        <w:br w:type="textWrapping"/>
      </w:r>
      <w:r>
        <w:t xml:space="preserve">            A witness, whether a party or third party, cannot seek a protective order for post judgment discovery, to enforce the court orders, relying upon the language in </w:t>
      </w:r>
      <w:r>
        <w:rPr>
          <w:rStyle w:val="104"/>
          <w:i/>
          <w:iCs/>
          <w:color w:val="339966"/>
        </w:rPr>
        <w:t>Oneglia v. Oneglia</w:t>
      </w:r>
      <w:r>
        <w:rPr>
          <w:rStyle w:val="104"/>
          <w:color w:val="339966"/>
        </w:rPr>
        <w:t>, 14 Conn. App. 267 (1988)</w:t>
      </w:r>
      <w:r>
        <w:t xml:space="preserve">. </w:t>
      </w:r>
      <w:r>
        <w:rPr>
          <w:rStyle w:val="104"/>
          <w:i/>
          <w:iCs/>
          <w:color w:val="339966"/>
        </w:rPr>
        <w:t>Brody v. Brody</w:t>
      </w:r>
      <w:r>
        <w:rPr>
          <w:rStyle w:val="104"/>
          <w:color w:val="339966"/>
        </w:rPr>
        <w:t>, 153 Conn. App. 625 (2014)</w:t>
      </w:r>
      <w:r>
        <w:t xml:space="preserve">. </w:t>
      </w:r>
      <w:r>
        <w:rPr>
          <w:i/>
          <w:iCs/>
        </w:rPr>
        <w:t>Oneglia</w:t>
      </w:r>
      <w:r>
        <w:t xml:space="preserve"> concerned the ability of seeking a post judgment discovery on the basis of fraud, whereas </w:t>
      </w:r>
      <w:r>
        <w:rPr>
          <w:i/>
          <w:iCs/>
        </w:rPr>
        <w:t>Brody</w:t>
      </w:r>
      <w:r>
        <w:t xml:space="preserve"> concerned the effectuation and enforcement of the orders of the trial court. The former has a stricter standard as it is seeking to open a judgment versus the enforcement of a judgment.</w:t>
      </w:r>
    </w:p>
    <w:p w14:paraId="20C59DD1">
      <w:pPr>
        <w:pStyle w:val="40"/>
      </w:pPr>
      <w:r>
        <w:fldChar w:fldCharType="begin"/>
      </w:r>
      <w:r>
        <w:instrText xml:space="preserve"> XE "desig:N1A6CE:Heading 2" </w:instrText>
      </w:r>
      <w:r>
        <w:fldChar w:fldCharType="end"/>
      </w:r>
      <w:r>
        <w:t xml:space="preserve">[9] </w:t>
      </w:r>
      <w:r>
        <w:fldChar w:fldCharType="begin"/>
      </w:r>
      <w:r>
        <w:instrText xml:space="preserve"> XE "title:N1A6D2:Heading 2" </w:instrText>
      </w:r>
      <w:r>
        <w:fldChar w:fldCharType="end"/>
      </w:r>
      <w:r>
        <w:t>Seeking to Quash a Subpoena</w:t>
      </w:r>
    </w:p>
    <w:p w14:paraId="143081ED">
      <w:pPr>
        <w:pStyle w:val="31"/>
      </w:pPr>
      <w:r>
        <w:fldChar w:fldCharType="begin"/>
      </w:r>
      <w:r>
        <w:instrText xml:space="preserve"> XE "para:N1A6D9" </w:instrText>
      </w:r>
      <w:r>
        <w:fldChar w:fldCharType="end"/>
      </w:r>
      <w:r>
        <w:t xml:space="preserve">            A party who is subpoenaed may file a motion to quash the subpoena, provided it is done prior to the time in which compliance is sought in the subpoena. P.B. § 13-28(e). The reasons for seeking to quash a subpoena are the same as for protective orders. The court may quash or modify the subpoena. P.B. § 13-28(e). Additionally, if cost is cited as a reason to quash the subpoena, the court may order the proponent of the subpoena to advance the reasonable costs. P.B. § 13-28(e). A person who has been subpoenaed and fails to appear may have a capias, or civil arrest warrant, issued against him or her. P.B. § 13-28(f). For a more thorough discussion on protective orders, </w:t>
      </w:r>
      <w:r>
        <w:rPr>
          <w:i/>
          <w:iCs/>
        </w:rPr>
        <w:t>see</w:t>
      </w:r>
      <w:r>
        <w:t xml:space="preserve"> </w:t>
      </w:r>
      <w:r>
        <w:rPr>
          <w:rStyle w:val="104"/>
          <w:color w:val="339966"/>
        </w:rPr>
        <w:t>§ 4.27[8]</w:t>
      </w:r>
      <w:r>
        <w:t xml:space="preserve">, </w:t>
      </w:r>
      <w:r>
        <w:rPr>
          <w:i/>
          <w:iCs/>
        </w:rPr>
        <w:t>above</w:t>
      </w:r>
      <w:r>
        <w:t>.</w:t>
      </w:r>
    </w:p>
    <w:p w14:paraId="00DD18FF">
      <w:pPr>
        <w:pStyle w:val="40"/>
      </w:pPr>
      <w:r>
        <w:fldChar w:fldCharType="begin"/>
      </w:r>
      <w:r>
        <w:instrText xml:space="preserve"> XE "desig:N1A71E:Heading 2" </w:instrText>
      </w:r>
      <w:r>
        <w:fldChar w:fldCharType="end"/>
      </w:r>
      <w:r>
        <w:t xml:space="preserve">[10] </w:t>
      </w:r>
      <w:r>
        <w:fldChar w:fldCharType="begin"/>
      </w:r>
      <w:r>
        <w:instrText xml:space="preserve"> XE "title:N1A722:Heading 2" </w:instrText>
      </w:r>
      <w:r>
        <w:fldChar w:fldCharType="end"/>
      </w:r>
      <w:r>
        <w:t>Allocating Costs of the Deposition</w:t>
      </w:r>
    </w:p>
    <w:p w14:paraId="42A60AD4">
      <w:pPr>
        <w:pStyle w:val="31"/>
      </w:pPr>
      <w:r>
        <w:fldChar w:fldCharType="begin"/>
      </w:r>
      <w:r>
        <w:instrText xml:space="preserve"> XE "para:N1A729" </w:instrText>
      </w:r>
      <w:r>
        <w:fldChar w:fldCharType="end"/>
      </w:r>
      <w:r>
        <w:t xml:space="preserve">            One of the benefits of taking a deposition is having a written transcript of the testimony given by the deponent. The party requesting the deposition bears the cost for the appearance fee of the court reporter and of the original transcript as well as any electronic, audio or video recording of the deposition. However, additional copies of transcripts are paid for by opposing counsel, attorneys for the minor children, or guardian </w:t>
      </w:r>
      <w:r>
        <w:rPr>
          <w:i/>
          <w:iCs/>
        </w:rPr>
        <w:t>ad litem</w:t>
      </w:r>
      <w:r>
        <w:t>. P.B. § 13-30(j).</w:t>
      </w:r>
    </w:p>
    <w:p w14:paraId="70826188">
      <w:pPr>
        <w:pStyle w:val="31"/>
      </w:pPr>
      <w:r>
        <w:fldChar w:fldCharType="begin"/>
      </w:r>
      <w:r>
        <w:instrText xml:space="preserve"> XE "para:N1A733" </w:instrText>
      </w:r>
      <w:r>
        <w:fldChar w:fldCharType="end"/>
      </w:r>
      <w:r>
        <w:br w:type="textWrapping"/>
      </w:r>
      <w:r>
        <w:t>            The party taking a deposition shall pay the reasonable expense for an expert witness to appear at a deposition, unless otherwise ordered or agreed upon by the parties. P.B. § 13-2. The expenses allowed include travel time to and from the deposition as well as expenses for travel and lodging, but exclud</w:t>
      </w:r>
      <w:del w:id="202" w:author="Louise Truax" w:date="2024-09-01T08:59:00Z">
        <w:r>
          <w:rPr/>
          <w:delText>e</w:delText>
        </w:r>
      </w:del>
      <w:ins w:id="203" w:author="Louise Truax" w:date="2024-09-01T08:59:00Z">
        <w:r>
          <w:rPr/>
          <w:t>ing</w:t>
        </w:r>
      </w:ins>
      <w:r>
        <w:t xml:space="preserve"> the preparation time of the witness for the deposition. P.B. § 13-4(c)(2).</w:t>
      </w:r>
    </w:p>
    <w:p w14:paraId="0AF9EB05">
      <w:pPr>
        <w:pStyle w:val="40"/>
      </w:pPr>
      <w:r>
        <w:fldChar w:fldCharType="begin"/>
      </w:r>
      <w:r>
        <w:instrText xml:space="preserve"> XE "desig:N1A748:Heading 2" </w:instrText>
      </w:r>
      <w:r>
        <w:fldChar w:fldCharType="end"/>
      </w:r>
      <w:r>
        <w:t xml:space="preserve">[11] </w:t>
      </w:r>
      <w:r>
        <w:fldChar w:fldCharType="begin"/>
      </w:r>
      <w:r>
        <w:instrText xml:space="preserve"> XE "title:N1A74C:Heading 2" </w:instrText>
      </w:r>
      <w:r>
        <w:fldChar w:fldCharType="end"/>
      </w:r>
      <w:r>
        <w:t>Using Deposition Testimony</w:t>
      </w:r>
    </w:p>
    <w:p w14:paraId="2225FF12">
      <w:pPr>
        <w:pStyle w:val="31"/>
      </w:pPr>
      <w:r>
        <w:fldChar w:fldCharType="begin"/>
      </w:r>
      <w:r>
        <w:instrText xml:space="preserve"> XE "para:N1A753" </w:instrText>
      </w:r>
      <w:r>
        <w:fldChar w:fldCharType="end"/>
      </w:r>
      <w:r>
        <w:t>            Once the transcript is available, it is important to know how and when to use the deposition during a hearing or at trial. One of the main uses of a deposition at trial is either to refresh the witnesses’ recollection or to impeach the witness based upon prior inconsistent testimony. Connecticut Rules of Evidence (hereinafter “ROE”) §§ 6-9 and 6-10. A second common use of a deposition is to submit a deposition in lieu of live testimony of a witness at trial. This could be the case if the witness is unavailable, ROE § 8-6, or in a case of a physician, psychologist, or other specified medical practitioner, for whom the submission of the deposition transcript is permitted in lieu of live testimony. P.B. § 13-31(a)(2).</w:t>
      </w:r>
    </w:p>
    <w:p w14:paraId="08CFE3AB">
      <w:pPr>
        <w:pStyle w:val="39"/>
      </w:pPr>
      <w:r>
        <w:fldChar w:fldCharType="begin"/>
      </w:r>
      <w:r>
        <w:instrText xml:space="preserve"> XE "desig:N1A77D:Heading 1" </w:instrText>
      </w:r>
      <w:r>
        <w:fldChar w:fldCharType="end"/>
      </w:r>
      <w:r>
        <w:t xml:space="preserve">§ 4.28 </w:t>
      </w:r>
      <w:r>
        <w:fldChar w:fldCharType="begin"/>
      </w:r>
      <w:r>
        <w:instrText xml:space="preserve"> XE "title:N1A781:Heading 1" </w:instrText>
      </w:r>
      <w:r>
        <w:fldChar w:fldCharType="end"/>
      </w:r>
      <w:r>
        <w:t>Utilizing Experts</w:t>
      </w:r>
    </w:p>
    <w:p w14:paraId="49C195D3">
      <w:pPr>
        <w:pStyle w:val="40"/>
      </w:pPr>
      <w:r>
        <w:fldChar w:fldCharType="begin"/>
      </w:r>
      <w:r>
        <w:instrText xml:space="preserve"> XE "desig:N1A797:Heading 2" </w:instrText>
      </w:r>
      <w:r>
        <w:fldChar w:fldCharType="end"/>
      </w:r>
      <w:r>
        <w:t xml:space="preserve">[1] </w:t>
      </w:r>
      <w:r>
        <w:fldChar w:fldCharType="begin"/>
      </w:r>
      <w:r>
        <w:instrText xml:space="preserve"> XE "title:N1A79B:Heading 2" </w:instrText>
      </w:r>
      <w:r>
        <w:fldChar w:fldCharType="end"/>
      </w:r>
      <w:r>
        <w:t>Disclosing the Expert as a Witness</w:t>
      </w:r>
    </w:p>
    <w:p w14:paraId="068291E7">
      <w:pPr>
        <w:pStyle w:val="31"/>
      </w:pPr>
      <w:r>
        <w:fldChar w:fldCharType="begin"/>
      </w:r>
      <w:r>
        <w:instrText xml:space="preserve"> XE "para:N1A7A2" </w:instrText>
      </w:r>
      <w:r>
        <w:fldChar w:fldCharType="end"/>
      </w:r>
      <w:r>
        <w:t>            A party who seeks to use an expert to testify at trial must file with the court and serve on counsel a disclosure of expert witness. P.B. § 13-4(a). The disclosure of expert witness shall set forth:</w:t>
      </w:r>
    </w:p>
    <w:p w14:paraId="65334CED">
      <w:pPr>
        <w:pStyle w:val="103"/>
      </w:pPr>
      <w:r>
        <w:fldChar w:fldCharType="begin"/>
      </w:r>
      <w:r>
        <w:instrText xml:space="preserve"> XE "list:N1A7A8:LIST-ELEMENT" </w:instrText>
      </w:r>
      <w:r>
        <w:fldChar w:fldCharType="end"/>
      </w:r>
      <w:r>
        <w:fldChar w:fldCharType="begin"/>
      </w:r>
      <w:r>
        <w:instrText xml:space="preserve"> ADVANCE \r 1 </w:instrText>
      </w:r>
      <w:r>
        <w:fldChar w:fldCharType="end"/>
      </w:r>
      <w:r>
        <w:fldChar w:fldCharType="begin"/>
      </w:r>
      <w:r>
        <w:instrText xml:space="preserve"> XE "OA.TEMP:tmpN1A7AF:List" </w:instrText>
      </w:r>
      <w:r>
        <w:fldChar w:fldCharType="end"/>
      </w:r>
      <w:r>
        <w:fldChar w:fldCharType="begin"/>
      </w:r>
      <w:r>
        <w:instrText xml:space="preserve"> XE "para:N1A7B1" </w:instrText>
      </w:r>
      <w:r>
        <w:fldChar w:fldCharType="end"/>
      </w:r>
      <w:r>
        <w:t>1. The name, address, and employer of the expert witness. P.B. § 13-4(b).</w:t>
      </w:r>
    </w:p>
    <w:p w14:paraId="5BE9CDFC">
      <w:pPr>
        <w:pStyle w:val="103"/>
      </w:pPr>
      <w:r>
        <w:fldChar w:fldCharType="begin"/>
      </w:r>
      <w:r>
        <w:instrText xml:space="preserve"> XE "OA.TEMP:tmpN1A7BA:List" </w:instrText>
      </w:r>
      <w:r>
        <w:fldChar w:fldCharType="end"/>
      </w:r>
      <w:r>
        <w:fldChar w:fldCharType="begin"/>
      </w:r>
      <w:r>
        <w:instrText xml:space="preserve"> XE "para:N1A7BC" </w:instrText>
      </w:r>
      <w:r>
        <w:fldChar w:fldCharType="end"/>
      </w:r>
      <w:r>
        <w:t>2. The expert witness’s field of expertise and the subject matter on which he or she will offer testimony. P.B. § 13-4(b)(1).</w:t>
      </w:r>
    </w:p>
    <w:p w14:paraId="475B2F65">
      <w:pPr>
        <w:pStyle w:val="103"/>
      </w:pPr>
      <w:r>
        <w:fldChar w:fldCharType="begin"/>
      </w:r>
      <w:r>
        <w:instrText xml:space="preserve"> XE "OA.TEMP:tmpN1A7C5:List" </w:instrText>
      </w:r>
      <w:r>
        <w:fldChar w:fldCharType="end"/>
      </w:r>
      <w:r>
        <w:fldChar w:fldCharType="begin"/>
      </w:r>
      <w:r>
        <w:instrText xml:space="preserve"> XE "para:N1A7C7" </w:instrText>
      </w:r>
      <w:r>
        <w:fldChar w:fldCharType="end"/>
      </w:r>
      <w:r>
        <w:t>3. The opinions to which the expert is expected to testify, which may include reference to his or her written report, must be produced with the disclosure, but not filed in court. P.B. § 13-4(b)(1). This is one of the most important requirements for the disclosure. If the disclosure fails to include a topic on which the expert is to testify, the court can preclude the testimony not disclosed.</w:t>
      </w:r>
    </w:p>
    <w:p w14:paraId="3332BFC7">
      <w:pPr>
        <w:spacing w:before="0" w:beforeAutospacing="0" w:after="0" w:afterAutospacing="0"/>
      </w:pPr>
      <w:r>
        <w:fldChar w:fldCharType="begin"/>
      </w:r>
      <w:r>
        <w:instrText xml:space="preserve"> XE "comment:N1A7CD" </w:instrText>
      </w:r>
      <w:r>
        <w:fldChar w:fldCharType="end"/>
      </w:r>
      <w:r>
        <w:t>#Comment Begins</w:t>
      </w:r>
    </w:p>
    <w:p w14:paraId="7DBE3255">
      <w:pPr>
        <w:pStyle w:val="31"/>
      </w:pPr>
      <w:r>
        <w:fldChar w:fldCharType="begin"/>
      </w:r>
      <w:r>
        <w:instrText xml:space="preserve"> XE "para:N1A7D6" </w:instrText>
      </w:r>
      <w:r>
        <w:fldChar w:fldCharType="end"/>
      </w:r>
      <w:r>
        <w:br w:type="textWrapping"/>
      </w:r>
      <w:r>
        <w:rPr>
          <w:b/>
          <w:bCs/>
        </w:rPr>
        <w:t>  Warning:</w:t>
      </w:r>
      <w:r>
        <w:t xml:space="preserve"> Failure to fully set forth the opinions of the expert, where a report is not provided, may lead a court to disallow or limit the testimony in any area not specifically delineated in the disclosure. Counsel should err on the side of over disclosure.</w:t>
      </w:r>
    </w:p>
    <w:p w14:paraId="4DD6EAAA">
      <w:pPr>
        <w:spacing w:before="0" w:beforeAutospacing="0" w:after="0" w:afterAutospacing="0"/>
      </w:pPr>
      <w:r>
        <w:br w:type="textWrapping"/>
      </w:r>
      <w:r>
        <w:t>#Comment Ends</w:t>
      </w:r>
    </w:p>
    <w:p w14:paraId="067597B7">
      <w:pPr>
        <w:pStyle w:val="103"/>
      </w:pPr>
      <w:r>
        <w:fldChar w:fldCharType="begin"/>
      </w:r>
      <w:r>
        <w:instrText xml:space="preserve"> XE "OA.TEMP:tmpN1A7E4:List" </w:instrText>
      </w:r>
      <w:r>
        <w:fldChar w:fldCharType="end"/>
      </w:r>
      <w:r>
        <w:fldChar w:fldCharType="begin"/>
      </w:r>
      <w:r>
        <w:instrText xml:space="preserve"> XE "para:N1A7E6" </w:instrText>
      </w:r>
      <w:r>
        <w:fldChar w:fldCharType="end"/>
      </w:r>
      <w:r>
        <w:t>4. The substance of the grounds on which the expert relies for arriving at his or her opinion. P.B. § 13-4(b)(1). Typically, this will include the expert’s educational and employment background which has made him or her an expert in this field.</w:t>
      </w:r>
    </w:p>
    <w:p w14:paraId="0CA3DC5C">
      <w:pPr>
        <w:pStyle w:val="31"/>
      </w:pPr>
      <w:r>
        <w:fldChar w:fldCharType="begin"/>
      </w:r>
      <w:r>
        <w:instrText xml:space="preserve"> XE "para:N1A7EC" </w:instrText>
      </w:r>
      <w:r>
        <w:fldChar w:fldCharType="end"/>
      </w:r>
      <w:r>
        <w:br w:type="textWrapping"/>
      </w:r>
      <w:r>
        <w:t>            Upon request from the opposing party, it is necessary to produce all of the “materials obtained, created and/or relied upon by the expert in connection with his or her opinions in the case within the fourteen days prior to that expert’s deposition or within such other time frame determined in accordance with the schedule for expert discovery.” P.B. § 13-4(b)(3).</w:t>
      </w:r>
    </w:p>
    <w:p w14:paraId="5AA33AA7">
      <w:pPr>
        <w:spacing w:before="0" w:beforeAutospacing="0" w:after="0" w:afterAutospacing="0"/>
      </w:pPr>
      <w:r>
        <w:fldChar w:fldCharType="begin"/>
      </w:r>
      <w:r>
        <w:instrText xml:space="preserve"> XE "comment:N1A7F2" </w:instrText>
      </w:r>
      <w:r>
        <w:fldChar w:fldCharType="end"/>
      </w:r>
      <w:r>
        <w:t>#Comment Begins</w:t>
      </w:r>
    </w:p>
    <w:p w14:paraId="26C18872">
      <w:pPr>
        <w:pStyle w:val="31"/>
      </w:pPr>
      <w:r>
        <w:fldChar w:fldCharType="begin"/>
      </w:r>
      <w:r>
        <w:instrText xml:space="preserve"> XE "para:N1A7FB" </w:instrText>
      </w:r>
      <w:r>
        <w:fldChar w:fldCharType="end"/>
      </w:r>
      <w:r>
        <w:br w:type="textWrapping"/>
      </w:r>
      <w:r>
        <w:rPr>
          <w:b/>
          <w:bCs/>
        </w:rPr>
        <w:t>Forms:</w:t>
      </w:r>
      <w:r>
        <w:t xml:space="preserve"> Disclosure of Expert Witness, </w:t>
      </w:r>
      <w:r>
        <w:rPr>
          <w:i/>
          <w:iCs/>
        </w:rPr>
        <w:t>see</w:t>
      </w:r>
      <w:r>
        <w:t xml:space="preserve"> </w:t>
      </w:r>
      <w:r>
        <w:rPr>
          <w:rStyle w:val="104"/>
          <w:color w:val="339966"/>
        </w:rPr>
        <w:t>Chapter 20</w:t>
      </w:r>
      <w:r>
        <w:t xml:space="preserve">, </w:t>
      </w:r>
      <w:r>
        <w:rPr>
          <w:rStyle w:val="104"/>
          <w:color w:val="339966"/>
        </w:rPr>
        <w:t xml:space="preserve">§ 20.50, </w:t>
      </w:r>
      <w:r>
        <w:rPr>
          <w:rStyle w:val="104"/>
          <w:i/>
          <w:iCs/>
          <w:color w:val="339966"/>
        </w:rPr>
        <w:t>below</w:t>
      </w:r>
      <w:r>
        <w:t>.</w:t>
      </w:r>
    </w:p>
    <w:p w14:paraId="2FF22A18">
      <w:pPr>
        <w:spacing w:before="0" w:beforeAutospacing="0" w:after="0" w:afterAutospacing="0"/>
      </w:pPr>
      <w:r>
        <w:br w:type="textWrapping"/>
      </w:r>
      <w:r>
        <w:t>#Comment Ends</w:t>
      </w:r>
    </w:p>
    <w:p w14:paraId="5DBBC099">
      <w:pPr>
        <w:pStyle w:val="40"/>
      </w:pPr>
      <w:r>
        <w:fldChar w:fldCharType="begin"/>
      </w:r>
      <w:r>
        <w:instrText xml:space="preserve"> XE "desig:N1A86A:Heading 2" </w:instrText>
      </w:r>
      <w:r>
        <w:fldChar w:fldCharType="end"/>
      </w:r>
      <w:r>
        <w:t xml:space="preserve">[2] </w:t>
      </w:r>
      <w:r>
        <w:fldChar w:fldCharType="begin"/>
      </w:r>
      <w:r>
        <w:instrText xml:space="preserve"> XE "title:N1A86E:Heading 2" </w:instrText>
      </w:r>
      <w:r>
        <w:fldChar w:fldCharType="end"/>
      </w:r>
      <w:r>
        <w:t>Appointing an Expert by the Court</w:t>
      </w:r>
    </w:p>
    <w:p w14:paraId="0D956F51">
      <w:pPr>
        <w:pStyle w:val="31"/>
      </w:pPr>
      <w:r>
        <w:fldChar w:fldCharType="begin"/>
      </w:r>
      <w:r>
        <w:instrText xml:space="preserve"> XE "para:N1A875" </w:instrText>
      </w:r>
      <w:r>
        <w:fldChar w:fldCharType="end"/>
      </w:r>
      <w:r>
        <w:t xml:space="preserve">            The court, </w:t>
      </w:r>
      <w:r>
        <w:rPr>
          <w:i/>
          <w:iCs/>
        </w:rPr>
        <w:t>sua sponte</w:t>
      </w:r>
      <w:r>
        <w:t>, may appoint an expert witness of its own selection. P.B. § 25-33. In doing so, the court must give the parties an opportunity to be heard with respect to the appointment. P.B. § 25-33. Upon acceptance of the appointment by the court, the expert should report his or her findings to the parties and is subject to examination and cross-examination in court. P.B. § 25-33.</w:t>
      </w:r>
    </w:p>
    <w:p w14:paraId="3731DE1D">
      <w:pPr>
        <w:pStyle w:val="31"/>
      </w:pPr>
      <w:r>
        <w:fldChar w:fldCharType="begin"/>
      </w:r>
      <w:r>
        <w:instrText xml:space="preserve"> XE "para:N1A87F" </w:instrText>
      </w:r>
      <w:r>
        <w:fldChar w:fldCharType="end"/>
      </w:r>
      <w:r>
        <w:br w:type="textWrapping"/>
      </w:r>
      <w:r>
        <w:t>            A court-appointed expert witness will have their remuneration determined by the court. P.B. § 25-33. The court determines the amount and sources of payment, including payment from the parties. P.B. § 25-33. It is noteworthy that if the court appoints their own expert witness, it does not prevent the parties, either or both of them, from obtaining their own expert witness on the same subject area, either to bolster the court-appointed expert witness’s position, or to provide a contrasting viewpoint. P.B. § 25-33.</w:t>
      </w:r>
    </w:p>
    <w:p w14:paraId="7216E379">
      <w:pPr>
        <w:pStyle w:val="40"/>
      </w:pPr>
      <w:r>
        <w:fldChar w:fldCharType="begin"/>
      </w:r>
      <w:r>
        <w:instrText xml:space="preserve"> XE "desig:N1A894:Heading 2" </w:instrText>
      </w:r>
      <w:r>
        <w:fldChar w:fldCharType="end"/>
      </w:r>
      <w:r>
        <w:t xml:space="preserve">[3] </w:t>
      </w:r>
      <w:r>
        <w:fldChar w:fldCharType="begin"/>
      </w:r>
      <w:r>
        <w:instrText xml:space="preserve"> XE "title:N1A898:Heading 2" </w:instrText>
      </w:r>
      <w:r>
        <w:fldChar w:fldCharType="end"/>
      </w:r>
      <w:r>
        <w:t>Appointing Experts in Custody and Visitation Matters</w:t>
      </w:r>
    </w:p>
    <w:p w14:paraId="12AEB178">
      <w:pPr>
        <w:pStyle w:val="31"/>
      </w:pPr>
      <w:r>
        <w:fldChar w:fldCharType="begin"/>
      </w:r>
      <w:r>
        <w:instrText xml:space="preserve"> XE "para:N1A89F" </w:instrText>
      </w:r>
      <w:r>
        <w:fldChar w:fldCharType="end"/>
      </w:r>
      <w:r>
        <w:t xml:space="preserve">            In contested custody cases, the court will order a custody evaluation to be performed, either through family services or by a licensed mental health professional. P.B. §§ 25-60A and 25-61. The report is to be filed in court and then mailed by the court to the guardian </w:t>
      </w:r>
      <w:r>
        <w:rPr>
          <w:i/>
          <w:iCs/>
        </w:rPr>
        <w:t>ad litem</w:t>
      </w:r>
      <w:r>
        <w:t xml:space="preserve"> and counsel of record. P.B. § 25-60(b). Counsel for the parties may not initiate contact with the evaluator until the evaluation is filed in court. P.B. § 25-60A(c).</w:t>
      </w:r>
    </w:p>
    <w:p w14:paraId="151BED38">
      <w:pPr>
        <w:pStyle w:val="40"/>
      </w:pPr>
      <w:r>
        <w:fldChar w:fldCharType="begin"/>
      </w:r>
      <w:r>
        <w:instrText xml:space="preserve"> XE "desig:N1A8B8:Heading 2" </w:instrText>
      </w:r>
      <w:r>
        <w:fldChar w:fldCharType="end"/>
      </w:r>
      <w:r>
        <w:t xml:space="preserve">[4] </w:t>
      </w:r>
      <w:r>
        <w:fldChar w:fldCharType="begin"/>
      </w:r>
      <w:r>
        <w:instrText xml:space="preserve"> XE "title:N1A8BC:Heading 2" </w:instrText>
      </w:r>
      <w:r>
        <w:fldChar w:fldCharType="end"/>
      </w:r>
      <w:r>
        <w:t>Eliciting Testimony from an Expert Witness</w:t>
      </w:r>
    </w:p>
    <w:p w14:paraId="503FA2F7">
      <w:pPr>
        <w:pStyle w:val="31"/>
      </w:pPr>
      <w:r>
        <w:fldChar w:fldCharType="begin"/>
      </w:r>
      <w:r>
        <w:instrText xml:space="preserve"> XE "para:N1A8C3" </w:instrText>
      </w:r>
      <w:r>
        <w:fldChar w:fldCharType="end"/>
      </w:r>
      <w:r>
        <w:t xml:space="preserve">            Experts are permitted to give an opinion on the ultimate issue in a case, where it would be of assistance to the trier of fact. ROE § 7-3(a). It is ultimately up to the judge trying the case as to whether he or she wants an expert to opine on the ultimate issue. Typically, if you have an appraiser or business valuator, the court will want to hear the opinion of the expert as to value. However, many courts differ as to whether they want a custody evaluator to opine on the parenting plan or legal custody. A trial court is not required to accept the opinion of an expert; they are free to rely on whichever part of the opinion is of help to the court. </w:t>
      </w:r>
      <w:r>
        <w:rPr>
          <w:rStyle w:val="104"/>
          <w:i/>
          <w:iCs/>
          <w:color w:val="339966"/>
        </w:rPr>
        <w:t>Ford v. Ford</w:t>
      </w:r>
      <w:r>
        <w:rPr>
          <w:rStyle w:val="104"/>
          <w:color w:val="339966"/>
        </w:rPr>
        <w:t>, 68 Conn. App. 173 (2002)</w:t>
      </w:r>
      <w:r>
        <w:t>.</w:t>
      </w:r>
    </w:p>
    <w:p w14:paraId="4D8FC218">
      <w:pPr>
        <w:pStyle w:val="31"/>
      </w:pPr>
      <w:r>
        <w:fldChar w:fldCharType="begin"/>
      </w:r>
      <w:r>
        <w:instrText xml:space="preserve"> XE "para:N1A960" </w:instrText>
      </w:r>
      <w:r>
        <w:fldChar w:fldCharType="end"/>
      </w:r>
      <w:r>
        <w:br w:type="textWrapping"/>
      </w:r>
      <w:r>
        <w:t>            A family relations evaluation is admissible if the officer conducting the evaluation is available to be cross-examined. P.B. § 25-60(a).</w:t>
      </w:r>
    </w:p>
    <w:p w14:paraId="5AB2D328">
      <w:pPr>
        <w:pStyle w:val="39"/>
      </w:pPr>
      <w:r>
        <w:fldChar w:fldCharType="begin"/>
      </w:r>
      <w:r>
        <w:instrText xml:space="preserve"> XE "desig:N1A985:Heading 1" </w:instrText>
      </w:r>
      <w:r>
        <w:fldChar w:fldCharType="end"/>
      </w:r>
      <w:r>
        <w:t xml:space="preserve">§ 4.29 </w:t>
      </w:r>
      <w:r>
        <w:fldChar w:fldCharType="begin"/>
      </w:r>
      <w:r>
        <w:instrText xml:space="preserve"> XE "title:N1A989:Heading 1" </w:instrText>
      </w:r>
      <w:r>
        <w:fldChar w:fldCharType="end"/>
      </w:r>
      <w:r>
        <w:t>Taking an Out-of-State Deposition</w:t>
      </w:r>
    </w:p>
    <w:p w14:paraId="11693A37">
      <w:pPr>
        <w:pStyle w:val="31"/>
      </w:pPr>
      <w:r>
        <w:fldChar w:fldCharType="begin"/>
      </w:r>
      <w:r>
        <w:instrText xml:space="preserve"> XE "para:N1A990" </w:instrText>
      </w:r>
      <w:r>
        <w:fldChar w:fldCharType="end"/>
      </w:r>
      <w:r>
        <w:t>            If the deposition of a person who resides out of state is needed, a commission to take the deposition must be approved by the court. P.B. § 13-28(a). In preparing the commission, counsel from the state in which the deposition is to be taken should be hired. This attorney can provide the required information which is needed to effectuate the commission in the state in which the deposition is to occur. In addition, counsel from the state in which the deposition is to occur should be prepared to actually take the deposition unless Connecticut counsel is also admitted to practice in the other state. Otherwise, it may be considered practicing law in a state in which an attorney is not licensed.</w:t>
      </w:r>
    </w:p>
    <w:p w14:paraId="46D4EA14">
      <w:pPr>
        <w:pStyle w:val="31"/>
      </w:pPr>
      <w:r>
        <w:fldChar w:fldCharType="begin"/>
      </w:r>
      <w:r>
        <w:instrText xml:space="preserve"> XE "para:N1A996" </w:instrText>
      </w:r>
      <w:r>
        <w:fldChar w:fldCharType="end"/>
      </w:r>
      <w:r>
        <w:br w:type="textWrapping"/>
      </w:r>
      <w:r>
        <w:t xml:space="preserve">            If the out-of-state deposition is taken to perpetuate testimony, the rules for perpetuating testimony should be followed. For a more thorough discussion on taking depositions for the perpetuation of testimony, </w:t>
      </w:r>
      <w:r>
        <w:rPr>
          <w:i/>
          <w:iCs/>
        </w:rPr>
        <w:t>see</w:t>
      </w:r>
      <w:r>
        <w:t xml:space="preserve"> </w:t>
      </w:r>
      <w:r>
        <w:rPr>
          <w:rStyle w:val="104"/>
          <w:color w:val="339966"/>
        </w:rPr>
        <w:t>§ 4.27[6]</w:t>
      </w:r>
      <w:r>
        <w:t xml:space="preserve">, </w:t>
      </w:r>
      <w:r>
        <w:rPr>
          <w:i/>
          <w:iCs/>
        </w:rPr>
        <w:t>above</w:t>
      </w:r>
      <w:r>
        <w:t>.</w:t>
      </w:r>
    </w:p>
    <w:p w14:paraId="2752840E">
      <w:pPr>
        <w:spacing w:before="0" w:beforeAutospacing="0" w:after="0" w:afterAutospacing="0"/>
      </w:pPr>
      <w:r>
        <w:fldChar w:fldCharType="begin"/>
      </w:r>
      <w:r>
        <w:instrText xml:space="preserve"> XE "comment:N1A9CC" </w:instrText>
      </w:r>
      <w:r>
        <w:fldChar w:fldCharType="end"/>
      </w:r>
      <w:r>
        <w:t>#Comment Begins</w:t>
      </w:r>
    </w:p>
    <w:p w14:paraId="3C19F794">
      <w:pPr>
        <w:pStyle w:val="31"/>
      </w:pPr>
      <w:r>
        <w:fldChar w:fldCharType="begin"/>
      </w:r>
      <w:r>
        <w:instrText xml:space="preserve"> XE "para:N1A9D5" </w:instrText>
      </w:r>
      <w:r>
        <w:fldChar w:fldCharType="end"/>
      </w:r>
      <w:r>
        <w:br w:type="textWrapping"/>
      </w:r>
      <w:r>
        <w:rPr>
          <w:b/>
          <w:bCs/>
        </w:rPr>
        <w:t>Form:</w:t>
      </w:r>
      <w:r>
        <w:t xml:space="preserve"> Motion for Commission to Take an Out-of-State Deposition, </w:t>
      </w:r>
      <w:r>
        <w:rPr>
          <w:i/>
          <w:iCs/>
        </w:rPr>
        <w:t>see</w:t>
      </w:r>
      <w:r>
        <w:t xml:space="preserve"> </w:t>
      </w:r>
      <w:r>
        <w:rPr>
          <w:rStyle w:val="104"/>
          <w:color w:val="339966"/>
        </w:rPr>
        <w:t>Chapter 20</w:t>
      </w:r>
      <w:r>
        <w:t xml:space="preserve">, </w:t>
      </w:r>
      <w:r>
        <w:rPr>
          <w:rStyle w:val="104"/>
          <w:color w:val="339966"/>
        </w:rPr>
        <w:t xml:space="preserve">§ 20.51, </w:t>
      </w:r>
      <w:r>
        <w:rPr>
          <w:rStyle w:val="104"/>
          <w:i/>
          <w:iCs/>
          <w:color w:val="339966"/>
        </w:rPr>
        <w:t>below</w:t>
      </w:r>
      <w:r>
        <w:t>.</w:t>
      </w:r>
    </w:p>
    <w:p w14:paraId="6DF9B308">
      <w:pPr>
        <w:spacing w:before="0" w:beforeAutospacing="0" w:after="0" w:afterAutospacing="0"/>
      </w:pPr>
      <w:r>
        <w:br w:type="textWrapping"/>
      </w:r>
      <w:r>
        <w:t>#Comment Ends</w:t>
      </w:r>
    </w:p>
    <w:p w14:paraId="0D893DD6">
      <w:pPr>
        <w:pStyle w:val="39"/>
      </w:pPr>
      <w:r>
        <w:fldChar w:fldCharType="begin"/>
      </w:r>
      <w:r>
        <w:instrText xml:space="preserve"> XE "desig:N1AA54:Heading 1" </w:instrText>
      </w:r>
      <w:r>
        <w:fldChar w:fldCharType="end"/>
      </w:r>
      <w:r>
        <w:t xml:space="preserve">§ 4.30 </w:t>
      </w:r>
      <w:r>
        <w:fldChar w:fldCharType="begin"/>
      </w:r>
      <w:r>
        <w:instrText xml:space="preserve"> XE "title:N1AA58:Heading 1" </w:instrText>
      </w:r>
      <w:r>
        <w:fldChar w:fldCharType="end"/>
      </w:r>
      <w:r>
        <w:t>Obtaining Physical and Mental Examinations and Associated Privileges</w:t>
      </w:r>
    </w:p>
    <w:p w14:paraId="6003D665">
      <w:pPr>
        <w:pStyle w:val="31"/>
      </w:pPr>
      <w:r>
        <w:fldChar w:fldCharType="begin"/>
      </w:r>
      <w:r>
        <w:instrText xml:space="preserve"> XE "para:N1AA5F" </w:instrText>
      </w:r>
      <w:r>
        <w:fldChar w:fldCharType="end"/>
      </w:r>
      <w:r>
        <w:t>            Where custody and/or parenting is being contested, it is likely that the parties will be required to undergo a psychological or psychiatric evaluation. If a party claims the inability to work due to physical illness, the court could order the physical examination of that party. The court may order the parties to submit to a physical and mental examination so long as it is reasonably probable that evidence outside of the record will be required with respect to underlying issues. P.B. § 13-11.</w:t>
      </w:r>
    </w:p>
    <w:p w14:paraId="63354BDA">
      <w:pPr>
        <w:spacing w:before="0" w:beforeAutospacing="0" w:after="0" w:afterAutospacing="0"/>
      </w:pPr>
      <w:r>
        <w:fldChar w:fldCharType="begin"/>
      </w:r>
      <w:r>
        <w:instrText xml:space="preserve"> XE "comment:N1AA65" </w:instrText>
      </w:r>
      <w:r>
        <w:fldChar w:fldCharType="end"/>
      </w:r>
      <w:r>
        <w:t>#Comment Begins</w:t>
      </w:r>
    </w:p>
    <w:p w14:paraId="00BE10F1">
      <w:pPr>
        <w:pStyle w:val="31"/>
      </w:pPr>
      <w:r>
        <w:fldChar w:fldCharType="begin"/>
      </w:r>
      <w:r>
        <w:instrText xml:space="preserve"> XE "para:N1AA6E" </w:instrText>
      </w:r>
      <w:r>
        <w:fldChar w:fldCharType="end"/>
      </w:r>
      <w:r>
        <w:br w:type="textWrapping"/>
      </w:r>
      <w:r>
        <w:rPr>
          <w:b/>
          <w:bCs/>
        </w:rPr>
        <w:t> Strategic Point:</w:t>
      </w:r>
      <w:r>
        <w:t xml:space="preserve"> Many times, the motion seeking a psychological evaluation will only request that the opposing party undergo such an evaluation. While it is equally common that the court will order both parties to submit to the testing, it is important that both parties undergo an evaluation to provide the court with a basis of comparison and not just an evaluation of one party. Psychological evaluations will typically arrive at a diagnosis for the party undergoing the evaluation. If only one party is evaluated and diagnosed, these results will seem skewed in comparison with no evaluation and, therefore, no diagnosis for the other party. Therefore, it may be proactively prudent to file a motion for the opposing party to undergo a similar evaluation or to file a motion that both parties undergo the evaluation simultaneously.</w:t>
      </w:r>
    </w:p>
    <w:p w14:paraId="421E5768">
      <w:pPr>
        <w:spacing w:before="0" w:beforeAutospacing="0" w:after="0" w:afterAutospacing="0"/>
      </w:pPr>
      <w:r>
        <w:br w:type="textWrapping"/>
      </w:r>
      <w:r>
        <w:t>#Comment Ends</w:t>
      </w:r>
    </w:p>
    <w:p w14:paraId="50AA8131">
      <w:pPr>
        <w:pStyle w:val="31"/>
      </w:pPr>
      <w:r>
        <w:fldChar w:fldCharType="begin"/>
      </w:r>
      <w:r>
        <w:instrText xml:space="preserve"> XE "para:N1AA79" </w:instrText>
      </w:r>
      <w:r>
        <w:fldChar w:fldCharType="end"/>
      </w:r>
      <w:r>
        <w:br w:type="textWrapping"/>
      </w:r>
      <w:r>
        <w:t xml:space="preserve">            If one of the parties is seeking to claim doctor-patient privilege, the party claiming such privilege must prove the doctor-patient relationship. This requires a finding that the nature of the relationship was for diagnosis or treatment and not for the purposes of the pending litigation. </w:t>
      </w:r>
      <w:r>
        <w:rPr>
          <w:rStyle w:val="104"/>
          <w:color w:val="339966"/>
        </w:rPr>
        <w:t>Conn. Gen. Stat. § 52-146d</w:t>
      </w:r>
      <w:r>
        <w:t xml:space="preserve"> and </w:t>
      </w:r>
      <w:r>
        <w:rPr>
          <w:rStyle w:val="104"/>
          <w:i/>
          <w:iCs/>
          <w:color w:val="339966"/>
        </w:rPr>
        <w:t>Bieluch v. Bieluch</w:t>
      </w:r>
      <w:r>
        <w:rPr>
          <w:rStyle w:val="104"/>
          <w:color w:val="339966"/>
        </w:rPr>
        <w:t>, 190 Conn. 813 (1983)</w:t>
      </w:r>
      <w:r>
        <w:t xml:space="preserve">. Only the patient may waive the privilege. </w:t>
      </w:r>
      <w:r>
        <w:rPr>
          <w:rStyle w:val="104"/>
          <w:color w:val="339966"/>
        </w:rPr>
        <w:t>Conn. Gen. Stat. § 52-146e(a)</w:t>
      </w:r>
      <w:r>
        <w:t>.</w:t>
      </w:r>
    </w:p>
    <w:p w14:paraId="09A1E0BB">
      <w:pPr>
        <w:pStyle w:val="31"/>
      </w:pPr>
      <w:r>
        <w:fldChar w:fldCharType="begin"/>
      </w:r>
      <w:r>
        <w:instrText xml:space="preserve"> XE "para:N1AB6A" </w:instrText>
      </w:r>
      <w:r>
        <w:fldChar w:fldCharType="end"/>
      </w:r>
      <w:r>
        <w:br w:type="textWrapping"/>
      </w:r>
      <w:r>
        <w:t xml:space="preserve">            The psychologist-patient privilege has a distinct set of rules which govern privileged communication. </w:t>
      </w:r>
      <w:r>
        <w:rPr>
          <w:rStyle w:val="104"/>
          <w:color w:val="339966"/>
        </w:rPr>
        <w:t>Conn. Gen. Stat. § 52-146c</w:t>
      </w:r>
      <w:r>
        <w:t xml:space="preserve">. The patient must consult with the psychologist for either diagnosis or treatment. </w:t>
      </w:r>
      <w:r>
        <w:rPr>
          <w:rStyle w:val="104"/>
          <w:color w:val="339966"/>
        </w:rPr>
        <w:t>Conn. Gen. Stat. § 52-146c(a)(1)</w:t>
      </w:r>
      <w:r>
        <w:t xml:space="preserve">. The patient or their authorized representative must give written consent for the waiver. </w:t>
      </w:r>
      <w:r>
        <w:rPr>
          <w:rStyle w:val="104"/>
          <w:color w:val="339966"/>
        </w:rPr>
        <w:t>Conn. Gen. Stat. § 52-146c(a)(4)</w:t>
      </w:r>
      <w:r>
        <w:t xml:space="preserve">. An “authorized representative” includes a guardian </w:t>
      </w:r>
      <w:r>
        <w:rPr>
          <w:i/>
          <w:iCs/>
        </w:rPr>
        <w:t>ad litem</w:t>
      </w:r>
      <w:r>
        <w:t xml:space="preserve">. </w:t>
      </w:r>
      <w:r>
        <w:rPr>
          <w:rStyle w:val="104"/>
          <w:color w:val="339966"/>
        </w:rPr>
        <w:t>Conn. Gen. Stat. § 52-146c(a)(5)</w:t>
      </w:r>
      <w:r>
        <w:t xml:space="preserve">. Consent to the disclosure of privileged communications may be withdrawn, in writing, except in certain circumstances, </w:t>
      </w:r>
      <w:r>
        <w:rPr>
          <w:rStyle w:val="104"/>
          <w:color w:val="339966"/>
        </w:rPr>
        <w:t>Conn. Gen. Stat. § 52-146c(b)</w:t>
      </w:r>
      <w:r>
        <w:t>. These circumstances are:</w:t>
      </w:r>
    </w:p>
    <w:p w14:paraId="75D6E1AB">
      <w:pPr>
        <w:pStyle w:val="103"/>
      </w:pPr>
      <w:r>
        <w:fldChar w:fldCharType="begin"/>
      </w:r>
      <w:r>
        <w:instrText xml:space="preserve"> XE "list:N1AC46:LIST-ELEMENT" </w:instrText>
      </w:r>
      <w:r>
        <w:fldChar w:fldCharType="end"/>
      </w:r>
      <w:r>
        <w:fldChar w:fldCharType="begin"/>
      </w:r>
      <w:r>
        <w:instrText xml:space="preserve"> ADVANCE \r 1 </w:instrText>
      </w:r>
      <w:r>
        <w:fldChar w:fldCharType="end"/>
      </w:r>
      <w:r>
        <w:fldChar w:fldCharType="begin"/>
      </w:r>
      <w:r>
        <w:instrText xml:space="preserve"> XE "OA.TEMP:tmpN1AC4D:List" </w:instrText>
      </w:r>
      <w:r>
        <w:fldChar w:fldCharType="end"/>
      </w:r>
      <w:r>
        <w:fldChar w:fldCharType="begin"/>
      </w:r>
      <w:r>
        <w:instrText xml:space="preserve"> XE "para:N1AC4F" </w:instrText>
      </w:r>
      <w:r>
        <w:fldChar w:fldCharType="end"/>
      </w:r>
      <w:r>
        <w:t xml:space="preserve">1. When a person makes the communication to a psychologist in a court-ordered evaluation, after being informed that the communications are not privileged, provided the statements are used only as to the person’s psychological condition. </w:t>
      </w:r>
      <w:r>
        <w:rPr>
          <w:rStyle w:val="104"/>
          <w:color w:val="339966"/>
        </w:rPr>
        <w:t>Conn. Gen. Stat. § 52-146c(c)(1)</w:t>
      </w:r>
      <w:r>
        <w:t>.</w:t>
      </w:r>
    </w:p>
    <w:p w14:paraId="18AD7848">
      <w:pPr>
        <w:pStyle w:val="103"/>
      </w:pPr>
      <w:r>
        <w:fldChar w:fldCharType="begin"/>
      </w:r>
      <w:r>
        <w:instrText xml:space="preserve"> XE "OA.TEMP:tmpN1AC82:List" </w:instrText>
      </w:r>
      <w:r>
        <w:fldChar w:fldCharType="end"/>
      </w:r>
      <w:r>
        <w:fldChar w:fldCharType="begin"/>
      </w:r>
      <w:r>
        <w:instrText xml:space="preserve"> XE "para:N1AC84" </w:instrText>
      </w:r>
      <w:r>
        <w:fldChar w:fldCharType="end"/>
      </w:r>
      <w:r>
        <w:t xml:space="preserve">2. If a person has placed their psychological condition as an element of the case and the interest of justice outweighs the privileged communication. </w:t>
      </w:r>
      <w:r>
        <w:rPr>
          <w:rStyle w:val="104"/>
          <w:color w:val="339966"/>
        </w:rPr>
        <w:t>Conn. Gen. Stat. § 52-146c(c)(2)</w:t>
      </w:r>
      <w:r>
        <w:t>.</w:t>
      </w:r>
    </w:p>
    <w:p w14:paraId="54390AC3">
      <w:pPr>
        <w:pStyle w:val="103"/>
      </w:pPr>
      <w:r>
        <w:fldChar w:fldCharType="begin"/>
      </w:r>
      <w:r>
        <w:instrText xml:space="preserve"> XE "OA.TEMP:tmpN1ACB7:List" </w:instrText>
      </w:r>
      <w:r>
        <w:fldChar w:fldCharType="end"/>
      </w:r>
      <w:r>
        <w:fldChar w:fldCharType="begin"/>
      </w:r>
      <w:r>
        <w:instrText xml:space="preserve"> XE "para:N1ACB9" </w:instrText>
      </w:r>
      <w:r>
        <w:fldChar w:fldCharType="end"/>
      </w:r>
      <w:r>
        <w:t xml:space="preserve">3. If the psychologist has a good faith belief that there is a risk of imminent injury to the patient, others, or the property of other people. </w:t>
      </w:r>
      <w:r>
        <w:rPr>
          <w:rStyle w:val="104"/>
          <w:color w:val="339966"/>
        </w:rPr>
        <w:t>Conn. Gen. Stat. § 52-146c(c)(3)</w:t>
      </w:r>
      <w:r>
        <w:t>.</w:t>
      </w:r>
    </w:p>
    <w:p w14:paraId="4CD483D6">
      <w:pPr>
        <w:pStyle w:val="103"/>
      </w:pPr>
      <w:r>
        <w:fldChar w:fldCharType="begin"/>
      </w:r>
      <w:r>
        <w:instrText xml:space="preserve"> XE "OA.TEMP:tmpN1ACEC:List" </w:instrText>
      </w:r>
      <w:r>
        <w:fldChar w:fldCharType="end"/>
      </w:r>
      <w:r>
        <w:fldChar w:fldCharType="begin"/>
      </w:r>
      <w:r>
        <w:instrText xml:space="preserve"> XE "para:N1ACEE" </w:instrText>
      </w:r>
      <w:r>
        <w:fldChar w:fldCharType="end"/>
      </w:r>
      <w:r>
        <w:t xml:space="preserve">4. If there is known or a good faith belief of the abuse of a child, an elderly person, or a person who is incompetent or disabled. </w:t>
      </w:r>
      <w:r>
        <w:rPr>
          <w:rStyle w:val="104"/>
          <w:color w:val="339966"/>
        </w:rPr>
        <w:t>Conn. Gen. Stat. § 52-146c(c)(4)</w:t>
      </w:r>
      <w:r>
        <w:t>.</w:t>
      </w:r>
    </w:p>
    <w:p w14:paraId="5353EA86">
      <w:pPr>
        <w:pStyle w:val="39"/>
      </w:pPr>
      <w:r>
        <w:fldChar w:fldCharType="begin"/>
      </w:r>
      <w:r>
        <w:instrText xml:space="preserve"> XE "desig:N1AD42:Heading 1" </w:instrText>
      </w:r>
      <w:r>
        <w:fldChar w:fldCharType="end"/>
      </w:r>
      <w:r>
        <w:t xml:space="preserve">§ 4.31 </w:t>
      </w:r>
      <w:r>
        <w:fldChar w:fldCharType="begin"/>
      </w:r>
      <w:r>
        <w:instrText xml:space="preserve"> XE "title:N1AD46:Heading 1" </w:instrText>
      </w:r>
      <w:r>
        <w:fldChar w:fldCharType="end"/>
      </w:r>
      <w:r>
        <w:t>Filing Requests for Admission</w:t>
      </w:r>
    </w:p>
    <w:p w14:paraId="2CEF8823">
      <w:pPr>
        <w:pStyle w:val="31"/>
      </w:pPr>
      <w:r>
        <w:fldChar w:fldCharType="begin"/>
      </w:r>
      <w:r>
        <w:instrText xml:space="preserve"> XE "para:N1AD4D" </w:instrText>
      </w:r>
      <w:r>
        <w:fldChar w:fldCharType="end"/>
      </w:r>
      <w:r>
        <w:t>            A request for admission is a discovery tool in which the proponent requests the respondent to either admit, deny, or indicate they are unable to admit or deny the statement.</w:t>
      </w:r>
    </w:p>
    <w:p w14:paraId="5D2EF9B4">
      <w:pPr>
        <w:pStyle w:val="31"/>
      </w:pPr>
      <w:r>
        <w:fldChar w:fldCharType="begin"/>
      </w:r>
      <w:r>
        <w:instrText xml:space="preserve"> XE "para:N1AD53" </w:instrText>
      </w:r>
      <w:r>
        <w:fldChar w:fldCharType="end"/>
      </w:r>
      <w:r>
        <w:br w:type="textWrapping"/>
      </w:r>
      <w:r>
        <w:t>            A request to admit is served on the opposing party, and a notice is filed with the court. P.B. § 13-22. When filing a request for admission, the only available answers for the responding party are either “admitted,” “denied,” or some form of “the question is unclear or there is not enough information for a simple admission or denial.” P.B. § 13-23(a). When crafting a request for admission, the questions should be asked in a simple format, with clear purpose. It is often necessary to ask very similar forms of questions in succession so as to hone in or funnel the anticipated answers from the opposing party. For example, if you are asking a question as to how often a party would eat out at restaurants over the course of a month, the series of questions could include the following:</w:t>
      </w:r>
    </w:p>
    <w:p w14:paraId="1CEE6ECB">
      <w:pPr>
        <w:pStyle w:val="103"/>
      </w:pPr>
      <w:r>
        <w:fldChar w:fldCharType="begin"/>
      </w:r>
      <w:r>
        <w:instrText xml:space="preserve"> XE "list:N1AD59:LIST-ELEMENT" </w:instrText>
      </w:r>
      <w:r>
        <w:fldChar w:fldCharType="end"/>
      </w:r>
      <w:r>
        <w:fldChar w:fldCharType="begin"/>
      </w:r>
      <w:r>
        <w:instrText xml:space="preserve"> ADVANCE \r 1 </w:instrText>
      </w:r>
      <w:r>
        <w:fldChar w:fldCharType="end"/>
      </w:r>
      <w:r>
        <w:fldChar w:fldCharType="begin"/>
      </w:r>
      <w:r>
        <w:instrText xml:space="preserve"> XE "OA.TEMP:tmpN1AD60:List" </w:instrText>
      </w:r>
      <w:r>
        <w:fldChar w:fldCharType="end"/>
      </w:r>
      <w:r>
        <w:fldChar w:fldCharType="begin"/>
      </w:r>
      <w:r>
        <w:instrText xml:space="preserve"> XE "para:N1AD62" </w:instrText>
      </w:r>
      <w:r>
        <w:fldChar w:fldCharType="end"/>
      </w:r>
      <w:r>
        <w:t>1. You dine at restaurants.</w:t>
      </w:r>
    </w:p>
    <w:p w14:paraId="1A158FBB">
      <w:pPr>
        <w:pStyle w:val="103"/>
      </w:pPr>
      <w:r>
        <w:fldChar w:fldCharType="begin"/>
      </w:r>
      <w:r>
        <w:instrText xml:space="preserve"> XE "OA.TEMP:tmpN1AD6B:List" </w:instrText>
      </w:r>
      <w:r>
        <w:fldChar w:fldCharType="end"/>
      </w:r>
      <w:r>
        <w:fldChar w:fldCharType="begin"/>
      </w:r>
      <w:r>
        <w:instrText xml:space="preserve"> XE "para:N1AD6D" </w:instrText>
      </w:r>
      <w:r>
        <w:fldChar w:fldCharType="end"/>
      </w:r>
      <w:r>
        <w:t>2. In the month of August 2012, you dined at restaurants.</w:t>
      </w:r>
    </w:p>
    <w:p w14:paraId="1C249D21">
      <w:pPr>
        <w:pStyle w:val="103"/>
      </w:pPr>
      <w:r>
        <w:fldChar w:fldCharType="begin"/>
      </w:r>
      <w:r>
        <w:instrText xml:space="preserve"> XE "OA.TEMP:tmpN1AD76:List" </w:instrText>
      </w:r>
      <w:r>
        <w:fldChar w:fldCharType="end"/>
      </w:r>
      <w:r>
        <w:fldChar w:fldCharType="begin"/>
      </w:r>
      <w:r>
        <w:instrText xml:space="preserve"> XE "para:N1AD78" </w:instrText>
      </w:r>
      <w:r>
        <w:fldChar w:fldCharType="end"/>
      </w:r>
      <w:r>
        <w:t>3. In the month of August 2012, you dined at a restaurant on more than one occasion.</w:t>
      </w:r>
    </w:p>
    <w:p w14:paraId="454E0FA2">
      <w:pPr>
        <w:pStyle w:val="103"/>
      </w:pPr>
      <w:r>
        <w:fldChar w:fldCharType="begin"/>
      </w:r>
      <w:r>
        <w:instrText xml:space="preserve"> XE "OA.TEMP:tmpN1AD81:List" </w:instrText>
      </w:r>
      <w:r>
        <w:fldChar w:fldCharType="end"/>
      </w:r>
      <w:r>
        <w:fldChar w:fldCharType="begin"/>
      </w:r>
      <w:r>
        <w:instrText xml:space="preserve"> XE "para:N1AD83" </w:instrText>
      </w:r>
      <w:r>
        <w:fldChar w:fldCharType="end"/>
      </w:r>
      <w:r>
        <w:t>4. In the month of August 2012, you dined at restaurants on more than five occasions.</w:t>
      </w:r>
    </w:p>
    <w:p w14:paraId="18D8254E">
      <w:pPr>
        <w:pStyle w:val="103"/>
      </w:pPr>
      <w:r>
        <w:fldChar w:fldCharType="begin"/>
      </w:r>
      <w:r>
        <w:instrText xml:space="preserve"> XE "OA.TEMP:tmpN1AD8C:List" </w:instrText>
      </w:r>
      <w:r>
        <w:fldChar w:fldCharType="end"/>
      </w:r>
      <w:r>
        <w:fldChar w:fldCharType="begin"/>
      </w:r>
      <w:r>
        <w:instrText xml:space="preserve"> XE "para:N1AD8E" </w:instrText>
      </w:r>
      <w:r>
        <w:fldChar w:fldCharType="end"/>
      </w:r>
      <w:r>
        <w:t>5. In the month of August 2012, you dined at restaurants on more than ten occasions.</w:t>
      </w:r>
    </w:p>
    <w:p w14:paraId="7C8B0C5A">
      <w:pPr>
        <w:pStyle w:val="103"/>
      </w:pPr>
      <w:r>
        <w:fldChar w:fldCharType="begin"/>
      </w:r>
      <w:r>
        <w:instrText xml:space="preserve"> XE "OA.TEMP:tmpN1AD97:List" </w:instrText>
      </w:r>
      <w:r>
        <w:fldChar w:fldCharType="end"/>
      </w:r>
      <w:r>
        <w:fldChar w:fldCharType="begin"/>
      </w:r>
      <w:r>
        <w:instrText xml:space="preserve"> XE "para:N1AD99" </w:instrText>
      </w:r>
      <w:r>
        <w:fldChar w:fldCharType="end"/>
      </w:r>
      <w:r>
        <w:t>6. In the month of August 2012, you dined at restaurants on more than fifteen occasions.</w:t>
      </w:r>
    </w:p>
    <w:p w14:paraId="01CC7B40">
      <w:pPr>
        <w:pStyle w:val="103"/>
      </w:pPr>
      <w:r>
        <w:fldChar w:fldCharType="begin"/>
      </w:r>
      <w:r>
        <w:instrText xml:space="preserve"> XE "OA.TEMP:tmpN1ADA2:List" </w:instrText>
      </w:r>
      <w:r>
        <w:fldChar w:fldCharType="end"/>
      </w:r>
      <w:r>
        <w:fldChar w:fldCharType="begin"/>
      </w:r>
      <w:r>
        <w:instrText xml:space="preserve"> XE "para:N1ADA4" </w:instrText>
      </w:r>
      <w:r>
        <w:fldChar w:fldCharType="end"/>
      </w:r>
      <w:r>
        <w:t>7. In the month of August 2012, you dined at restaurants on more than twenty occasions.</w:t>
      </w:r>
    </w:p>
    <w:p w14:paraId="0CACA247">
      <w:pPr>
        <w:pStyle w:val="31"/>
      </w:pPr>
      <w:r>
        <w:fldChar w:fldCharType="begin"/>
      </w:r>
      <w:r>
        <w:instrText xml:space="preserve"> XE "para:N1ADAA" </w:instrText>
      </w:r>
      <w:r>
        <w:fldChar w:fldCharType="end"/>
      </w:r>
      <w:r>
        <w:br w:type="textWrapping"/>
      </w:r>
      <w:r>
        <w:t>            While tedious and lengthy, the answers provided by the recipient will allow you to hone, under oath, a specific range of answers for which you are seeking.</w:t>
      </w:r>
    </w:p>
    <w:p w14:paraId="35176E8F">
      <w:pPr>
        <w:pStyle w:val="31"/>
      </w:pPr>
      <w:r>
        <w:fldChar w:fldCharType="begin"/>
      </w:r>
      <w:r>
        <w:instrText xml:space="preserve"> XE "para:N1ADB0" </w:instrText>
      </w:r>
      <w:r>
        <w:fldChar w:fldCharType="end"/>
      </w:r>
      <w:r>
        <w:br w:type="textWrapping"/>
      </w:r>
      <w:r>
        <w:t>            The respondent must answer or object to the request to admit within thirty days of it being filed. P.B. § 13-22(a). Failure to answer within the thirty days will result in the request being deemed admitted. P.B. § 13-22(a). A party must make a reasonable inquiry to obtain or verify the information requested before stating that they do not have the knowledge to be able to admit or deny the request to admit. P.B. § 13-23(a).</w:t>
      </w:r>
    </w:p>
    <w:p w14:paraId="048C00B7">
      <w:pPr>
        <w:pStyle w:val="31"/>
      </w:pPr>
      <w:r>
        <w:fldChar w:fldCharType="begin"/>
      </w:r>
      <w:r>
        <w:instrText xml:space="preserve"> XE "para:N1ADB6" </w:instrText>
      </w:r>
      <w:r>
        <w:fldChar w:fldCharType="end"/>
      </w:r>
      <w:r>
        <w:br w:type="textWrapping"/>
      </w:r>
      <w:r>
        <w:t>            In addition, as the request for admission is not deemed a “discovery motion,” it may not be sufficient to simply file a request for extension of time pursuant to P.B. § 13-10(a)(2). A motion for extension of time should be filed. The court may extend the amount of time within which to respond and/or object to requests for admission. However, the automatic extension of time in P.B. § 13-10(a)(2) is not specifically incorporated in the rules on requests to admit. P.B. § 13-23. Accordingly, if the request is filed for an automatic extension of time, any objection should be filed within ten days. P.B. § 13-10(a)(2).</w:t>
      </w:r>
    </w:p>
    <w:p w14:paraId="4E7C27B0">
      <w:pPr>
        <w:spacing w:before="0" w:beforeAutospacing="0" w:after="0" w:afterAutospacing="0"/>
      </w:pPr>
      <w:r>
        <w:fldChar w:fldCharType="begin"/>
      </w:r>
      <w:r>
        <w:instrText xml:space="preserve"> XE "comment:N1ADBC" </w:instrText>
      </w:r>
      <w:r>
        <w:fldChar w:fldCharType="end"/>
      </w:r>
      <w:r>
        <w:t>#Comment Begins</w:t>
      </w:r>
    </w:p>
    <w:p w14:paraId="70D2ACA6">
      <w:pPr>
        <w:pStyle w:val="31"/>
      </w:pPr>
      <w:r>
        <w:fldChar w:fldCharType="begin"/>
      </w:r>
      <w:r>
        <w:instrText xml:space="preserve"> XE "para:N1ADC5" </w:instrText>
      </w:r>
      <w:r>
        <w:fldChar w:fldCharType="end"/>
      </w:r>
      <w:r>
        <w:br w:type="textWrapping"/>
      </w:r>
      <w:r>
        <w:rPr>
          <w:b/>
          <w:bCs/>
        </w:rPr>
        <w:t>  Warning:</w:t>
      </w:r>
      <w:r>
        <w:t xml:space="preserve"> Requests for admissions should not be drafted to create conflicting admissions and denials as anticipated responses. If the recipient party fails to respond and all items are deemed “admitted,” these requests which conflict will not allow the court to make a meaningful finding.</w:t>
      </w:r>
    </w:p>
    <w:p w14:paraId="52F9C067">
      <w:pPr>
        <w:spacing w:before="0" w:beforeAutospacing="0" w:after="0" w:afterAutospacing="0"/>
      </w:pPr>
      <w:r>
        <w:br w:type="textWrapping"/>
      </w:r>
      <w:r>
        <w:t>#Comment Ends</w:t>
      </w:r>
    </w:p>
    <w:p w14:paraId="45BC567E">
      <w:pPr>
        <w:pStyle w:val="31"/>
      </w:pPr>
      <w:r>
        <w:fldChar w:fldCharType="begin"/>
      </w:r>
      <w:r>
        <w:instrText xml:space="preserve"> XE "para:N1ADD1" </w:instrText>
      </w:r>
      <w:r>
        <w:fldChar w:fldCharType="end"/>
      </w:r>
      <w:r>
        <w:br w:type="textWrapping"/>
      </w:r>
      <w:r>
        <w:t>            Once the admissions are completed, the issuing party may seek to determine the sufficiency of the answers or objections. P.B. § 13-23(b). Similar to objections filed pursuant to interrogatories and other discovery requests, the motion shall not be placed on the calendar until a good faith attempt has been made by counsel to resolve the issues, as evidenced by an affidavit filed by counsel detailing such attempts. P.B. § 13-23(b). The court has the authority to overrule any objection to an admission, requiring an answer to be made, and to determine if the answers provided are sufficient. P.B. § 13-23(b). Any answer deemed insufficient could either be deemed “admitted” or the party could be ordered to amend the answer. P.B. § 13-23(b).</w:t>
      </w:r>
    </w:p>
    <w:p w14:paraId="1A769AF7">
      <w:pPr>
        <w:pStyle w:val="31"/>
      </w:pPr>
      <w:r>
        <w:fldChar w:fldCharType="begin"/>
      </w:r>
      <w:r>
        <w:instrText xml:space="preserve"> XE "para:N1ADD7" </w:instrText>
      </w:r>
      <w:r>
        <w:fldChar w:fldCharType="end"/>
      </w:r>
      <w:r>
        <w:br w:type="textWrapping"/>
      </w:r>
      <w:r>
        <w:t xml:space="preserve">            Any issue “admitted” in a request for admission is deemed conclusively established, unless a court allows for either the withdrawal of the admission or amendment of the admission by motion. P.B. § 13-24(a). The party who sought the admission bears the burden of showing his or her claim will be prejudiced by the withdrawal or amendment of the admission, such that it will interfere with the action on the merits. P.B. § 13-24(a). In addition, any admissions are exclusive to the pending action and are not to be used in any other proceeding. P.B. § 13-24(a) and </w:t>
      </w:r>
      <w:r>
        <w:rPr>
          <w:rStyle w:val="104"/>
          <w:i/>
          <w:iCs/>
          <w:color w:val="339966"/>
        </w:rPr>
        <w:t>Baranowski v. Safeco Ins. Co. of Am.</w:t>
      </w:r>
      <w:r>
        <w:rPr>
          <w:rStyle w:val="104"/>
          <w:color w:val="339966"/>
        </w:rPr>
        <w:t>, 2006 Conn. Super. LEXIS 3247 (2006)</w:t>
      </w:r>
      <w:r>
        <w:t>.</w:t>
      </w:r>
    </w:p>
    <w:p w14:paraId="3091798B">
      <w:pPr>
        <w:pStyle w:val="31"/>
      </w:pPr>
      <w:r>
        <w:fldChar w:fldCharType="begin"/>
      </w:r>
      <w:r>
        <w:instrText xml:space="preserve"> XE "para:N1AE3C" </w:instrText>
      </w:r>
      <w:r>
        <w:fldChar w:fldCharType="end"/>
      </w:r>
      <w:r>
        <w:br w:type="textWrapping"/>
      </w:r>
      <w:r>
        <w:t>            As a matter of evidence, the admissions are still subject to evidentiary objections of relevancy and competency. P.B. § 13-24(b). However, if a party admits to the existence of a document, or the due execution of a document, both the delivery of the document and the fact that it has not been altered are also deemed admitted, unless specifically expressed in the admission. P.B. § 13-24(b).</w:t>
      </w:r>
    </w:p>
    <w:p w14:paraId="0D676358">
      <w:pPr>
        <w:pStyle w:val="31"/>
      </w:pPr>
      <w:r>
        <w:fldChar w:fldCharType="begin"/>
      </w:r>
      <w:r>
        <w:instrText xml:space="preserve"> XE "para:N1AE42" </w:instrText>
      </w:r>
      <w:r>
        <w:fldChar w:fldCharType="end"/>
      </w:r>
      <w:r>
        <w:br w:type="textWrapping"/>
      </w:r>
      <w:r>
        <w:t>            If a party fails to make an admission of a fact, or fails to admit to the genuineness of a document, and if that fact or the genuineness of the document are proven by the serving party, the serving party may seek reasonable costs, including counsel fees, for having to prove the admission of fact or genuineness of the document in question. P.B. § 13-25.</w:t>
      </w:r>
    </w:p>
    <w:p w14:paraId="2E5E8E1A">
      <w:pPr>
        <w:pStyle w:val="39"/>
      </w:pPr>
      <w:r>
        <w:fldChar w:fldCharType="begin"/>
      </w:r>
      <w:r>
        <w:instrText xml:space="preserve"> XE "desig:N1AE67:Heading 1" </w:instrText>
      </w:r>
      <w:r>
        <w:fldChar w:fldCharType="end"/>
      </w:r>
      <w:r>
        <w:t xml:space="preserve">§ 4.32 </w:t>
      </w:r>
      <w:r>
        <w:fldChar w:fldCharType="begin"/>
      </w:r>
      <w:r>
        <w:instrText xml:space="preserve"> XE "title:N1AE6B:Heading 1" </w:instrText>
      </w:r>
      <w:r>
        <w:fldChar w:fldCharType="end"/>
      </w:r>
      <w:r>
        <w:t>Complying with Discovery Requests</w:t>
      </w:r>
    </w:p>
    <w:p w14:paraId="72E42C6C">
      <w:pPr>
        <w:pStyle w:val="40"/>
      </w:pPr>
      <w:r>
        <w:fldChar w:fldCharType="begin"/>
      </w:r>
      <w:r>
        <w:instrText xml:space="preserve"> XE "desig:N1AE81:Heading 2" </w:instrText>
      </w:r>
      <w:r>
        <w:fldChar w:fldCharType="end"/>
      </w:r>
      <w:r>
        <w:t xml:space="preserve">[1] </w:t>
      </w:r>
      <w:r>
        <w:fldChar w:fldCharType="begin"/>
      </w:r>
      <w:r>
        <w:instrText xml:space="preserve"> XE "title:N1AE85:Heading 2" </w:instrText>
      </w:r>
      <w:r>
        <w:fldChar w:fldCharType="end"/>
      </w:r>
      <w:r>
        <w:t>Filing a Motion to Compel or a Motion for Compliance</w:t>
      </w:r>
    </w:p>
    <w:p w14:paraId="19EC8247">
      <w:pPr>
        <w:pStyle w:val="31"/>
      </w:pPr>
      <w:r>
        <w:fldChar w:fldCharType="begin"/>
      </w:r>
      <w:r>
        <w:instrText xml:space="preserve"> XE "para:N1AE8C" </w:instrText>
      </w:r>
      <w:r>
        <w:fldChar w:fldCharType="end"/>
      </w:r>
      <w:r>
        <w:t>            Discovery compliance is one of the most time-consuming tasks family lawyers face. Maintaining discovery logs for both incoming and outgoing production is one way to ensure that discovery compliance is being met by both parties. However, it is often necessary to file motions to compel or for compliance in order to obtain complete responses to outstanding discovery requests. P.B. § 13-14.</w:t>
      </w:r>
    </w:p>
    <w:p w14:paraId="28293771">
      <w:pPr>
        <w:pStyle w:val="31"/>
      </w:pPr>
      <w:r>
        <w:fldChar w:fldCharType="begin"/>
      </w:r>
      <w:r>
        <w:instrText xml:space="preserve"> XE "para:N1AE92" </w:instrText>
      </w:r>
      <w:r>
        <w:fldChar w:fldCharType="end"/>
      </w:r>
      <w:r>
        <w:br w:type="textWrapping"/>
      </w:r>
      <w:r>
        <w:t>            The motion for compliance should be very specific in detailing the production request and the manner in which the discovery was deficient. In addition, the motion should include any timing constraints regarding discovery, the date the discovery request was filed, whether there were any extensions sought and granted, and the date the discovery was due. The timing of scheduled court events, such as a pretrial, hearing or trial for which the information you are seeking is necessary, should also be included in the motion.</w:t>
      </w:r>
    </w:p>
    <w:p w14:paraId="3AB9489C">
      <w:pPr>
        <w:pStyle w:val="40"/>
      </w:pPr>
      <w:r>
        <w:fldChar w:fldCharType="begin"/>
      </w:r>
      <w:r>
        <w:instrText xml:space="preserve"> XE "desig:N1AEA7:Heading 2" </w:instrText>
      </w:r>
      <w:r>
        <w:fldChar w:fldCharType="end"/>
      </w:r>
      <w:r>
        <w:t xml:space="preserve">[2] </w:t>
      </w:r>
      <w:r>
        <w:fldChar w:fldCharType="begin"/>
      </w:r>
      <w:r>
        <w:instrText xml:space="preserve"> XE "title:N1AEAB:Heading 2" </w:instrText>
      </w:r>
      <w:r>
        <w:fldChar w:fldCharType="end"/>
      </w:r>
      <w:r>
        <w:t>Proving Non-Compliance</w:t>
      </w:r>
    </w:p>
    <w:p w14:paraId="675A8391">
      <w:pPr>
        <w:pStyle w:val="31"/>
      </w:pPr>
      <w:r>
        <w:fldChar w:fldCharType="begin"/>
      </w:r>
      <w:r>
        <w:instrText xml:space="preserve"> XE "para:N1AEB2" </w:instrText>
      </w:r>
      <w:r>
        <w:fldChar w:fldCharType="end"/>
      </w:r>
      <w:r>
        <w:t>            To succeed on a motion for order of compliance or contempt, there are several items that should be established.</w:t>
      </w:r>
    </w:p>
    <w:p w14:paraId="4C8C4652">
      <w:pPr>
        <w:pStyle w:val="31"/>
      </w:pPr>
      <w:r>
        <w:fldChar w:fldCharType="begin"/>
      </w:r>
      <w:r>
        <w:instrText xml:space="preserve"> XE "para:N1AEB8" </w:instrText>
      </w:r>
      <w:r>
        <w:fldChar w:fldCharType="end"/>
      </w:r>
      <w:r>
        <w:br w:type="textWrapping"/>
      </w:r>
      <w:r>
        <w:t>            Firstly, the underlying discovery request and order to be complied with was reasonably clear. Noncompliance is first established with a motion to compel, which will result in a court ordered date of compliance. Once the court-ordered date of compliance has lapsed, a motion for contempt should be filed. During this time, it will be necessary that any objections to the discovery being sought be resolved either by agreement or through judicial intervention. It is only after all of these exercises that there will be a clear court order for compliance regarding the outstanding discovery requests. This is necessary both to establish the actual documents or information that have been ordered, as well as to have a definite order in the event of noncompliance and the seeking of a finding of contempt.</w:t>
      </w:r>
    </w:p>
    <w:p w14:paraId="7B657E91">
      <w:pPr>
        <w:pStyle w:val="31"/>
      </w:pPr>
      <w:r>
        <w:fldChar w:fldCharType="begin"/>
      </w:r>
      <w:r>
        <w:instrText xml:space="preserve"> XE "para:N1AEBE" </w:instrText>
      </w:r>
      <w:r>
        <w:fldChar w:fldCharType="end"/>
      </w:r>
      <w:r>
        <w:br w:type="textWrapping"/>
      </w:r>
      <w:r>
        <w:t xml:space="preserve">            Secondly, once a clear court order is established, it must be determined that the order was violated. The noncompliant party will have the opportunity to explain his or her efforts to obtain the outstanding discovery and comply with the court order. It will likely be necessary to hold an evidentiary hearing and not simply have the issue decided “on the papers,” which is dictated by the rules of practice. P.B. § 25-34(a). Discovery motions filed pursuant to Chapter </w:t>
      </w:r>
      <w:r>
        <w:rPr>
          <w:rStyle w:val="104"/>
          <w:color w:val="339966"/>
        </w:rPr>
        <w:t>13 of the Practice Book</w:t>
      </w:r>
      <w:r>
        <w:t xml:space="preserve"> are allowed oral argument at the discretion of the court. P.B. § 25-34(a). If a court determines that oral argument is necessary, the matter shall be set down for a short calendar date, and if the court does not schedule the matter for a hearing, the moving party may reclaim the motion within thirty days of the time it appeared on the calendar. P.B. §§ 25-34(b) and 25-34(c).</w:t>
      </w:r>
    </w:p>
    <w:p w14:paraId="71A33BED">
      <w:pPr>
        <w:spacing w:before="0" w:beforeAutospacing="0" w:after="0" w:afterAutospacing="0"/>
      </w:pPr>
      <w:r>
        <w:fldChar w:fldCharType="begin"/>
      </w:r>
      <w:r>
        <w:instrText xml:space="preserve"> XE "comment:N1AEEE" </w:instrText>
      </w:r>
      <w:r>
        <w:fldChar w:fldCharType="end"/>
      </w:r>
      <w:r>
        <w:t>#Comment Begins</w:t>
      </w:r>
    </w:p>
    <w:p w14:paraId="615C8BF2">
      <w:pPr>
        <w:pStyle w:val="31"/>
      </w:pPr>
      <w:r>
        <w:fldChar w:fldCharType="begin"/>
      </w:r>
      <w:r>
        <w:instrText xml:space="preserve"> XE "para:N1AEF7" </w:instrText>
      </w:r>
      <w:r>
        <w:fldChar w:fldCharType="end"/>
      </w:r>
      <w:r>
        <w:br w:type="textWrapping"/>
      </w:r>
      <w:r>
        <w:rPr>
          <w:b/>
          <w:bCs/>
        </w:rPr>
        <w:t> Strategic Point:</w:t>
      </w:r>
      <w:r>
        <w:t xml:space="preserve"> Typically, at the short calendar in which the discovery order appears, the court will hear the matter at that time and not reschedule it for a later date.</w:t>
      </w:r>
    </w:p>
    <w:p w14:paraId="699114D0">
      <w:pPr>
        <w:spacing w:before="0" w:beforeAutospacing="0" w:after="0" w:afterAutospacing="0"/>
      </w:pPr>
      <w:r>
        <w:br w:type="textWrapping"/>
      </w:r>
      <w:r>
        <w:t>#Comment Ends</w:t>
      </w:r>
    </w:p>
    <w:p w14:paraId="0C5C894F">
      <w:pPr>
        <w:pStyle w:val="31"/>
      </w:pPr>
      <w:r>
        <w:fldChar w:fldCharType="begin"/>
      </w:r>
      <w:r>
        <w:instrText xml:space="preserve"> XE "para:N1AF02" </w:instrText>
      </w:r>
      <w:r>
        <w:fldChar w:fldCharType="end"/>
      </w:r>
      <w:r>
        <w:br w:type="textWrapping"/>
      </w:r>
      <w:r>
        <w:t>            Thirdly, if the existence of a clear court order and the violation of that order are established, the sanction sought and imposed by the court must be proportional to the violation. Therefore, if the offending party has only a minor offense in the discovery process it would be disproportional to seek and for a court to order a sanction precluding that party from presenting any evidence on an entire issue. However, where one party refuses to comply with a substantial discovery order, precluding them from presenting contrary evidence at the time of trial could be an appropriate sanction.</w:t>
      </w:r>
    </w:p>
    <w:p w14:paraId="2B029C38">
      <w:pPr>
        <w:pStyle w:val="31"/>
      </w:pPr>
      <w:r>
        <w:fldChar w:fldCharType="begin"/>
      </w:r>
      <w:r>
        <w:instrText xml:space="preserve"> XE "para:N1AF08" </w:instrText>
      </w:r>
      <w:r>
        <w:fldChar w:fldCharType="end"/>
      </w:r>
      <w:r>
        <w:br w:type="textWrapping"/>
      </w:r>
      <w:r>
        <w:t xml:space="preserve">            Additional factors that a court may take into consideration include whether the failure to comply was willful, in bad faith, or due to some inability by the offending party, to what extent the noncompliance causes prejudice to the party seeking information, the importance of the information sought in relation to the issues in the case, and which sanctions from the available remedies would be appropriate under the circumstances of the case. </w:t>
      </w:r>
      <w:r>
        <w:rPr>
          <w:rStyle w:val="104"/>
          <w:i/>
          <w:iCs/>
          <w:color w:val="339966"/>
        </w:rPr>
        <w:t>Millbrook Owners Ass’n v. Hamilton Std.</w:t>
      </w:r>
      <w:r>
        <w:rPr>
          <w:rStyle w:val="104"/>
          <w:color w:val="339966"/>
        </w:rPr>
        <w:t>, 257 Conn. 1 (2001)</w:t>
      </w:r>
      <w:r>
        <w:t>.</w:t>
      </w:r>
    </w:p>
    <w:p w14:paraId="105D3664">
      <w:pPr>
        <w:spacing w:before="0" w:beforeAutospacing="0" w:after="0" w:afterAutospacing="0"/>
      </w:pPr>
      <w:r>
        <w:fldChar w:fldCharType="begin"/>
      </w:r>
      <w:r>
        <w:instrText xml:space="preserve"> XE "comment:N1AFA5" </w:instrText>
      </w:r>
      <w:r>
        <w:fldChar w:fldCharType="end"/>
      </w:r>
      <w:r>
        <w:t>#Comment Begins</w:t>
      </w:r>
    </w:p>
    <w:p w14:paraId="631B0FE5">
      <w:pPr>
        <w:pStyle w:val="31"/>
      </w:pPr>
      <w:r>
        <w:fldChar w:fldCharType="begin"/>
      </w:r>
      <w:r>
        <w:instrText xml:space="preserve"> XE "para:N1AFAE" </w:instrText>
      </w:r>
      <w:r>
        <w:fldChar w:fldCharType="end"/>
      </w:r>
      <w:r>
        <w:br w:type="textWrapping"/>
      </w:r>
      <w:r>
        <w:rPr>
          <w:b/>
          <w:bCs/>
        </w:rPr>
        <w:t> Strategic Point:</w:t>
      </w:r>
      <w:r>
        <w:t xml:space="preserve"> The court will often, even when crafting sanctions for discovery violations, provide the offending party an opportunity to comply and provide the information that is being sought. In addition, there should be a rational reason for the requested sanctions, including its severity, when arguing before the court. If there have been ongoing discovery problems in the case, reciting the history of these problems will highlight them to the judge without his or her having to review the entire file for this information. While this will result in lengthy and detailed motions, it will also provide a roadmap for the court as to the unresolved issues related to discovery, and will increase the likelihood of the court granting some form of sanction against the offending party.</w:t>
      </w:r>
    </w:p>
    <w:p w14:paraId="4292D122">
      <w:pPr>
        <w:spacing w:before="0" w:beforeAutospacing="0" w:after="0" w:afterAutospacing="0"/>
      </w:pPr>
      <w:r>
        <w:br w:type="textWrapping"/>
      </w:r>
      <w:r>
        <w:t>#Comment Ends</w:t>
      </w:r>
    </w:p>
    <w:p w14:paraId="7AA8322F">
      <w:pPr>
        <w:pStyle w:val="39"/>
      </w:pPr>
      <w:r>
        <w:fldChar w:fldCharType="begin"/>
      </w:r>
      <w:r>
        <w:instrText xml:space="preserve"> XE "desig:N1AFDD:Heading 1" </w:instrText>
      </w:r>
      <w:r>
        <w:fldChar w:fldCharType="end"/>
      </w:r>
      <w:r>
        <w:t xml:space="preserve">§ 4.33 </w:t>
      </w:r>
      <w:r>
        <w:fldChar w:fldCharType="begin"/>
      </w:r>
      <w:r>
        <w:instrText xml:space="preserve"> XE "title:N1AFE1:Heading 1" </w:instrText>
      </w:r>
      <w:r>
        <w:fldChar w:fldCharType="end"/>
      </w:r>
      <w:r>
        <w:t>Obtaining Discovery Sanctions</w:t>
      </w:r>
    </w:p>
    <w:p w14:paraId="62D7C2C6">
      <w:pPr>
        <w:pStyle w:val="31"/>
      </w:pPr>
      <w:r>
        <w:fldChar w:fldCharType="begin"/>
      </w:r>
      <w:r>
        <w:instrText xml:space="preserve"> XE "para:N1AFE8" </w:instrText>
      </w:r>
      <w:r>
        <w:fldChar w:fldCharType="end"/>
      </w:r>
      <w:r>
        <w:t>            When the discovery is not provided, the court has a multitude of sanctions available in order to enforce orders. P.B. § 13-14. Failure of a party to comply with a discovery order could result in any one or more of the following:</w:t>
      </w:r>
    </w:p>
    <w:p w14:paraId="60E8F317">
      <w:pPr>
        <w:pStyle w:val="103"/>
      </w:pPr>
      <w:r>
        <w:fldChar w:fldCharType="begin"/>
      </w:r>
      <w:r>
        <w:instrText xml:space="preserve"> XE "list:N1AFEE:LIST-ELEMENT" </w:instrText>
      </w:r>
      <w:r>
        <w:fldChar w:fldCharType="end"/>
      </w:r>
      <w:r>
        <w:fldChar w:fldCharType="begin"/>
      </w:r>
      <w:r>
        <w:instrText xml:space="preserve"> ADVANCE \r 1 </w:instrText>
      </w:r>
      <w:r>
        <w:fldChar w:fldCharType="end"/>
      </w:r>
      <w:r>
        <w:fldChar w:fldCharType="begin"/>
      </w:r>
      <w:r>
        <w:instrText xml:space="preserve"> XE "OA.TEMP:tmpN1AFF5:List" </w:instrText>
      </w:r>
      <w:r>
        <w:fldChar w:fldCharType="end"/>
      </w:r>
      <w:r>
        <w:fldChar w:fldCharType="begin"/>
      </w:r>
      <w:r>
        <w:instrText xml:space="preserve"> XE "para:N1AFF7" </w:instrText>
      </w:r>
      <w:r>
        <w:fldChar w:fldCharType="end"/>
      </w:r>
      <w:r>
        <w:t xml:space="preserve">1. The entry of nonsuit or default against the offending party. P.B. § 13-14(b)(1). If the plaintiff is the noncompliant party, the court could enter a nonsuit, and if the defendant is the offending party, the court could enter an order of default. In a family law case both of those remedies are impractical and could be highly prejudicial. However, if the plaintiff is noncompliant, seeking a nonsuit may be beneficial to enable the defendant to proceed on a properly filed cross-complaint, turning the defendant into the plaintiff. </w:t>
      </w:r>
      <w:r>
        <w:rPr>
          <w:rStyle w:val="104"/>
          <w:i/>
          <w:iCs/>
          <w:color w:val="339966"/>
        </w:rPr>
        <w:t>Osborne v. Osborne</w:t>
      </w:r>
      <w:r>
        <w:rPr>
          <w:rStyle w:val="104"/>
          <w:color w:val="339966"/>
        </w:rPr>
        <w:t>, 2 Conn. App. 635 (1984)</w:t>
      </w:r>
      <w:r>
        <w:t>.</w:t>
      </w:r>
    </w:p>
    <w:p w14:paraId="78BCB399">
      <w:pPr>
        <w:pStyle w:val="103"/>
      </w:pPr>
      <w:r>
        <w:fldChar w:fldCharType="begin"/>
      </w:r>
      <w:r>
        <w:instrText xml:space="preserve"> XE "OA.TEMP:tmpN1B097:List" </w:instrText>
      </w:r>
      <w:r>
        <w:fldChar w:fldCharType="end"/>
      </w:r>
      <w:r>
        <w:fldChar w:fldCharType="begin"/>
      </w:r>
      <w:r>
        <w:instrText xml:space="preserve"> XE "para:N1B099" </w:instrText>
      </w:r>
      <w:r>
        <w:fldChar w:fldCharType="end"/>
      </w:r>
      <w:r>
        <w:t xml:space="preserve">2. The court may award the discovering party the costs, including reasonable attorney fees, of having to file and proceed on the motion for compliance or contempt. P.B. § 13-14(b)(2). If you are seeking fees and costs, be sure to provide an affidavit of fees and to have the documentation to justify the time and costs involved available for opposing counsel and the court. </w:t>
      </w:r>
      <w:r>
        <w:rPr>
          <w:rStyle w:val="104"/>
          <w:i/>
          <w:iCs/>
          <w:color w:val="339966"/>
        </w:rPr>
        <w:t>Smith v. Snyder</w:t>
      </w:r>
      <w:r>
        <w:rPr>
          <w:rStyle w:val="104"/>
          <w:color w:val="339966"/>
        </w:rPr>
        <w:t>, 267 Conn. 456 (2004)</w:t>
      </w:r>
      <w:r>
        <w:t xml:space="preserve"> and </w:t>
      </w:r>
      <w:r>
        <w:rPr>
          <w:rStyle w:val="104"/>
          <w:color w:val="339966"/>
        </w:rPr>
        <w:t>Conn. Gen. Stat. §§ 46b-62</w:t>
      </w:r>
      <w:r>
        <w:t xml:space="preserve"> and </w:t>
      </w:r>
      <w:r>
        <w:rPr>
          <w:rStyle w:val="104"/>
          <w:color w:val="339966"/>
        </w:rPr>
        <w:t>46b-87</w:t>
      </w:r>
      <w:r>
        <w:t xml:space="preserve">. The fees must be related only to the issue of discovery compliance, not other issues in the case. </w:t>
      </w:r>
      <w:r>
        <w:rPr>
          <w:rStyle w:val="104"/>
          <w:i/>
          <w:iCs/>
          <w:color w:val="339966"/>
        </w:rPr>
        <w:t>Allen v. Allen</w:t>
      </w:r>
      <w:r>
        <w:rPr>
          <w:rStyle w:val="104"/>
          <w:color w:val="339966"/>
        </w:rPr>
        <w:t>, 134 Conn. App. 486 (2012)</w:t>
      </w:r>
      <w:r>
        <w:t>.</w:t>
      </w:r>
    </w:p>
    <w:p w14:paraId="5F1D55BC">
      <w:pPr>
        <w:pStyle w:val="103"/>
      </w:pPr>
      <w:r>
        <w:fldChar w:fldCharType="begin"/>
      </w:r>
      <w:r>
        <w:instrText xml:space="preserve"> XE "OA.TEMP:tmpN1B224:List" </w:instrText>
      </w:r>
      <w:r>
        <w:fldChar w:fldCharType="end"/>
      </w:r>
      <w:r>
        <w:fldChar w:fldCharType="begin"/>
      </w:r>
      <w:r>
        <w:instrText xml:space="preserve"> XE "para:N1B226" </w:instrText>
      </w:r>
      <w:r>
        <w:fldChar w:fldCharType="end"/>
      </w:r>
      <w:r>
        <w:t>3. The court may order that the issues for which the discovery were sought, or other designated facts, are deemed established for the purposes in the case. P.B. § 13-14(b)(3). Examples of this sanction could include the existence and amount of non-disclosed financial accounts or the establishment of non-disclosed financial transactions.</w:t>
      </w:r>
    </w:p>
    <w:p w14:paraId="1617B20A">
      <w:pPr>
        <w:pStyle w:val="103"/>
      </w:pPr>
      <w:r>
        <w:fldChar w:fldCharType="begin"/>
      </w:r>
      <w:r>
        <w:instrText xml:space="preserve"> XE "OA.TEMP:tmpN1B22F:List" </w:instrText>
      </w:r>
      <w:r>
        <w:fldChar w:fldCharType="end"/>
      </w:r>
      <w:r>
        <w:fldChar w:fldCharType="begin"/>
      </w:r>
      <w:r>
        <w:instrText xml:space="preserve"> XE "para:N1B231" </w:instrText>
      </w:r>
      <w:r>
        <w:fldChar w:fldCharType="end"/>
      </w:r>
      <w:r>
        <w:t>4. The court could bar the offending party from introducing certain documents into evidence. P.B. § 13-14(b)(4). This could include forbidding the offending party from producing mitigating evidence contained in the documentation that has not been disclosed.</w:t>
      </w:r>
    </w:p>
    <w:p w14:paraId="51D9C771">
      <w:pPr>
        <w:pStyle w:val="103"/>
      </w:pPr>
      <w:r>
        <w:fldChar w:fldCharType="begin"/>
      </w:r>
      <w:r>
        <w:instrText xml:space="preserve"> XE "OA.TEMP:tmpN1B23A:List" </w:instrText>
      </w:r>
      <w:r>
        <w:fldChar w:fldCharType="end"/>
      </w:r>
      <w:r>
        <w:fldChar w:fldCharType="begin"/>
      </w:r>
      <w:r>
        <w:instrText xml:space="preserve"> XE "para:N1B23C" </w:instrText>
      </w:r>
      <w:r>
        <w:fldChar w:fldCharType="end"/>
      </w:r>
      <w:r>
        <w:t>5. The court could dismiss the action if the plaintiff is the noncompliant party. P.B. § 13-14(b)(5). This is more practical in a civil case, where a dismissal could end the pursuit of an action, and not in a family case, where a new action could be filed on the same grounds.</w:t>
      </w:r>
    </w:p>
    <w:p w14:paraId="6660CDD4">
      <w:pPr>
        <w:pStyle w:val="31"/>
      </w:pPr>
      <w:r>
        <w:fldChar w:fldCharType="begin"/>
      </w:r>
      <w:r>
        <w:instrText xml:space="preserve"> XE "para:N1B242" </w:instrText>
      </w:r>
      <w:r>
        <w:fldChar w:fldCharType="end"/>
      </w:r>
      <w:r>
        <w:br w:type="textWrapping"/>
      </w:r>
      <w:r>
        <w:t>            When filing a motion for discovery sanctions against a noncompliant party, be sure to specify the remedy and reasons therefore in a memorandum to the court. P.B. § 25-32A. The responding party likewise must set forth the reasons for non-compliance or that the discovery has been provided. P.B. § 25-32A.</w:t>
      </w:r>
    </w:p>
    <w:p w14:paraId="70FC2AFA">
      <w:pPr>
        <w:pStyle w:val="31"/>
      </w:pPr>
      <w:r>
        <w:fldChar w:fldCharType="begin"/>
      </w:r>
      <w:r>
        <w:instrText xml:space="preserve"> XE "para:N1B248" </w:instrText>
      </w:r>
      <w:r>
        <w:fldChar w:fldCharType="end"/>
      </w:r>
      <w:r>
        <w:br w:type="textWrapping"/>
      </w:r>
      <w:r>
        <w:t xml:space="preserve">            When seeking discovery sanctions, take special care in the crafting of the relief sought, overbroad discovery sanctions or orders can have the unwanted effect of punishing the non-offending party. Thus, it would be inappropriate for a court to order the trial to proceed in the absence of discovery without any other additional sanctions, as that serves only to punish the party seeking discovery. </w:t>
      </w:r>
      <w:r>
        <w:rPr>
          <w:rStyle w:val="104"/>
          <w:i/>
          <w:iCs/>
          <w:color w:val="339966"/>
        </w:rPr>
        <w:t>Ramin v. Ramin</w:t>
      </w:r>
      <w:r>
        <w:rPr>
          <w:rStyle w:val="104"/>
          <w:color w:val="339966"/>
        </w:rPr>
        <w:t>, 281 Conn. 324 (2007)</w:t>
      </w:r>
      <w:r>
        <w:t xml:space="preserve">. A court may assess a sanction in the form of a daily fine for each day that discovery is not produced, which must be determined so as not to encourage recalcitrance in abiding by court orders for discovery. </w:t>
      </w:r>
      <w:r>
        <w:rPr>
          <w:rStyle w:val="104"/>
          <w:i/>
          <w:iCs/>
          <w:color w:val="339966"/>
        </w:rPr>
        <w:t>Valentine v. Valentine</w:t>
      </w:r>
      <w:r>
        <w:rPr>
          <w:rStyle w:val="104"/>
          <w:color w:val="339966"/>
        </w:rPr>
        <w:t>, 164 Conn. App. 354 (2016)</w:t>
      </w:r>
      <w:r>
        <w:t>.</w:t>
      </w:r>
    </w:p>
    <w:p w14:paraId="2A2D001E">
      <w:pPr>
        <w:spacing w:before="0" w:beforeAutospacing="0" w:after="0" w:afterAutospacing="0"/>
      </w:pPr>
      <w:r>
        <w:fldChar w:fldCharType="begin"/>
      </w:r>
      <w:r>
        <w:instrText xml:space="preserve"> XE "comment:N1B37C" </w:instrText>
      </w:r>
      <w:r>
        <w:fldChar w:fldCharType="end"/>
      </w:r>
      <w:r>
        <w:t>#Comment Begins</w:t>
      </w:r>
    </w:p>
    <w:p w14:paraId="28CAE303">
      <w:pPr>
        <w:pStyle w:val="31"/>
      </w:pPr>
      <w:r>
        <w:fldChar w:fldCharType="begin"/>
      </w:r>
      <w:r>
        <w:instrText xml:space="preserve"> XE "para:N1B385" </w:instrText>
      </w:r>
      <w:r>
        <w:fldChar w:fldCharType="end"/>
      </w:r>
      <w:r>
        <w:br w:type="textWrapping"/>
      </w:r>
      <w:r>
        <w:rPr>
          <w:b/>
          <w:bCs/>
        </w:rPr>
        <w:t> Strategic Point:</w:t>
      </w:r>
      <w:r>
        <w:t xml:space="preserve"> Should a court order sanction for a period of time, </w:t>
      </w:r>
      <w:r>
        <w:rPr>
          <w:i/>
          <w:iCs/>
        </w:rPr>
        <w:t>i.e.</w:t>
      </w:r>
      <w:r>
        <w:t>, daily, that a litigant fails to comply with a production request, make sure that you have the evidence to submit to a court as to the date on which there was compliance. Otherwise, the court will be unable to make a determination as to the proper amount of the sanction.</w:t>
      </w:r>
    </w:p>
    <w:p w14:paraId="69E1D783">
      <w:pPr>
        <w:spacing w:before="0" w:beforeAutospacing="0" w:after="0" w:afterAutospacing="0"/>
      </w:pPr>
      <w:r>
        <w:br w:type="textWrapping"/>
      </w:r>
      <w:r>
        <w:t>#Comment Ends</w:t>
      </w:r>
    </w:p>
    <w:p w14:paraId="5C3615F9">
      <w:pPr>
        <w:pStyle w:val="39"/>
      </w:pPr>
      <w:r>
        <w:fldChar w:fldCharType="begin"/>
      </w:r>
      <w:r>
        <w:instrText xml:space="preserve"> XE "desig:N1B3BD:Heading 1" </w:instrText>
      </w:r>
      <w:r>
        <w:fldChar w:fldCharType="end"/>
      </w:r>
      <w:r>
        <w:t xml:space="preserve">§ 4.34 </w:t>
      </w:r>
      <w:r>
        <w:fldChar w:fldCharType="begin"/>
      </w:r>
      <w:r>
        <w:instrText xml:space="preserve"> XE "title:N1B3C1:Heading 1" </w:instrText>
      </w:r>
      <w:r>
        <w:fldChar w:fldCharType="end"/>
      </w:r>
      <w:r>
        <w:t>Appointing a Special Discovery Master</w:t>
      </w:r>
    </w:p>
    <w:p w14:paraId="163510E3">
      <w:pPr>
        <w:pStyle w:val="31"/>
      </w:pPr>
      <w:r>
        <w:fldChar w:fldCharType="begin"/>
      </w:r>
      <w:r>
        <w:instrText xml:space="preserve"> XE "para:N1B3C8" </w:instrText>
      </w:r>
      <w:r>
        <w:fldChar w:fldCharType="end"/>
      </w:r>
      <w:r>
        <w:t>            Where discovery is complex or one party is being especially difficult, a discovery special master may be appointed by the court. P.B. § 25-32B. The role of the special discovery master is to try to resolve discovery disputes. P.B. § 25-32B. If he or she is unable to do so, the matter will come back before the court for resolution, at which time the discovery special master will likely make a report to court. The court will determine the discovery special masters duties, compensation and allocation of the compensation between the parties. P.B. § 25-32B.</w:t>
      </w:r>
    </w:p>
    <w:p w14:paraId="1C1B4FB5">
      <w:pPr>
        <w:pStyle w:val="43"/>
      </w:pPr>
      <w:r>
        <w:fldChar w:fldCharType="begin"/>
      </w:r>
      <w:r>
        <w:instrText xml:space="preserve"> XE "desig:N1B3DF" </w:instrText>
      </w:r>
      <w:r>
        <w:fldChar w:fldCharType="end"/>
      </w:r>
      <w:r>
        <w:br w:type="textWrapping"/>
      </w:r>
      <w:r>
        <w:t xml:space="preserve">PART V: </w:t>
      </w:r>
      <w:r>
        <w:fldChar w:fldCharType="begin"/>
      </w:r>
      <w:r>
        <w:instrText xml:space="preserve"> XE "title:N1B3E3" </w:instrText>
      </w:r>
      <w:r>
        <w:fldChar w:fldCharType="end"/>
      </w:r>
      <w:r>
        <w:t>PREPARING FOR TRIAL</w:t>
      </w:r>
    </w:p>
    <w:p w14:paraId="13248730">
      <w:pPr>
        <w:pStyle w:val="44"/>
        <w:rPr>
          <w:vanish w:val="0"/>
        </w:rPr>
      </w:pPr>
      <w:r>
        <w:fldChar w:fldCharType="begin"/>
      </w:r>
      <w:r>
        <w:rPr>
          <w:vanish w:val="0"/>
        </w:rPr>
        <w:instrText xml:space="preserve"> XE "title-alt:N1B3EA" </w:instrText>
      </w:r>
      <w:r>
        <w:rPr>
          <w:vanish w:val="0"/>
        </w:rPr>
        <w:fldChar w:fldCharType="end"/>
      </w:r>
      <w:r>
        <w:rPr>
          <w:rStyle w:val="92"/>
          <w:b/>
          <w:bCs/>
          <w:vanish w:val="0"/>
        </w:rPr>
        <w:t>Pretrial Pleadings and Discovery</w:t>
      </w:r>
      <w:r>
        <w:rPr>
          <w:vanish w:val="0"/>
        </w:rPr>
        <w:t xml:space="preserve"> </w:t>
      </w:r>
    </w:p>
    <w:p w14:paraId="69DB400F">
      <w:pPr>
        <w:pStyle w:val="39"/>
      </w:pPr>
      <w:r>
        <w:fldChar w:fldCharType="begin"/>
      </w:r>
      <w:r>
        <w:instrText xml:space="preserve"> XE "desig:N1B40E:Heading 1" </w:instrText>
      </w:r>
      <w:r>
        <w:fldChar w:fldCharType="end"/>
      </w:r>
      <w:r>
        <w:t xml:space="preserve">§ 4.35 </w:t>
      </w:r>
      <w:r>
        <w:fldChar w:fldCharType="begin"/>
      </w:r>
      <w:r>
        <w:instrText xml:space="preserve"> XE "title:N1B412:Heading 1" </w:instrText>
      </w:r>
      <w:r>
        <w:fldChar w:fldCharType="end"/>
      </w:r>
      <w:r>
        <w:t>CHECKLIST: Preparing for Trial</w:t>
      </w:r>
    </w:p>
    <w:p w14:paraId="6016E2B3">
      <w:pPr>
        <w:pStyle w:val="43"/>
      </w:pPr>
      <w:r>
        <w:fldChar w:fldCharType="begin"/>
      </w:r>
      <w:r>
        <w:instrText xml:space="preserve"> XE "title:N1B42A" </w:instrText>
      </w:r>
      <w:r>
        <w:fldChar w:fldCharType="end"/>
      </w:r>
      <w:r>
        <w:t>Preparing Pleadings</w:t>
      </w:r>
    </w:p>
    <w:p w14:paraId="397D77F5">
      <w:pPr>
        <w:pStyle w:val="34"/>
      </w:pPr>
      <w:r>
        <w:fldChar w:fldCharType="begin"/>
      </w:r>
      <w:r>
        <w:instrText xml:space="preserve"> XE "para:N1B43E" </w:instrText>
      </w:r>
      <w:r>
        <w:fldChar w:fldCharType="end"/>
      </w:r>
      <w:r>
        <w:t>□ Filing for a continuance</w:t>
      </w:r>
    </w:p>
    <w:p w14:paraId="107D602C">
      <w:pPr>
        <w:pStyle w:val="34"/>
      </w:pPr>
      <w:r>
        <w:fldChar w:fldCharType="begin"/>
      </w:r>
      <w:r>
        <w:instrText xml:space="preserve"> XE "para:N1B44A" </w:instrText>
      </w:r>
      <w:r>
        <w:fldChar w:fldCharType="end"/>
      </w:r>
      <w:r>
        <w:t>    ○ Continuances may be granted at the discretion of the court;</w:t>
      </w:r>
    </w:p>
    <w:p w14:paraId="5FAB930C">
      <w:pPr>
        <w:pStyle w:val="34"/>
      </w:pPr>
      <w:r>
        <w:fldChar w:fldCharType="begin"/>
      </w:r>
      <w:r>
        <w:instrText xml:space="preserve"> XE "para:N1B453" </w:instrText>
      </w:r>
      <w:r>
        <w:fldChar w:fldCharType="end"/>
      </w:r>
      <w:r>
        <w:t xml:space="preserve">    ○ There are several issues which may be considered in granting or denying a continuance, including due process and constitutional considerations. </w:t>
      </w:r>
      <w:r>
        <w:fldChar w:fldCharType="begin"/>
      </w:r>
      <w:r>
        <w:instrText xml:space="preserve"> XE "title:N1B461" </w:instrText>
      </w:r>
      <w:r>
        <w:fldChar w:fldCharType="end"/>
      </w:r>
      <w:r>
        <w:rPr>
          <w:b/>
        </w:rPr>
        <w:t>Authority:</w:t>
      </w:r>
      <w:r>
        <w:t xml:space="preserve">  </w:t>
      </w:r>
      <w:r>
        <w:fldChar w:fldCharType="begin"/>
      </w:r>
      <w:r>
        <w:instrText xml:space="preserve"> XE "para:N1B46A" </w:instrText>
      </w:r>
      <w:r>
        <w:fldChar w:fldCharType="end"/>
      </w:r>
      <w:r>
        <w:rPr>
          <w:rStyle w:val="104"/>
          <w:rFonts w:ascii="Times New Roman" w:hAnsi="Times New Roman"/>
          <w:i/>
          <w:iCs/>
          <w:color w:val="339966"/>
        </w:rPr>
        <w:t>McNamara v. McNamara</w:t>
      </w:r>
      <w:r>
        <w:rPr>
          <w:rStyle w:val="104"/>
          <w:rFonts w:ascii="Times New Roman" w:hAnsi="Times New Roman"/>
          <w:color w:val="339966"/>
        </w:rPr>
        <w:t>, 207 Conn. App. 849 (2021)</w:t>
      </w:r>
      <w:r>
        <w:t xml:space="preserve">, </w:t>
      </w:r>
      <w:r>
        <w:rPr>
          <w:rStyle w:val="104"/>
          <w:rFonts w:ascii="Times New Roman" w:hAnsi="Times New Roman"/>
          <w:i/>
          <w:iCs/>
          <w:color w:val="339966"/>
        </w:rPr>
        <w:t>Bevilacqua v. Bevilacqua</w:t>
      </w:r>
      <w:r>
        <w:rPr>
          <w:rStyle w:val="104"/>
          <w:rFonts w:ascii="Times New Roman" w:hAnsi="Times New Roman"/>
          <w:color w:val="339966"/>
        </w:rPr>
        <w:t>, 201 Conn. App. 261 (2021)</w:t>
      </w:r>
      <w:r>
        <w:t xml:space="preserve">, and </w:t>
      </w:r>
      <w:r>
        <w:rPr>
          <w:rStyle w:val="104"/>
          <w:rFonts w:ascii="Times New Roman" w:hAnsi="Times New Roman"/>
          <w:i/>
          <w:iCs/>
          <w:color w:val="339966"/>
        </w:rPr>
        <w:t>Kelly v. Kelly</w:t>
      </w:r>
      <w:r>
        <w:rPr>
          <w:rStyle w:val="104"/>
          <w:rFonts w:ascii="Times New Roman" w:hAnsi="Times New Roman"/>
          <w:color w:val="339966"/>
        </w:rPr>
        <w:t>, 85 Conn. App. 794 (2004)</w:t>
      </w:r>
      <w:r>
        <w:t xml:space="preserve">. </w:t>
      </w:r>
      <w:r>
        <w:fldChar w:fldCharType="begin"/>
      </w:r>
      <w:r>
        <w:instrText xml:space="preserve"> XE "title:N1B63B" </w:instrText>
      </w:r>
      <w:r>
        <w:fldChar w:fldCharType="end"/>
      </w:r>
      <w:r>
        <w:rPr>
          <w:b/>
        </w:rPr>
        <w:t>Discussion:</w:t>
      </w:r>
      <w:r>
        <w:t xml:space="preserve">  </w:t>
      </w:r>
      <w:r>
        <w:fldChar w:fldCharType="begin"/>
      </w:r>
      <w:r>
        <w:instrText xml:space="preserve"> XE "para:N1B644" </w:instrText>
      </w:r>
      <w:r>
        <w:fldChar w:fldCharType="end"/>
      </w:r>
      <w:r>
        <w:rPr>
          <w:i/>
          <w:iCs/>
        </w:rPr>
        <w:t>See</w:t>
      </w:r>
      <w:r>
        <w:t xml:space="preserve">, </w:t>
      </w:r>
      <w:r>
        <w:rPr>
          <w:rStyle w:val="104"/>
          <w:rFonts w:ascii="Times New Roman" w:hAnsi="Times New Roman"/>
          <w:color w:val="339966"/>
        </w:rPr>
        <w:t>§ 4.36</w:t>
      </w:r>
      <w:r>
        <w:t xml:space="preserve">, </w:t>
      </w:r>
      <w:r>
        <w:rPr>
          <w:i/>
          <w:iCs/>
        </w:rPr>
        <w:t>below</w:t>
      </w:r>
      <w:r>
        <w:t>.</w:t>
      </w:r>
    </w:p>
    <w:p w14:paraId="045F5209">
      <w:pPr>
        <w:pStyle w:val="34"/>
      </w:pPr>
      <w:r>
        <w:fldChar w:fldCharType="begin"/>
      </w:r>
      <w:r>
        <w:instrText xml:space="preserve"> XE "para:N1B67C" </w:instrText>
      </w:r>
      <w:r>
        <w:fldChar w:fldCharType="end"/>
      </w:r>
      <w:r>
        <w:t>□ Complying with Trial Management Orders</w:t>
      </w:r>
    </w:p>
    <w:p w14:paraId="2D508482">
      <w:pPr>
        <w:pStyle w:val="34"/>
      </w:pPr>
      <w:r>
        <w:fldChar w:fldCharType="begin"/>
      </w:r>
      <w:r>
        <w:instrText xml:space="preserve"> XE "para:N1B688" </w:instrText>
      </w:r>
      <w:r>
        <w:fldChar w:fldCharType="end"/>
      </w:r>
      <w:r>
        <w:t>    ○ Trial management orders require documents to be exchanged 5 days prior to trial;</w:t>
      </w:r>
    </w:p>
    <w:p w14:paraId="0C61B790">
      <w:pPr>
        <w:pStyle w:val="34"/>
      </w:pPr>
      <w:r>
        <w:fldChar w:fldCharType="begin"/>
      </w:r>
      <w:r>
        <w:instrText xml:space="preserve"> XE "para:N1B691" </w:instrText>
      </w:r>
      <w:r>
        <w:fldChar w:fldCharType="end"/>
      </w:r>
      <w:r>
        <w:t>    ○ Failure to comply may result in sanctions, exclusion of evidence, or dismissal.</w:t>
      </w:r>
    </w:p>
    <w:p w14:paraId="6FC12ADA">
      <w:pPr>
        <w:pStyle w:val="34"/>
      </w:pPr>
      <w:r>
        <w:fldChar w:fldCharType="begin"/>
      </w:r>
      <w:r>
        <w:instrText xml:space="preserve"> XE "para:N1B69A" </w:instrText>
      </w:r>
      <w:r>
        <w:fldChar w:fldCharType="end"/>
      </w:r>
      <w:r>
        <w:t>□ Restricting Trial Time:</w:t>
      </w:r>
    </w:p>
    <w:p w14:paraId="443C330B">
      <w:pPr>
        <w:pStyle w:val="34"/>
      </w:pPr>
      <w:r>
        <w:fldChar w:fldCharType="begin"/>
      </w:r>
      <w:r>
        <w:instrText xml:space="preserve"> XE "para:N1B6A6" </w:instrText>
      </w:r>
      <w:r>
        <w:fldChar w:fldCharType="end"/>
      </w:r>
      <w:r>
        <w:t>    ○ Trial judges have the inherent authority to manage their docket;</w:t>
      </w:r>
    </w:p>
    <w:p w14:paraId="095E7A9F">
      <w:pPr>
        <w:pStyle w:val="34"/>
      </w:pPr>
      <w:r>
        <w:fldChar w:fldCharType="begin"/>
      </w:r>
      <w:r>
        <w:instrText xml:space="preserve"> XE "para:N1B6AF" </w:instrText>
      </w:r>
      <w:r>
        <w:fldChar w:fldCharType="end"/>
      </w:r>
      <w:r>
        <w:t xml:space="preserve">    ○ A court cannot unduly restrict time to present a parties’ case that results in a denial of due process. </w:t>
      </w:r>
      <w:r>
        <w:fldChar w:fldCharType="begin"/>
      </w:r>
      <w:r>
        <w:instrText xml:space="preserve"> XE "title:N1B6BD" </w:instrText>
      </w:r>
      <w:r>
        <w:fldChar w:fldCharType="end"/>
      </w:r>
      <w:r>
        <w:rPr>
          <w:b/>
        </w:rPr>
        <w:t>Authority:</w:t>
      </w:r>
      <w:r>
        <w:t xml:space="preserve">  </w:t>
      </w:r>
      <w:r>
        <w:fldChar w:fldCharType="begin"/>
      </w:r>
      <w:r>
        <w:instrText xml:space="preserve"> XE "para:N1B6C6" </w:instrText>
      </w:r>
      <w:r>
        <w:fldChar w:fldCharType="end"/>
      </w:r>
      <w:r>
        <w:rPr>
          <w:rStyle w:val="104"/>
          <w:rFonts w:ascii="Times New Roman" w:hAnsi="Times New Roman"/>
          <w:i/>
          <w:iCs/>
          <w:color w:val="339966"/>
        </w:rPr>
        <w:t>Daily v. New Britain Machine Co</w:t>
      </w:r>
      <w:r>
        <w:rPr>
          <w:rStyle w:val="104"/>
          <w:rFonts w:ascii="Times New Roman" w:hAnsi="Times New Roman"/>
          <w:color w:val="339966"/>
        </w:rPr>
        <w:t>., 200 Conn. 562 (1986)</w:t>
      </w:r>
      <w:r>
        <w:t xml:space="preserve">, </w:t>
      </w:r>
      <w:r>
        <w:rPr>
          <w:rStyle w:val="104"/>
          <w:rFonts w:ascii="Times New Roman" w:hAnsi="Times New Roman"/>
          <w:i/>
          <w:iCs/>
          <w:color w:val="339966"/>
        </w:rPr>
        <w:t>Ill v. Manzo-Ill,</w:t>
      </w:r>
      <w:r>
        <w:rPr>
          <w:rStyle w:val="104"/>
          <w:rFonts w:ascii="Times New Roman" w:hAnsi="Times New Roman"/>
          <w:color w:val="339966"/>
        </w:rPr>
        <w:t xml:space="preserve"> 210 Conn. App. 364</w:t>
      </w:r>
      <w:r>
        <w:rPr>
          <w:rStyle w:val="104"/>
        </w:rPr>
        <w:t xml:space="preserve">, cert. denied, </w:t>
      </w:r>
      <w:r>
        <w:rPr>
          <w:rStyle w:val="104"/>
          <w:rFonts w:ascii="Times New Roman" w:hAnsi="Times New Roman"/>
          <w:color w:val="339966"/>
        </w:rPr>
        <w:t>343 Conn. 909 (2022)</w:t>
      </w:r>
      <w:r>
        <w:t xml:space="preserve">, </w:t>
      </w:r>
      <w:r>
        <w:rPr>
          <w:rStyle w:val="104"/>
          <w:rFonts w:ascii="Times New Roman" w:hAnsi="Times New Roman"/>
          <w:i/>
          <w:iCs/>
          <w:color w:val="339966"/>
        </w:rPr>
        <w:t>Sowell v. DiCara</w:t>
      </w:r>
      <w:r>
        <w:rPr>
          <w:rStyle w:val="104"/>
          <w:rFonts w:ascii="Times New Roman" w:hAnsi="Times New Roman"/>
          <w:color w:val="339966"/>
        </w:rPr>
        <w:t>, 161 Conn App. 102</w:t>
      </w:r>
      <w:r>
        <w:rPr>
          <w:rStyle w:val="104"/>
        </w:rPr>
        <w:t xml:space="preserve">, cert. denied, </w:t>
      </w:r>
      <w:r>
        <w:rPr>
          <w:rStyle w:val="104"/>
          <w:rFonts w:ascii="Times New Roman" w:hAnsi="Times New Roman"/>
          <w:color w:val="339966"/>
        </w:rPr>
        <w:t>320 Conn. 909 (2015)</w:t>
      </w:r>
      <w:r>
        <w:t xml:space="preserve">, and </w:t>
      </w:r>
      <w:r>
        <w:rPr>
          <w:rStyle w:val="104"/>
          <w:rFonts w:ascii="Times New Roman" w:hAnsi="Times New Roman"/>
          <w:i/>
          <w:iCs/>
          <w:color w:val="339966"/>
        </w:rPr>
        <w:t>Szot v. Szot</w:t>
      </w:r>
      <w:r>
        <w:rPr>
          <w:rStyle w:val="104"/>
          <w:rFonts w:ascii="Times New Roman" w:hAnsi="Times New Roman"/>
          <w:color w:val="339966"/>
        </w:rPr>
        <w:t>, 41 Conn. App. 238 (1996)</w:t>
      </w:r>
      <w:r>
        <w:t xml:space="preserve">. </w:t>
      </w:r>
      <w:r>
        <w:fldChar w:fldCharType="begin"/>
      </w:r>
      <w:r>
        <w:instrText xml:space="preserve"> XE "title:N1BA62" </w:instrText>
      </w:r>
      <w:r>
        <w:fldChar w:fldCharType="end"/>
      </w:r>
      <w:r>
        <w:rPr>
          <w:b/>
        </w:rPr>
        <w:t>Discussion:</w:t>
      </w:r>
      <w:r>
        <w:t xml:space="preserve">  </w:t>
      </w:r>
      <w:r>
        <w:fldChar w:fldCharType="begin"/>
      </w:r>
      <w:r>
        <w:instrText xml:space="preserve"> XE "para:N1BA6B" </w:instrText>
      </w:r>
      <w:r>
        <w:fldChar w:fldCharType="end"/>
      </w:r>
      <w:r>
        <w:rPr>
          <w:i/>
          <w:iCs/>
        </w:rPr>
        <w:t>See</w:t>
      </w:r>
      <w:r>
        <w:t xml:space="preserve">, </w:t>
      </w:r>
      <w:r>
        <w:rPr>
          <w:rStyle w:val="104"/>
          <w:rFonts w:ascii="Times New Roman" w:hAnsi="Times New Roman"/>
          <w:color w:val="339966"/>
        </w:rPr>
        <w:t>§ 4.36</w:t>
      </w:r>
      <w:r>
        <w:t xml:space="preserve">, </w:t>
      </w:r>
      <w:r>
        <w:rPr>
          <w:i/>
          <w:iCs/>
        </w:rPr>
        <w:t>below</w:t>
      </w:r>
      <w:r>
        <w:t>.</w:t>
      </w:r>
    </w:p>
    <w:p w14:paraId="63455E4F">
      <w:pPr>
        <w:pStyle w:val="39"/>
      </w:pPr>
      <w:r>
        <w:fldChar w:fldCharType="begin"/>
      </w:r>
      <w:r>
        <w:instrText xml:space="preserve"> XE "desig:N1BAB2:Heading 1" </w:instrText>
      </w:r>
      <w:r>
        <w:fldChar w:fldCharType="end"/>
      </w:r>
      <w:r>
        <w:t xml:space="preserve">§ 4.36 </w:t>
      </w:r>
      <w:r>
        <w:fldChar w:fldCharType="begin"/>
      </w:r>
      <w:r>
        <w:instrText xml:space="preserve"> XE "title:N1BAB6:Heading 1" </w:instrText>
      </w:r>
      <w:r>
        <w:fldChar w:fldCharType="end"/>
      </w:r>
      <w:r>
        <w:t>Filing for a Continuance</w:t>
      </w:r>
    </w:p>
    <w:p w14:paraId="5CE77A0B">
      <w:pPr>
        <w:pStyle w:val="31"/>
      </w:pPr>
      <w:r>
        <w:fldChar w:fldCharType="begin"/>
      </w:r>
      <w:r>
        <w:instrText xml:space="preserve"> XE "para:N1BABD" </w:instrText>
      </w:r>
      <w:r>
        <w:fldChar w:fldCharType="end"/>
      </w:r>
      <w:r>
        <w:t xml:space="preserve">             Filing a motion for a continuance of a hearing date, case date or trial will not automatically be granted. Whether to grant such motions are within the discretion of the court. </w:t>
      </w:r>
      <w:r>
        <w:rPr>
          <w:rStyle w:val="104"/>
          <w:i/>
          <w:iCs/>
          <w:color w:val="339966"/>
        </w:rPr>
        <w:t>Kelly v. Kelly</w:t>
      </w:r>
      <w:r>
        <w:rPr>
          <w:rStyle w:val="104"/>
          <w:color w:val="339966"/>
        </w:rPr>
        <w:t>, 85 Conn. App. 794 (2004).</w:t>
      </w:r>
      <w:r>
        <w:t xml:space="preserve"> “Although resistant to precise cataloguing, such factors [in denying a continuance] revolve around the circumstances before the trial court at the time it rendered its decision, including: the timeliness of the request for continuance; the likely length of the delay; the age and complexity of the case; the granting of other continuances in the past; the impact of delay on the litigants, witnesses, opposing counsel and the court; the perceived legitimacy of the reasons proffered in support of the request; [and] the defendant’s personal responsibly for the timing of the request. </w:t>
      </w:r>
      <w:r>
        <w:rPr>
          <w:i/>
          <w:iCs/>
        </w:rPr>
        <w:t>Id</w:t>
      </w:r>
      <w:r>
        <w:t xml:space="preserve">. At 800. Where a case has been pending for a significant period of time, that factor may be considered in denying a continuance. </w:t>
      </w:r>
      <w:r>
        <w:rPr>
          <w:rStyle w:val="104"/>
          <w:i/>
          <w:iCs/>
          <w:color w:val="339966"/>
        </w:rPr>
        <w:t>Bevilacqua v. Bevilacqua</w:t>
      </w:r>
      <w:r>
        <w:rPr>
          <w:rStyle w:val="104"/>
          <w:color w:val="339966"/>
        </w:rPr>
        <w:t>, 201 Conn. App. 261 (2021)</w:t>
      </w:r>
      <w:r>
        <w:t>.</w:t>
      </w:r>
    </w:p>
    <w:p w14:paraId="3BDA28B2">
      <w:pPr>
        <w:spacing w:before="0" w:beforeAutospacing="0" w:after="0" w:afterAutospacing="0"/>
      </w:pPr>
      <w:r>
        <w:fldChar w:fldCharType="begin"/>
      </w:r>
      <w:r>
        <w:instrText xml:space="preserve"> XE "comment:N1BBF5" </w:instrText>
      </w:r>
      <w:r>
        <w:fldChar w:fldCharType="end"/>
      </w:r>
      <w:r>
        <w:t>#Comment Begins</w:t>
      </w:r>
    </w:p>
    <w:p w14:paraId="313699D8">
      <w:pPr>
        <w:pStyle w:val="31"/>
      </w:pPr>
      <w:r>
        <w:fldChar w:fldCharType="begin"/>
      </w:r>
      <w:r>
        <w:instrText xml:space="preserve"> XE "para:N1BBFE" </w:instrText>
      </w:r>
      <w:r>
        <w:fldChar w:fldCharType="end"/>
      </w:r>
      <w:r>
        <w:br w:type="textWrapping"/>
      </w:r>
      <w:r>
        <w:rPr>
          <w:b/>
          <w:bCs/>
        </w:rPr>
        <w:t> Strategic Point:</w:t>
      </w:r>
      <w:r>
        <w:t xml:space="preserve"> While the standing order allows counsel to require other counsel to download each exhibit from the judicial website, common courtesy amongst counsel would be to exchange the documents electronically as well. Just as you do not want to spend an inordinate amount of time downloading exhibits, don’t make opposing counsel do it either.</w:t>
      </w:r>
    </w:p>
    <w:p w14:paraId="0CEADC9B">
      <w:pPr>
        <w:spacing w:before="0" w:beforeAutospacing="0" w:after="0" w:afterAutospacing="0"/>
      </w:pPr>
      <w:r>
        <w:br w:type="textWrapping"/>
      </w:r>
      <w:r>
        <w:t>#Comment Ends</w:t>
      </w:r>
    </w:p>
    <w:p w14:paraId="1812FE41">
      <w:pPr>
        <w:pStyle w:val="31"/>
      </w:pPr>
      <w:r>
        <w:fldChar w:fldCharType="begin"/>
      </w:r>
      <w:r>
        <w:instrText xml:space="preserve"> XE "para:N1BC09" </w:instrText>
      </w:r>
      <w:r>
        <w:fldChar w:fldCharType="end"/>
      </w:r>
      <w:r>
        <w:br w:type="textWrapping"/>
      </w:r>
      <w:r>
        <w:t xml:space="preserve">            A denial of the granting of a continuance may be appealed on constitutional claims, but must be associated with the deprivation of a constitutionally protected right. </w:t>
      </w:r>
      <w:r>
        <w:rPr>
          <w:rStyle w:val="104"/>
          <w:i/>
          <w:iCs/>
          <w:color w:val="339966"/>
        </w:rPr>
        <w:t>McNamara v. McNamara</w:t>
      </w:r>
      <w:r>
        <w:rPr>
          <w:rStyle w:val="104"/>
          <w:color w:val="339966"/>
        </w:rPr>
        <w:t>, 207 Conn. App. 849 (2021)</w:t>
      </w:r>
      <w:r>
        <w:t xml:space="preserve">. Such constitutional protections can include the deprivation of parental rights, but regarding a hearing where both parents had joint legal and shared physical custody. </w:t>
      </w:r>
      <w:r>
        <w:rPr>
          <w:i/>
          <w:iCs/>
        </w:rPr>
        <w:t>Id</w:t>
      </w:r>
      <w:r>
        <w:t>.</w:t>
      </w:r>
    </w:p>
    <w:p w14:paraId="7CDFD26B">
      <w:pPr>
        <w:pStyle w:val="39"/>
      </w:pPr>
      <w:r>
        <w:fldChar w:fldCharType="begin"/>
      </w:r>
      <w:r>
        <w:instrText xml:space="preserve"> XE "desig:N1BCBC:Heading 1" </w:instrText>
      </w:r>
      <w:r>
        <w:fldChar w:fldCharType="end"/>
      </w:r>
      <w:r>
        <w:t xml:space="preserve">§ 4.37 </w:t>
      </w:r>
      <w:r>
        <w:fldChar w:fldCharType="begin"/>
      </w:r>
      <w:r>
        <w:instrText xml:space="preserve"> XE "title:N1BCC0:Heading 1" </w:instrText>
      </w:r>
      <w:r>
        <w:fldChar w:fldCharType="end"/>
      </w:r>
      <w:r>
        <w:t>Complying with Trial Management Orders</w:t>
      </w:r>
    </w:p>
    <w:p w14:paraId="5409F51D">
      <w:pPr>
        <w:pStyle w:val="31"/>
      </w:pPr>
      <w:r>
        <w:fldChar w:fldCharType="begin"/>
      </w:r>
      <w:r>
        <w:instrText xml:space="preserve"> XE "para:N1BCC7" </w:instrText>
      </w:r>
      <w:r>
        <w:fldChar w:fldCharType="end"/>
      </w:r>
      <w:r>
        <w:t>            The State has issued standing orders for trials, hearings, case dates and resolution plan dates. Pursuant to the standing orders, several documents must be filed no less than five calendar days before the trial, which include: the financial affidavit; a list of pending motions; child support guidelines, if applicable; proposed orders; a witness list; an exhibit list; and copies of the exhibits. </w:t>
      </w:r>
    </w:p>
    <w:p w14:paraId="47116E05">
      <w:pPr>
        <w:pStyle w:val="31"/>
      </w:pPr>
      <w:r>
        <w:fldChar w:fldCharType="begin"/>
      </w:r>
      <w:r>
        <w:instrText xml:space="preserve"> XE "para:N1BCCD" </w:instrText>
      </w:r>
      <w:r>
        <w:fldChar w:fldCharType="end"/>
      </w:r>
      <w:r>
        <w:br w:type="textWrapping"/>
      </w:r>
      <w:r>
        <w:t>            For purposes of the exhibits, if it is an e-file case, those exhibits may be submitted electronically, by filing the same through the judicial website. The party filing the exhibits will fulfill the duty to exchange with opposing counsel, who has access to download documents on the judicial website, by notifying them that the documents have been uploaded.</w:t>
      </w:r>
    </w:p>
    <w:p w14:paraId="3FA9419A">
      <w:pPr>
        <w:spacing w:before="0" w:beforeAutospacing="0" w:after="0" w:afterAutospacing="0"/>
      </w:pPr>
      <w:r>
        <w:fldChar w:fldCharType="begin"/>
      </w:r>
      <w:r>
        <w:instrText xml:space="preserve"> XE "comment:N1BCD3" </w:instrText>
      </w:r>
      <w:r>
        <w:fldChar w:fldCharType="end"/>
      </w:r>
      <w:r>
        <w:t>#Comment Begins</w:t>
      </w:r>
    </w:p>
    <w:p w14:paraId="3EA8A062">
      <w:pPr>
        <w:pStyle w:val="31"/>
      </w:pPr>
      <w:r>
        <w:fldChar w:fldCharType="begin"/>
      </w:r>
      <w:r>
        <w:instrText xml:space="preserve"> XE "para:N1BCDC" </w:instrText>
      </w:r>
      <w:r>
        <w:fldChar w:fldCharType="end"/>
      </w:r>
      <w:r>
        <w:br w:type="textWrapping"/>
      </w:r>
      <w:r>
        <w:rPr>
          <w:b/>
          <w:bCs/>
        </w:rPr>
        <w:t> Strategic Point:</w:t>
      </w:r>
      <w:r>
        <w:t xml:space="preserve"> Counsel should not wait until the last minute to file a continuance request. In light of the new Pathway’s program where case dates and trial dates are being set well in advance, absent some extraordinary circumstance a continuance is not likely to be granted. Thinking about the issues presented in the case as the trial dates are assigned and bringing those to the court’s attention immediately, either for a continuance at that time or perhaps in the future, made be the better practice.</w:t>
      </w:r>
    </w:p>
    <w:p w14:paraId="5C293FDE">
      <w:pPr>
        <w:spacing w:before="0" w:beforeAutospacing="0" w:after="0" w:afterAutospacing="0"/>
      </w:pPr>
      <w:r>
        <w:br w:type="textWrapping"/>
      </w:r>
      <w:r>
        <w:t>#Comment Ends</w:t>
      </w:r>
    </w:p>
    <w:p w14:paraId="0B99BF3A">
      <w:pPr>
        <w:pStyle w:val="31"/>
      </w:pPr>
      <w:r>
        <w:fldChar w:fldCharType="begin"/>
      </w:r>
      <w:r>
        <w:instrText xml:space="preserve"> XE "para:N1BCE7" </w:instrText>
      </w:r>
      <w:r>
        <w:fldChar w:fldCharType="end"/>
      </w:r>
      <w:r>
        <w:br w:type="textWrapping"/>
      </w:r>
      <w:r>
        <w:t xml:space="preserve">            Failure to follow the trial management orders may result in the court imposing sanctions, excluding evidence or dismissal of the case or claim. </w:t>
      </w:r>
    </w:p>
    <w:p w14:paraId="49F1D720">
      <w:pPr>
        <w:pStyle w:val="39"/>
      </w:pPr>
      <w:r>
        <w:fldChar w:fldCharType="begin"/>
      </w:r>
      <w:r>
        <w:instrText xml:space="preserve"> XE "desig:N1BD11:Heading 1" </w:instrText>
      </w:r>
      <w:r>
        <w:fldChar w:fldCharType="end"/>
      </w:r>
      <w:r>
        <w:t xml:space="preserve">§ 4.38 </w:t>
      </w:r>
      <w:r>
        <w:fldChar w:fldCharType="begin"/>
      </w:r>
      <w:r>
        <w:instrText xml:space="preserve"> XE "title:N1BD15:Heading 1" </w:instrText>
      </w:r>
      <w:r>
        <w:fldChar w:fldCharType="end"/>
      </w:r>
      <w:r>
        <w:t>Restricting Trial Time</w:t>
      </w:r>
    </w:p>
    <w:p w14:paraId="026CCEE9">
      <w:pPr>
        <w:pStyle w:val="31"/>
      </w:pPr>
      <w:r>
        <w:fldChar w:fldCharType="begin"/>
      </w:r>
      <w:r>
        <w:instrText xml:space="preserve"> XE "para:N1BD1C" </w:instrText>
      </w:r>
      <w:r>
        <w:fldChar w:fldCharType="end"/>
      </w:r>
      <w:r>
        <w:t xml:space="preserve">            Trial court judges have the inherent authority to control their cases and do provide for the efficient and orderly movement of cases. </w:t>
      </w:r>
      <w:r>
        <w:rPr>
          <w:rStyle w:val="104"/>
          <w:i/>
          <w:iCs/>
          <w:color w:val="339966"/>
        </w:rPr>
        <w:t>Sowell v. DiCara</w:t>
      </w:r>
      <w:r>
        <w:rPr>
          <w:rStyle w:val="104"/>
          <w:color w:val="339966"/>
        </w:rPr>
        <w:t>, 161 Conn App. 102</w:t>
      </w:r>
      <w:r>
        <w:rPr>
          <w:rStyle w:val="104"/>
        </w:rPr>
        <w:t xml:space="preserve">, cert. denied, </w:t>
      </w:r>
      <w:r>
        <w:rPr>
          <w:rStyle w:val="104"/>
          <w:color w:val="339966"/>
        </w:rPr>
        <w:t>320 Conn. 909 (2015)</w:t>
      </w:r>
      <w:r>
        <w:t xml:space="preserve"> and </w:t>
      </w:r>
      <w:r>
        <w:rPr>
          <w:rStyle w:val="104"/>
          <w:i/>
          <w:iCs/>
          <w:color w:val="339966"/>
        </w:rPr>
        <w:t xml:space="preserve">Daily v. New Britain Machine Co., </w:t>
      </w:r>
      <w:r>
        <w:rPr>
          <w:rStyle w:val="104"/>
          <w:color w:val="339966"/>
        </w:rPr>
        <w:t>200 Conn. 562 (1986)</w:t>
      </w:r>
      <w:r>
        <w:t xml:space="preserve">. However, in the exercise of any such authority, the court may not prejudice a parties’ right to a fair trial. </w:t>
      </w:r>
      <w:r>
        <w:rPr>
          <w:i/>
          <w:iCs/>
        </w:rPr>
        <w:t>See, Sowell</w:t>
      </w:r>
      <w:r>
        <w:t xml:space="preserve">. A court will prejudice a party and undermine his due process right to a fair trial by arbitrarily allotting time to present the case after having given the opposing side unlimited time to present her case. </w:t>
      </w:r>
      <w:r>
        <w:rPr>
          <w:i/>
          <w:iCs/>
        </w:rPr>
        <w:t>Ill v. Manzo-Ill</w:t>
      </w:r>
      <w:r>
        <w:t xml:space="preserve">, 210 Conn. app. 364, cert. denied, </w:t>
      </w:r>
      <w:r>
        <w:rPr>
          <w:rStyle w:val="104"/>
          <w:color w:val="339966"/>
        </w:rPr>
        <w:t>343 Conn. 909 (2022)</w:t>
      </w:r>
      <w:r>
        <w:t xml:space="preserve">. Due process requires the parties to be given reasonable opportunity to be heard regarding the issues before the court. </w:t>
      </w:r>
      <w:r>
        <w:rPr>
          <w:rStyle w:val="104"/>
          <w:i/>
          <w:iCs/>
          <w:color w:val="339966"/>
        </w:rPr>
        <w:t>Szot v. Szot</w:t>
      </w:r>
      <w:r>
        <w:rPr>
          <w:rStyle w:val="104"/>
          <w:color w:val="339966"/>
        </w:rPr>
        <w:t>, 41 Conn. App. 238 (1996)</w:t>
      </w:r>
      <w:r>
        <w:t>.</w:t>
      </w:r>
    </w:p>
    <w:p w14:paraId="5DFC753D">
      <w:pPr>
        <w:spacing w:before="0" w:beforeAutospacing="0" w:after="0" w:afterAutospacing="0"/>
      </w:pPr>
      <w:r>
        <w:fldChar w:fldCharType="begin"/>
      </w:r>
      <w:r>
        <w:instrText xml:space="preserve"> XE "comment:N1C01D" </w:instrText>
      </w:r>
      <w:r>
        <w:fldChar w:fldCharType="end"/>
      </w:r>
      <w:r>
        <w:t>#Comment Begins</w:t>
      </w:r>
    </w:p>
    <w:p w14:paraId="2F82299A">
      <w:pPr>
        <w:pStyle w:val="31"/>
      </w:pPr>
      <w:r>
        <w:fldChar w:fldCharType="begin"/>
      </w:r>
      <w:r>
        <w:instrText xml:space="preserve"> XE "para:N1C026" </w:instrText>
      </w:r>
      <w:r>
        <w:fldChar w:fldCharType="end"/>
      </w:r>
      <w:r>
        <w:br w:type="textWrapping"/>
      </w:r>
      <w:r>
        <w:rPr>
          <w:b/>
          <w:bCs/>
        </w:rPr>
        <w:t> Strategic Point:</w:t>
      </w:r>
      <w:r>
        <w:t xml:space="preserve"> The husband’s success in </w:t>
      </w:r>
      <w:r>
        <w:rPr>
          <w:i/>
          <w:iCs/>
        </w:rPr>
        <w:t>Ill</w:t>
      </w:r>
      <w:r>
        <w:t xml:space="preserve"> was predicated upon the repeated objections of his counsel that he was being denied due process when the court restricted him to 1 day to put on evidence to defend against a motion for contempt. Counsel cannot sit back and wait for the decision to be rendered and then try to indicate that they were unduly restricted in presenting their case.</w:t>
      </w:r>
    </w:p>
    <w:p w14:paraId="62E1D3BE">
      <w:pPr>
        <w:spacing w:before="0" w:beforeAutospacing="0" w:after="0" w:afterAutospacing="0"/>
      </w:pPr>
      <w:r>
        <w:br w:type="textWrapping"/>
      </w:r>
      <w:r>
        <w:t>#Comment Ends</w:t>
      </w:r>
      <w:r>
        <w:fldChar w:fldCharType="begin"/>
      </w:r>
      <w:r>
        <w:instrText xml:space="preserve"> XE "comment:N1C035" </w:instrText>
      </w:r>
      <w:r>
        <w:fldChar w:fldCharType="end"/>
      </w:r>
      <w:r>
        <w:t>#Comment Begins</w:t>
      </w:r>
    </w:p>
    <w:p w14:paraId="63D2F21C">
      <w:pPr>
        <w:pStyle w:val="31"/>
      </w:pPr>
      <w:r>
        <w:fldChar w:fldCharType="begin"/>
      </w:r>
      <w:r>
        <w:instrText xml:space="preserve"> XE "para:N1C03E" </w:instrText>
      </w:r>
      <w:r>
        <w:fldChar w:fldCharType="end"/>
      </w:r>
      <w:r>
        <w:br w:type="textWrapping"/>
      </w:r>
      <w:r>
        <w:rPr>
          <w:b/>
          <w:bCs/>
        </w:rPr>
        <w:t> Strategic Point:</w:t>
      </w:r>
      <w:r>
        <w:t xml:space="preserve"> In the event the court, either in trial management orders or during the trial, seeks to unduly restrict time to present evidence, counsel should file a brief with the court objecting to such restrictions and cite both </w:t>
      </w:r>
      <w:r>
        <w:rPr>
          <w:i/>
          <w:iCs/>
        </w:rPr>
        <w:t>Ill</w:t>
      </w:r>
      <w:r>
        <w:t xml:space="preserve"> and </w:t>
      </w:r>
      <w:r>
        <w:rPr>
          <w:i/>
          <w:iCs/>
        </w:rPr>
        <w:t>Szot</w:t>
      </w:r>
      <w:r>
        <w:t>.</w:t>
      </w:r>
    </w:p>
    <w:p w14:paraId="5D50758D">
      <w:pPr>
        <w:spacing w:before="0" w:beforeAutospacing="0" w:after="0" w:afterAutospacing="0"/>
      </w:pPr>
      <w:r>
        <w:br w:type="textWrapping"/>
      </w:r>
      <w:r>
        <w:t>#Comment Ends</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C7"/>
    <w:rsid w:val="00054A08"/>
    <w:rsid w:val="00215EF6"/>
    <w:rsid w:val="002320D9"/>
    <w:rsid w:val="003B48C7"/>
    <w:rsid w:val="00553638"/>
    <w:rsid w:val="00581E47"/>
    <w:rsid w:val="005F0256"/>
    <w:rsid w:val="00653202"/>
    <w:rsid w:val="00692520"/>
    <w:rsid w:val="007260A1"/>
    <w:rsid w:val="00925161"/>
    <w:rsid w:val="009B5880"/>
    <w:rsid w:val="009E3A04"/>
    <w:rsid w:val="009E5CAB"/>
    <w:rsid w:val="00A24505"/>
    <w:rsid w:val="00AA394A"/>
    <w:rsid w:val="00B24BFD"/>
    <w:rsid w:val="00CB4CBE"/>
    <w:rsid w:val="00D161D3"/>
    <w:rsid w:val="00FB15BC"/>
    <w:rsid w:val="225876FA"/>
  </w:rsids>
  <m:mathPr>
    <m:brkBin m:val="before"/>
    <m:brkBinSub m:val="--"/>
    <m:smallFrac m:val="0"/>
    <m:dispDef/>
    <m:lMargin m:val="0"/>
    <m:rMargin m:val="0"/>
    <m:defJc m:val="centerGroup"/>
    <m:wrapIndent m:val="1440"/>
    <m:intLim m:val="subSup"/>
    <m:naryLim m:val="undOvr"/>
  </m:mathPr>
  <w:attachedSchema w:val="http://www.arbortext.com/namespace/atict"/>
  <w:attachedSchema w:val="http://www.lexisnexis.com/namespace/sslrp/meta"/>
  <w:attachedSchema w:val="http://xml.apache.org/xslt/java"/>
  <w:attachedSchema w:val="http://www.w3.org/1999/XSL/Format"/>
  <w:attachedSchema w:val="http://www.lexisnexis.com/namespace/sslrp/glph"/>
  <w:attachedSchema w:val="http://www.lexisnexis.com/namespace/common/lnci"/>
  <w:attachedSchema w:val="http://www.lexisnexis.com/namespace/sslrp/pnfo"/>
  <w:attachedSchema w:val="http://www.lexisnexis.com/namespace/sslrp/insert"/>
  <w:attachedSchema w:val="http://www.lexisnexis.com/namespace/sslrp/fm"/>
  <w:attachedSchema w:val="http://www.lexisnexis.com/namespace/sslrp/em"/>
  <w:attachedSchema w:val="http://www.lexisnexis.com/namespace/sslrp/core"/>
  <w:attachedSchema w:val="http://www.lexisnexis.com/namespace/sslrp/di"/>
  <w:attachedSchema w:val="http://www.lexisnexis.com/namespace/sslrp/se"/>
  <w:attachedSchema w:val="http://www.lexisnexis.com/namespace/sslrp/fn"/>
  <w:attachedSchema w:val="http://www.lexisnexis.com/namespace/sslrp/form"/>
  <w:attachedSchema w:val="http://www.lexisnexis.com/namespace/sslrp/ps"/>
  <w:attachedSchema w:val="http://www.lexisnexis.com/namespace/sslrp/t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1"/>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50"/>
    <w:qFormat/>
    <w:uiPriority w:val="9"/>
    <w:pPr>
      <w:outlineLvl w:val="6"/>
    </w:pPr>
    <w:rPr>
      <w:rFonts w:eastAsia="Times New Roman"/>
      <w:sz w:val="18"/>
    </w:rPr>
  </w:style>
  <w:style w:type="paragraph" w:styleId="10">
    <w:name w:val="heading 8"/>
    <w:basedOn w:val="2"/>
    <w:next w:val="3"/>
    <w:link w:val="51"/>
    <w:qFormat/>
    <w:uiPriority w:val="9"/>
    <w:pPr>
      <w:outlineLvl w:val="7"/>
    </w:pPr>
    <w:rPr>
      <w:rFonts w:eastAsia="Times New Roman"/>
      <w:iCs/>
      <w:sz w:val="16"/>
    </w:rPr>
  </w:style>
  <w:style w:type="paragraph" w:styleId="11">
    <w:name w:val="heading 9"/>
    <w:basedOn w:val="1"/>
    <w:next w:val="1"/>
    <w:link w:val="52"/>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semiHidden/>
    <w:unhideWhenUsed/>
    <w:uiPriority w:val="1"/>
  </w:style>
  <w:style w:type="table" w:default="1" w:styleId="13">
    <w:name w:val="Normal Table"/>
    <w:semiHidden/>
    <w:unhideWhenUsed/>
    <w:uiPriority w:val="99"/>
    <w:tblPr>
      <w:tblStyle w:val="13"/>
      <w:tblCellMar>
        <w:top w:w="0" w:type="dxa"/>
        <w:left w:w="108" w:type="dxa"/>
        <w:bottom w:w="0" w:type="dxa"/>
        <w:right w:w="108" w:type="dxa"/>
      </w:tblCellMar>
    </w:tblPr>
    <w:trPr>
      <w:wBefore w:w="0" w:type="dxa"/>
    </w:trPr>
  </w:style>
  <w:style w:type="paragraph" w:styleId="3">
    <w:name w:val="Title"/>
    <w:basedOn w:val="1"/>
    <w:next w:val="1"/>
    <w:link w:val="20"/>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63"/>
    <w:semiHidden/>
    <w:unhideWhenUsed/>
    <w:uiPriority w:val="99"/>
    <w:pPr>
      <w:widowControl w:val="0"/>
      <w:spacing w:before="0" w:beforeAutospacing="0" w:after="0" w:afterAutospacing="0"/>
    </w:pPr>
    <w:rPr>
      <w:rFonts w:eastAsia="Times New Roman"/>
      <w:sz w:val="20"/>
      <w:szCs w:val="20"/>
    </w:rPr>
  </w:style>
  <w:style w:type="character" w:styleId="15">
    <w:name w:val="endnote reference"/>
    <w:semiHidden/>
    <w:unhideWhenUsed/>
    <w:uiPriority w:val="99"/>
    <w:rPr>
      <w:vertAlign w:val="superscript"/>
    </w:rPr>
  </w:style>
  <w:style w:type="paragraph" w:styleId="16">
    <w:name w:val="endnote text"/>
    <w:basedOn w:val="1"/>
    <w:link w:val="48"/>
    <w:semiHidden/>
    <w:unhideWhenUsed/>
    <w:uiPriority w:val="99"/>
    <w:pPr>
      <w:spacing w:before="0" w:beforeAutospacing="0" w:after="0" w:afterAutospacing="0"/>
    </w:pPr>
    <w:rPr>
      <w:rFonts w:eastAsia="Times New Roman"/>
      <w:sz w:val="20"/>
      <w:szCs w:val="20"/>
    </w:rPr>
  </w:style>
  <w:style w:type="character" w:styleId="17">
    <w:name w:val="footnote reference"/>
    <w:semiHidden/>
    <w:unhideWhenUsed/>
    <w:uiPriority w:val="99"/>
    <w:rPr>
      <w:sz w:val="24"/>
      <w:vertAlign w:val="superscript"/>
    </w:rPr>
  </w:style>
  <w:style w:type="paragraph" w:styleId="18">
    <w:name w:val="footnote text"/>
    <w:basedOn w:val="1"/>
    <w:link w:val="62"/>
    <w:semiHidden/>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45"/>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Title Char"/>
    <w:link w:val="3"/>
    <w:uiPriority w:val="10"/>
    <w:rPr>
      <w:rFonts w:ascii="Calibri Light" w:hAnsi="Calibri Light" w:eastAsia="Times New Roman" w:cs="Times New Roman"/>
      <w:spacing w:val="-10"/>
      <w:kern w:val="28"/>
      <w:sz w:val="56"/>
      <w:szCs w:val="56"/>
    </w:rPr>
  </w:style>
  <w:style w:type="character" w:customStyle="1" w:styleId="21">
    <w:name w:val="Heading 1 Char"/>
    <w:link w:val="2"/>
    <w:uiPriority w:val="9"/>
    <w:rPr>
      <w:rFonts w:ascii="Calibri Light" w:hAnsi="Calibri Light" w:eastAsia="Times New Roman" w:cs="Times New Roman"/>
      <w:color w:val="2E74B5"/>
      <w:sz w:val="32"/>
      <w:szCs w:val="32"/>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paragraph" w:customStyle="1" w:styleId="27">
    <w:name w:val="msonormal"/>
    <w:basedOn w:val="1"/>
    <w:uiPriority w:val="0"/>
    <w:pPr>
      <w:spacing w:before="100" w:beforeAutospacing="1" w:after="100" w:afterAutospacing="1"/>
    </w:pPr>
  </w:style>
  <w:style w:type="paragraph" w:customStyle="1" w:styleId="28">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29">
    <w:name w:val="Comment text"/>
    <w:basedOn w:val="1"/>
    <w:uiPriority w:val="0"/>
  </w:style>
  <w:style w:type="paragraph" w:customStyle="1" w:styleId="30">
    <w:name w:val="DESIG"/>
    <w:basedOn w:val="1"/>
    <w:uiPriority w:val="0"/>
    <w:rPr>
      <w:vanish/>
      <w:sz w:val="28"/>
      <w:szCs w:val="28"/>
    </w:rPr>
  </w:style>
  <w:style w:type="paragraph" w:customStyle="1" w:styleId="31">
    <w:name w:val="NORMAL"/>
    <w:uiPriority w:val="0"/>
    <w:pPr>
      <w:widowControl w:val="0"/>
    </w:pPr>
    <w:rPr>
      <w:sz w:val="22"/>
      <w:szCs w:val="24"/>
      <w:lang w:val="en-US" w:eastAsia="en-US" w:bidi="ar-SA"/>
    </w:rPr>
  </w:style>
  <w:style w:type="paragraph" w:customStyle="1" w:styleId="32">
    <w:name w:val="FLAG"/>
    <w:basedOn w:val="1"/>
    <w:uiPriority w:val="0"/>
    <w:pPr>
      <w:shd w:val="clear" w:color="auto" w:fill="FFFF00"/>
    </w:pPr>
    <w:rPr>
      <w:rFonts w:ascii="Courier New" w:hAnsi="Courier New" w:eastAsia="Courier New" w:cs="Courier New"/>
    </w:rPr>
  </w:style>
  <w:style w:type="paragraph" w:customStyle="1" w:styleId="33">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34">
    <w:name w:val="FORM"/>
    <w:basedOn w:val="1"/>
    <w:next w:val="33"/>
    <w:uiPriority w:val="0"/>
    <w:pPr>
      <w:widowControl w:val="0"/>
      <w:spacing w:before="0" w:beforeAutospacing="0" w:after="0" w:afterAutospacing="0"/>
      <w:ind w:left="1296"/>
    </w:pPr>
    <w:rPr>
      <w:rFonts w:ascii="Arial" w:hAnsi="Arial" w:eastAsia="Times New Roman"/>
      <w:sz w:val="22"/>
    </w:rPr>
  </w:style>
  <w:style w:type="paragraph" w:customStyle="1" w:styleId="35">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36">
    <w:name w:val="TOC"/>
    <w:basedOn w:val="1"/>
    <w:next w:val="33"/>
    <w:uiPriority w:val="0"/>
    <w:pPr>
      <w:spacing w:before="0" w:beforeAutospacing="0" w:after="0" w:afterAutospacing="0"/>
    </w:pPr>
    <w:rPr>
      <w:sz w:val="20"/>
      <w:szCs w:val="20"/>
    </w:rPr>
  </w:style>
  <w:style w:type="paragraph" w:customStyle="1" w:styleId="37">
    <w:name w:val="FIGURE"/>
    <w:basedOn w:val="3"/>
    <w:next w:val="33"/>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38">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39">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0">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1">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2">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43">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44">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character" w:customStyle="1" w:styleId="45">
    <w:name w:val="Subtitle Char"/>
    <w:link w:val="19"/>
    <w:uiPriority w:val="11"/>
    <w:rPr>
      <w:rFonts w:ascii="Calibri" w:hAnsi="Calibri" w:eastAsia="Times New Roman" w:cs="Times New Roman"/>
      <w:color w:val="5A5A5A"/>
      <w:spacing w:val="15"/>
      <w:sz w:val="22"/>
      <w:szCs w:val="22"/>
    </w:rPr>
  </w:style>
  <w:style w:type="paragraph" w:customStyle="1" w:styleId="46">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47">
    <w:name w:val="Footnote-Text"/>
    <w:basedOn w:val="1"/>
    <w:uiPriority w:val="0"/>
    <w:pPr>
      <w:spacing w:before="0" w:beforeAutospacing="0" w:after="0" w:afterAutospacing="0"/>
    </w:pPr>
    <w:rPr>
      <w:sz w:val="20"/>
      <w:szCs w:val="20"/>
    </w:rPr>
  </w:style>
  <w:style w:type="character" w:customStyle="1" w:styleId="48">
    <w:name w:val="Endnote Text Char"/>
    <w:link w:val="16"/>
    <w:semiHidden/>
    <w:uiPriority w:val="99"/>
    <w:rPr>
      <w:rFonts w:eastAsia="Times New Roman"/>
    </w:rPr>
  </w:style>
  <w:style w:type="paragraph" w:customStyle="1" w:styleId="49">
    <w:name w:val="Endnote-Text"/>
    <w:basedOn w:val="1"/>
    <w:uiPriority w:val="0"/>
    <w:pPr>
      <w:spacing w:before="0" w:beforeAutospacing="0" w:after="0" w:afterAutospacing="0"/>
    </w:pPr>
    <w:rPr>
      <w:rFonts w:eastAsia="Times New Roman"/>
      <w:sz w:val="20"/>
      <w:szCs w:val="20"/>
    </w:rPr>
  </w:style>
  <w:style w:type="character" w:customStyle="1" w:styleId="50">
    <w:name w:val="Heading 7 Char"/>
    <w:link w:val="9"/>
    <w:semiHidden/>
    <w:uiPriority w:val="9"/>
    <w:rPr>
      <w:rFonts w:ascii="Calibri Light" w:hAnsi="Calibri Light" w:eastAsia="Times New Roman" w:cs="Times New Roman"/>
      <w:i/>
      <w:iCs/>
      <w:color w:val="1F4D78"/>
      <w:sz w:val="24"/>
      <w:szCs w:val="24"/>
    </w:rPr>
  </w:style>
  <w:style w:type="character" w:customStyle="1" w:styleId="51">
    <w:name w:val="Heading 8 Char"/>
    <w:link w:val="10"/>
    <w:semiHidden/>
    <w:uiPriority w:val="9"/>
    <w:rPr>
      <w:rFonts w:ascii="Calibri Light" w:hAnsi="Calibri Light" w:eastAsia="Times New Roman" w:cs="Times New Roman"/>
      <w:color w:val="272727"/>
      <w:sz w:val="21"/>
      <w:szCs w:val="21"/>
    </w:rPr>
  </w:style>
  <w:style w:type="character" w:customStyle="1" w:styleId="52">
    <w:name w:val="Heading 9 Char"/>
    <w:link w:val="11"/>
    <w:semiHidden/>
    <w:uiPriority w:val="9"/>
    <w:rPr>
      <w:rFonts w:ascii="Calibri Light" w:hAnsi="Calibri Light" w:eastAsia="Times New Roman" w:cs="Times New Roman"/>
      <w:i/>
      <w:iCs/>
      <w:color w:val="272727"/>
      <w:sz w:val="21"/>
      <w:szCs w:val="21"/>
    </w:rPr>
  </w:style>
  <w:style w:type="paragraph" w:customStyle="1" w:styleId="53">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4">
    <w:name w:val="number-sub-section"/>
    <w:basedOn w:val="2"/>
    <w:next w:val="3"/>
    <w:uiPriority w:val="0"/>
    <w:pPr>
      <w:widowControl/>
      <w:outlineLvl w:val="1"/>
    </w:pPr>
    <w:rPr>
      <w:bCs w:val="0"/>
      <w:iCs/>
      <w:sz w:val="28"/>
      <w:szCs w:val="28"/>
    </w:rPr>
  </w:style>
  <w:style w:type="paragraph" w:customStyle="1" w:styleId="55">
    <w:name w:val="number-sub-sub-section"/>
    <w:basedOn w:val="2"/>
    <w:next w:val="3"/>
    <w:uiPriority w:val="0"/>
    <w:pPr>
      <w:outlineLvl w:val="2"/>
    </w:pPr>
    <w:rPr>
      <w:bCs w:val="0"/>
      <w:szCs w:val="26"/>
    </w:rPr>
  </w:style>
  <w:style w:type="paragraph" w:customStyle="1" w:styleId="56">
    <w:name w:val="number-sub-sub-sub-section"/>
    <w:basedOn w:val="2"/>
    <w:next w:val="3"/>
    <w:uiPriority w:val="0"/>
    <w:pPr>
      <w:outlineLvl w:val="3"/>
    </w:pPr>
    <w:rPr>
      <w:bCs w:val="0"/>
      <w:sz w:val="20"/>
      <w:szCs w:val="28"/>
    </w:rPr>
  </w:style>
  <w:style w:type="paragraph" w:customStyle="1" w:styleId="57">
    <w:name w:val="number-sub-sub-sub-sub-section"/>
    <w:basedOn w:val="2"/>
    <w:next w:val="3"/>
    <w:uiPriority w:val="0"/>
    <w:pPr>
      <w:outlineLvl w:val="4"/>
    </w:pPr>
    <w:rPr>
      <w:bCs w:val="0"/>
      <w:iCs/>
      <w:sz w:val="20"/>
      <w:szCs w:val="26"/>
    </w:rPr>
  </w:style>
  <w:style w:type="paragraph" w:customStyle="1" w:styleId="58">
    <w:name w:val="Syn-Main"/>
    <w:basedOn w:val="1"/>
    <w:next w:val="1"/>
    <w:uiPriority w:val="0"/>
    <w:pPr>
      <w:spacing w:before="20" w:beforeAutospacing="0" w:after="20" w:afterAutospacing="0"/>
    </w:pPr>
    <w:rPr>
      <w:rFonts w:eastAsia="Times New Roman"/>
    </w:rPr>
  </w:style>
  <w:style w:type="paragraph" w:customStyle="1" w:styleId="59">
    <w:name w:val="Syn-Sub1"/>
    <w:basedOn w:val="1"/>
    <w:next w:val="1"/>
    <w:uiPriority w:val="0"/>
    <w:pPr>
      <w:spacing w:before="0" w:beforeAutospacing="0" w:after="0" w:afterAutospacing="0"/>
      <w:ind w:left="200"/>
    </w:pPr>
    <w:rPr>
      <w:rFonts w:eastAsia="Times New Roman"/>
      <w:sz w:val="20"/>
      <w:szCs w:val="22"/>
    </w:rPr>
  </w:style>
  <w:style w:type="paragraph" w:customStyle="1" w:styleId="60">
    <w:name w:val="Syn-Sub2"/>
    <w:basedOn w:val="1"/>
    <w:next w:val="1"/>
    <w:uiPriority w:val="0"/>
    <w:pPr>
      <w:spacing w:before="0" w:beforeAutospacing="0" w:after="0" w:afterAutospacing="0"/>
      <w:ind w:left="400"/>
    </w:pPr>
    <w:rPr>
      <w:rFonts w:eastAsia="Times New Roman"/>
      <w:sz w:val="20"/>
      <w:szCs w:val="20"/>
    </w:rPr>
  </w:style>
  <w:style w:type="paragraph" w:customStyle="1" w:styleId="61">
    <w:name w:val="Syn-Sub3"/>
    <w:basedOn w:val="1"/>
    <w:next w:val="1"/>
    <w:uiPriority w:val="0"/>
    <w:pPr>
      <w:spacing w:before="0" w:beforeAutospacing="0" w:after="0" w:afterAutospacing="0"/>
      <w:ind w:left="720"/>
    </w:pPr>
    <w:rPr>
      <w:rFonts w:eastAsia="Times New Roman"/>
      <w:sz w:val="18"/>
      <w:szCs w:val="18"/>
    </w:rPr>
  </w:style>
  <w:style w:type="character" w:customStyle="1" w:styleId="62">
    <w:name w:val="Footnote Text Char"/>
    <w:link w:val="18"/>
    <w:semiHidden/>
    <w:uiPriority w:val="99"/>
    <w:rPr>
      <w:rFonts w:eastAsia="Times New Roman"/>
    </w:rPr>
  </w:style>
  <w:style w:type="character" w:customStyle="1" w:styleId="63">
    <w:name w:val="Comment Text Char"/>
    <w:link w:val="14"/>
    <w:semiHidden/>
    <w:uiPriority w:val="99"/>
    <w:rPr>
      <w:rFonts w:eastAsia="Times New Roman"/>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styleId="105">
    <w:name w:val=""/>
    <w:hidden/>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61</Pages>
  <Words>31589</Words>
  <Characters>180058</Characters>
  <Lines>1500</Lines>
  <Paragraphs>422</Paragraphs>
  <TotalTime>0</TotalTime>
  <ScaleCrop>false</ScaleCrop>
  <LinksUpToDate>false</LinksUpToDate>
  <CharactersWithSpaces>211225</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2024-09-18T16:53:00Z</dcterms:created>
  <dc:creator>Lexis Nexis</dc:creator>
  <cp:lastModifiedBy>Bhola Na Kumar</cp:lastModifiedBy>
  <cp:lastPrinted>2024-09-01T06:35:00Z</cp:lastPrinted>
  <dcterms:modified xsi:type="dcterms:W3CDTF">2025-04-03T09:25:08Z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27471CD05EFB4504AE4A879DED55DDA3_13</vt:lpwstr>
  </property>
</Properties>
</file>